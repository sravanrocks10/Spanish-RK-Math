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A369E" w14:textId="078CD6A7" w:rsidR="00B565EC" w:rsidRDefault="00B565EC" w:rsidP="00C81A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4872" w14:paraId="03335616" w14:textId="77777777" w:rsidTr="008D4872">
        <w:tc>
          <w:tcPr>
            <w:tcW w:w="4675" w:type="dxa"/>
          </w:tcPr>
          <w:p w14:paraId="2D011DC3" w14:textId="6F27A988" w:rsidR="008D4872" w:rsidRDefault="008D4872" w:rsidP="00C81A73">
            <w:r>
              <w:t>Prepared by</w:t>
            </w:r>
          </w:p>
        </w:tc>
        <w:tc>
          <w:tcPr>
            <w:tcW w:w="4675" w:type="dxa"/>
          </w:tcPr>
          <w:p w14:paraId="1EDF9A68" w14:textId="18DE1501" w:rsidR="008D4872" w:rsidRDefault="008D4872" w:rsidP="00C81A73">
            <w:r>
              <w:t>Sravan Raparthi</w:t>
            </w:r>
          </w:p>
        </w:tc>
      </w:tr>
      <w:tr w:rsidR="008D4872" w14:paraId="7897337B" w14:textId="77777777" w:rsidTr="008D4872">
        <w:tc>
          <w:tcPr>
            <w:tcW w:w="4675" w:type="dxa"/>
          </w:tcPr>
          <w:p w14:paraId="637A3659" w14:textId="74862B46" w:rsidR="008D4872" w:rsidRDefault="008D4872" w:rsidP="00C81A73">
            <w:r>
              <w:t>Instructor in RK Math</w:t>
            </w:r>
          </w:p>
        </w:tc>
        <w:tc>
          <w:tcPr>
            <w:tcW w:w="4675" w:type="dxa"/>
          </w:tcPr>
          <w:p w14:paraId="6283E28D" w14:textId="44CFF0BD" w:rsidR="008D4872" w:rsidRDefault="00943CAC" w:rsidP="00C81A73">
            <w:r>
              <w:t>Sai</w:t>
            </w:r>
          </w:p>
        </w:tc>
      </w:tr>
    </w:tbl>
    <w:p w14:paraId="41137E83" w14:textId="5F8F87EB" w:rsidR="008D4872" w:rsidRDefault="008D4872" w:rsidP="00C81A73"/>
    <w:p w14:paraId="205E347D" w14:textId="77777777" w:rsidR="008915F1" w:rsidRDefault="008915F1" w:rsidP="00C81A73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770617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91711C" w14:textId="6000D734" w:rsidR="00D25FAD" w:rsidRDefault="00D25FAD">
          <w:pPr>
            <w:pStyle w:val="TOCHeading"/>
          </w:pPr>
          <w:r>
            <w:t>Contents</w:t>
          </w:r>
        </w:p>
        <w:p w14:paraId="5C7DD4F4" w14:textId="23B3A4A0" w:rsidR="00913F32" w:rsidRDefault="00D25F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54793" w:history="1">
            <w:r w:rsidR="00913F32" w:rsidRPr="000A1CCA">
              <w:rPr>
                <w:rStyle w:val="Hyperlink"/>
                <w:noProof/>
              </w:rPr>
              <w:t>Parts of Speech</w:t>
            </w:r>
            <w:r w:rsidR="00913F32">
              <w:rPr>
                <w:noProof/>
                <w:webHidden/>
              </w:rPr>
              <w:tab/>
            </w:r>
            <w:r w:rsidR="00913F32">
              <w:rPr>
                <w:noProof/>
                <w:webHidden/>
              </w:rPr>
              <w:fldChar w:fldCharType="begin"/>
            </w:r>
            <w:r w:rsidR="00913F32">
              <w:rPr>
                <w:noProof/>
                <w:webHidden/>
              </w:rPr>
              <w:instrText xml:space="preserve"> PAGEREF _Toc16354793 \h </w:instrText>
            </w:r>
            <w:r w:rsidR="00913F32">
              <w:rPr>
                <w:noProof/>
                <w:webHidden/>
              </w:rPr>
            </w:r>
            <w:r w:rsidR="00913F32">
              <w:rPr>
                <w:noProof/>
                <w:webHidden/>
              </w:rPr>
              <w:fldChar w:fldCharType="separate"/>
            </w:r>
            <w:r w:rsidR="00913F32">
              <w:rPr>
                <w:noProof/>
                <w:webHidden/>
              </w:rPr>
              <w:t>3</w:t>
            </w:r>
            <w:r w:rsidR="00913F32">
              <w:rPr>
                <w:noProof/>
                <w:webHidden/>
              </w:rPr>
              <w:fldChar w:fldCharType="end"/>
            </w:r>
          </w:hyperlink>
        </w:p>
        <w:p w14:paraId="625F89C0" w14:textId="40EBE8DA" w:rsidR="00913F32" w:rsidRDefault="00913F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794" w:history="1">
            <w:r w:rsidRPr="000A1CCA">
              <w:rPr>
                <w:rStyle w:val="Hyperlink"/>
                <w:noProof/>
              </w:rPr>
              <w:t>Tenses: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48749" w14:textId="5690B748" w:rsidR="00913F32" w:rsidRDefault="00913F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795" w:history="1">
            <w:r w:rsidRPr="000A1CCA">
              <w:rPr>
                <w:rStyle w:val="Hyperlink"/>
                <w:noProof/>
              </w:rPr>
              <w:t>Study of a/any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6AAA7" w14:textId="34D4F9CD" w:rsidR="00913F32" w:rsidRDefault="00913F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796" w:history="1">
            <w:r w:rsidRPr="000A1CCA">
              <w:rPr>
                <w:rStyle w:val="Hyperlink"/>
                <w:noProof/>
              </w:rPr>
              <w:t>Sentence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D85CF" w14:textId="63EEF08B" w:rsidR="00913F32" w:rsidRDefault="00913F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797" w:history="1">
            <w:r w:rsidRPr="000A1CCA">
              <w:rPr>
                <w:rStyle w:val="Hyperlink"/>
                <w:noProof/>
              </w:rPr>
              <w:t>Verb moods/Type of moods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3386E" w14:textId="1062F402" w:rsidR="00913F32" w:rsidRDefault="00913F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798" w:history="1">
            <w:r w:rsidRPr="000A1CCA">
              <w:rPr>
                <w:rStyle w:val="Hyperlink"/>
                <w:noProof/>
              </w:rPr>
              <w:t>Singular/Plural – Masculine-Feminine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8B2D2" w14:textId="5406A1E6" w:rsidR="00913F32" w:rsidRDefault="00913F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799" w:history="1">
            <w:r w:rsidRPr="000A1CCA">
              <w:rPr>
                <w:rStyle w:val="Hyperlink"/>
                <w:noProof/>
              </w:rPr>
              <w:t>Test pattern in RK 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0FA7B" w14:textId="1E838AF8" w:rsidR="00913F32" w:rsidRDefault="00913F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800" w:history="1">
            <w:r w:rsidRPr="000A1CCA">
              <w:rPr>
                <w:rStyle w:val="Hyperlink"/>
                <w:noProof/>
              </w:rPr>
              <w:t>Vowel sounds: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61282" w14:textId="3F4F923E" w:rsidR="00913F32" w:rsidRDefault="00913F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801" w:history="1">
            <w:r w:rsidRPr="000A1CCA">
              <w:rPr>
                <w:rStyle w:val="Hyperlink"/>
                <w:noProof/>
              </w:rPr>
              <w:t xml:space="preserve">Example of vowel sound with </w:t>
            </w:r>
            <w:r w:rsidRPr="000A1CCA">
              <w:rPr>
                <w:rStyle w:val="Hyperlink"/>
                <w:rFonts w:ascii="Nirmala UI" w:hAnsi="Nirmala UI" w:cs="Nirmala UI" w:hint="cs"/>
                <w:noProof/>
              </w:rPr>
              <w:t>త్</w:t>
            </w:r>
            <w:r w:rsidRPr="000A1CCA">
              <w:rPr>
                <w:rStyle w:val="Hyperlink"/>
                <w:rFonts w:ascii="Nirmala UI" w:hAnsi="Nirmala UI" w:cs="Nirmala UI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0C631" w14:textId="66F94186" w:rsidR="00913F32" w:rsidRDefault="00913F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802" w:history="1">
            <w:r w:rsidRPr="000A1CCA">
              <w:rPr>
                <w:rStyle w:val="Hyperlink"/>
                <w:noProof/>
              </w:rPr>
              <w:t>Pronunciation tip: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00BC8" w14:textId="57167F7E" w:rsidR="00913F32" w:rsidRDefault="00913F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803" w:history="1">
            <w:r w:rsidRPr="000A1CCA">
              <w:rPr>
                <w:rStyle w:val="Hyperlink"/>
                <w:noProof/>
              </w:rPr>
              <w:t>Unique sound combination of vowels and consonants: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0EA86" w14:textId="5AAD99D5" w:rsidR="00913F32" w:rsidRDefault="00913F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804" w:history="1">
            <w:r w:rsidRPr="000A1CCA">
              <w:rPr>
                <w:rStyle w:val="Hyperlink"/>
                <w:noProof/>
              </w:rPr>
              <w:t>New letters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1DB9D" w14:textId="0595E81C" w:rsidR="00913F32" w:rsidRDefault="00913F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805" w:history="1">
            <w:r w:rsidRPr="000A1CCA">
              <w:rPr>
                <w:rStyle w:val="Hyperlink"/>
                <w:noProof/>
              </w:rPr>
              <w:t>Word meaning with and without visible action/accent mark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2F413" w14:textId="1B809EC7" w:rsidR="00913F32" w:rsidRDefault="00913F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806" w:history="1">
            <w:r w:rsidRPr="000A1CCA">
              <w:rPr>
                <w:rStyle w:val="Hyperlink"/>
                <w:noProof/>
              </w:rPr>
              <w:t>Strong and weak vowels: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A2ECE" w14:textId="04AF9BDE" w:rsidR="00913F32" w:rsidRDefault="00913F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807" w:history="1">
            <w:r w:rsidRPr="000A1CCA">
              <w:rPr>
                <w:rStyle w:val="Hyperlink"/>
                <w:noProof/>
              </w:rPr>
              <w:t>Single letter meanings y, o,..: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26DA0" w14:textId="3B4AC92E" w:rsidR="00913F32" w:rsidRDefault="00913F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808" w:history="1">
            <w:r w:rsidRPr="000A1CCA">
              <w:rPr>
                <w:rStyle w:val="Hyperlink"/>
                <w:noProof/>
              </w:rPr>
              <w:t>Gender of a word: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47654" w14:textId="060440DE" w:rsidR="00913F32" w:rsidRDefault="00913F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809" w:history="1">
            <w:r w:rsidRPr="000A1CCA">
              <w:rPr>
                <w:rStyle w:val="Hyperlink"/>
                <w:noProof/>
              </w:rPr>
              <w:t>Table 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C613C" w14:textId="1F16E9A9" w:rsidR="00913F32" w:rsidRDefault="00913F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810" w:history="1">
            <w:r w:rsidRPr="000A1CCA">
              <w:rPr>
                <w:rStyle w:val="Hyperlink"/>
                <w:noProof/>
              </w:rPr>
              <w:t>Rules: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B2A24" w14:textId="15936A32" w:rsidR="00913F32" w:rsidRDefault="00913F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811" w:history="1">
            <w:r w:rsidRPr="000A1CCA">
              <w:rPr>
                <w:rStyle w:val="Hyperlink"/>
                <w:noProof/>
              </w:rPr>
              <w:t>Sound rules of ta, da,h,v: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C7DC5" w14:textId="4274E023" w:rsidR="00913F32" w:rsidRDefault="00913F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812" w:history="1">
            <w:r w:rsidRPr="000A1CCA">
              <w:rPr>
                <w:rStyle w:val="Hyperlink"/>
                <w:noProof/>
              </w:rPr>
              <w:t>Sound of C and Z: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1CE7A" w14:textId="7153F0D1" w:rsidR="00913F32" w:rsidRDefault="00913F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813" w:history="1">
            <w:r w:rsidRPr="000A1CCA">
              <w:rPr>
                <w:rStyle w:val="Hyperlink"/>
                <w:noProof/>
              </w:rPr>
              <w:t>Singular to Plural conversion: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AE4FB" w14:textId="78D19333" w:rsidR="00913F32" w:rsidRDefault="00913F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814" w:history="1">
            <w:r w:rsidRPr="000A1CCA">
              <w:rPr>
                <w:rStyle w:val="Hyperlink"/>
                <w:noProof/>
              </w:rPr>
              <w:t>Stem changing verbs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F2FAD" w14:textId="218A7C48" w:rsidR="00913F32" w:rsidRDefault="00913F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815" w:history="1">
            <w:r w:rsidRPr="000A1CCA">
              <w:rPr>
                <w:rStyle w:val="Hyperlink"/>
                <w:noProof/>
              </w:rPr>
              <w:t>When to put preposition ‘a’ (English preposition ‘a’):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4C60D" w14:textId="433CFA5D" w:rsidR="00913F32" w:rsidRDefault="00913F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816" w:history="1">
            <w:r w:rsidRPr="000A1CCA">
              <w:rPr>
                <w:rStyle w:val="Hyperlink"/>
                <w:noProof/>
              </w:rPr>
              <w:t>Rule for Hay usage: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EE87E" w14:textId="3DD2F46B" w:rsidR="00913F32" w:rsidRDefault="00913F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817" w:history="1">
            <w:r w:rsidRPr="000A1CCA">
              <w:rPr>
                <w:rStyle w:val="Hyperlink"/>
                <w:noProof/>
              </w:rPr>
              <w:t>Rule for forming a sentence with irregular verb + verb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A08B5" w14:textId="6AA0BA93" w:rsidR="00913F32" w:rsidRDefault="00913F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818" w:history="1">
            <w:r w:rsidRPr="000A1CCA">
              <w:rPr>
                <w:rStyle w:val="Hyperlink"/>
                <w:noProof/>
              </w:rPr>
              <w:t>Rule for where to place “no” in a sentence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CE6EA" w14:textId="7F4490A0" w:rsidR="00913F32" w:rsidRDefault="00913F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819" w:history="1">
            <w:r w:rsidRPr="000A1CCA">
              <w:rPr>
                <w:rStyle w:val="Hyperlink"/>
                <w:noProof/>
              </w:rPr>
              <w:t>Prepositions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36CB6" w14:textId="4DAC8738" w:rsidR="00913F32" w:rsidRDefault="00913F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820" w:history="1">
            <w:r w:rsidRPr="000A1CCA">
              <w:rPr>
                <w:rStyle w:val="Hyperlink"/>
                <w:noProof/>
                <w:lang w:val="es-MX"/>
              </w:rPr>
              <w:t>Useful tidbit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E4374" w14:textId="204FFC3F" w:rsidR="00913F32" w:rsidRDefault="00913F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821" w:history="1">
            <w:r w:rsidRPr="000A1CCA">
              <w:rPr>
                <w:rStyle w:val="Hyperlink"/>
                <w:noProof/>
                <w:lang w:val="es-MX"/>
              </w:rPr>
              <w:t>Unisex words: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EA1F7" w14:textId="20BE9AF0" w:rsidR="00913F32" w:rsidRDefault="00913F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822" w:history="1">
            <w:r w:rsidRPr="000A1CCA">
              <w:rPr>
                <w:rStyle w:val="Hyperlink"/>
                <w:noProof/>
                <w:lang w:val="es-MX"/>
              </w:rPr>
              <w:t>Examples with con: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85EFD" w14:textId="25EC7F12" w:rsidR="00913F32" w:rsidRDefault="00913F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823" w:history="1">
            <w:r w:rsidRPr="000A1CCA">
              <w:rPr>
                <w:rStyle w:val="Hyperlink"/>
                <w:noProof/>
              </w:rPr>
              <w:t>Examples with son: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0FD16" w14:textId="4E625B03" w:rsidR="00913F32" w:rsidRDefault="00913F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824" w:history="1">
            <w:r w:rsidRPr="000A1CCA">
              <w:rPr>
                <w:rStyle w:val="Hyperlink"/>
                <w:noProof/>
              </w:rPr>
              <w:t>Examples with para: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9DB0E" w14:textId="53EFC0CD" w:rsidR="00913F32" w:rsidRDefault="00913F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825" w:history="1">
            <w:r w:rsidRPr="000A1CCA">
              <w:rPr>
                <w:rStyle w:val="Hyperlink"/>
                <w:noProof/>
              </w:rPr>
              <w:t>Examples with 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58C6A" w14:textId="1A0F51C8" w:rsidR="00913F32" w:rsidRDefault="00913F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826" w:history="1">
            <w:r w:rsidRPr="000A1CCA">
              <w:rPr>
                <w:rStyle w:val="Hyperlink"/>
                <w:noProof/>
              </w:rPr>
              <w:t>Examples with 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8A0BD" w14:textId="674071FE" w:rsidR="00913F32" w:rsidRDefault="00913F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827" w:history="1">
            <w:r w:rsidRPr="000A1CCA">
              <w:rPr>
                <w:rStyle w:val="Hyperlink"/>
                <w:noProof/>
              </w:rPr>
              <w:t>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B5186" w14:textId="699B6897" w:rsidR="00913F32" w:rsidRDefault="00913F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828" w:history="1">
            <w:r w:rsidRPr="000A1CCA">
              <w:rPr>
                <w:rStyle w:val="Hyperlink"/>
                <w:noProof/>
              </w:rPr>
              <w:t>Answers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33382" w14:textId="21EFBA7F" w:rsidR="00913F32" w:rsidRDefault="00913F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829" w:history="1">
            <w:r w:rsidRPr="000A1CCA">
              <w:rPr>
                <w:rStyle w:val="Hyperlink"/>
                <w:noProof/>
              </w:rPr>
              <w:t>Combined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BD40C" w14:textId="78E582AE" w:rsidR="00913F32" w:rsidRDefault="00913F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830" w:history="1">
            <w:r w:rsidRPr="000A1CCA">
              <w:rPr>
                <w:rStyle w:val="Hyperlink"/>
                <w:noProof/>
              </w:rPr>
              <w:t>Salutations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2B7B0" w14:textId="6D2DC307" w:rsidR="00913F32" w:rsidRDefault="00913F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831" w:history="1">
            <w:r w:rsidRPr="000A1CCA">
              <w:rPr>
                <w:rStyle w:val="Hyperlink"/>
                <w:noProof/>
              </w:rPr>
              <w:t>Numbers/Numeras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DA0EC" w14:textId="5CE4E740" w:rsidR="00913F32" w:rsidRDefault="00913F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832" w:history="1">
            <w:r w:rsidRPr="000A1CCA">
              <w:rPr>
                <w:rStyle w:val="Hyperlink"/>
                <w:noProof/>
              </w:rPr>
              <w:t>Spanish Sentence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34A3C" w14:textId="12929CEE" w:rsidR="00913F32" w:rsidRDefault="00913F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833" w:history="1">
            <w:r w:rsidRPr="000A1CCA">
              <w:rPr>
                <w:rStyle w:val="Hyperlink"/>
                <w:noProof/>
              </w:rPr>
              <w:t>Weekdays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3CB17" w14:textId="30850518" w:rsidR="00913F32" w:rsidRDefault="00913F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834" w:history="1">
            <w:r w:rsidRPr="000A1CCA">
              <w:rPr>
                <w:rStyle w:val="Hyperlink"/>
                <w:noProof/>
              </w:rPr>
              <w:t>List of words ending in ar, er, ir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335C1" w14:textId="103AAA66" w:rsidR="00913F32" w:rsidRDefault="00913F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835" w:history="1">
            <w:r w:rsidRPr="000A1CCA">
              <w:rPr>
                <w:rStyle w:val="Hyperlink"/>
                <w:noProof/>
              </w:rPr>
              <w:t>Conjugations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20575" w14:textId="4F5FAFA7" w:rsidR="00913F32" w:rsidRDefault="00913F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836" w:history="1">
            <w:r w:rsidRPr="000A1CCA">
              <w:rPr>
                <w:rStyle w:val="Hyperlink"/>
                <w:noProof/>
                <w:lang w:val="es-MX"/>
              </w:rPr>
              <w:t>Irregular verbs – ser, tener y llamarse conjugation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812E6" w14:textId="36CDE1DA" w:rsidR="00913F32" w:rsidRDefault="00913F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837" w:history="1">
            <w:r w:rsidRPr="000A1CCA">
              <w:rPr>
                <w:rStyle w:val="Hyperlink"/>
                <w:noProof/>
                <w:lang w:val="es-MX"/>
              </w:rPr>
              <w:t>Estar and Hacer irregular verb: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9E0A4" w14:textId="01FC454C" w:rsidR="00913F32" w:rsidRDefault="00913F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838" w:history="1">
            <w:r w:rsidRPr="000A1CCA">
              <w:rPr>
                <w:rStyle w:val="Hyperlink"/>
                <w:noProof/>
              </w:rPr>
              <w:t>Hace examples: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BBA4F" w14:textId="62C89E08" w:rsidR="00913F32" w:rsidRDefault="00913F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839" w:history="1">
            <w:r w:rsidRPr="000A1CCA">
              <w:rPr>
                <w:rStyle w:val="Hyperlink"/>
                <w:noProof/>
              </w:rPr>
              <w:t>Masculine/Feminine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75485" w14:textId="225A8D95" w:rsidR="00913F32" w:rsidRDefault="00913F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840" w:history="1">
            <w:r w:rsidRPr="000A1CCA">
              <w:rPr>
                <w:rStyle w:val="Hyperlink"/>
                <w:noProof/>
              </w:rPr>
              <w:t>Masculine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25AC4" w14:textId="2953CAD4" w:rsidR="00913F32" w:rsidRDefault="00913F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841" w:history="1">
            <w:r w:rsidRPr="000A1CCA">
              <w:rPr>
                <w:rStyle w:val="Hyperlink"/>
                <w:noProof/>
              </w:rPr>
              <w:t>Feminine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0F322" w14:textId="0F2F936A" w:rsidR="00913F32" w:rsidRDefault="00913F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842" w:history="1">
            <w:r w:rsidRPr="000A1CCA">
              <w:rPr>
                <w:rStyle w:val="Hyperlink"/>
                <w:noProof/>
              </w:rPr>
              <w:t>Masculine and feminine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C48B4" w14:textId="7C436D90" w:rsidR="00913F32" w:rsidRDefault="00913F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843" w:history="1">
            <w:r w:rsidRPr="000A1CCA">
              <w:rPr>
                <w:rStyle w:val="Hyperlink"/>
                <w:noProof/>
              </w:rPr>
              <w:t>Directions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DE3B4" w14:textId="50AAF334" w:rsidR="00913F32" w:rsidRDefault="00913F3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844" w:history="1">
            <w:r w:rsidRPr="000A1CCA">
              <w:rPr>
                <w:rStyle w:val="Hyperlink"/>
                <w:noProof/>
              </w:rPr>
              <w:t>Body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540B8" w14:textId="58D1ED0C" w:rsidR="00913F32" w:rsidRDefault="00913F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845" w:history="1">
            <w:r w:rsidRPr="000A1CCA">
              <w:rPr>
                <w:rStyle w:val="Hyperlink"/>
                <w:noProof/>
              </w:rPr>
              <w:t>Words in class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07B88" w14:textId="6235E597" w:rsidR="00913F32" w:rsidRDefault="00913F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846" w:history="1">
            <w:r w:rsidRPr="000A1CCA">
              <w:rPr>
                <w:rStyle w:val="Hyperlink"/>
                <w:noProof/>
              </w:rPr>
              <w:t>Country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FDC15" w14:textId="188DCC45" w:rsidR="00913F32" w:rsidRDefault="00913F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847" w:history="1">
            <w:r w:rsidRPr="000A1CCA">
              <w:rPr>
                <w:rStyle w:val="Hyperlink"/>
                <w:noProof/>
              </w:rPr>
              <w:t>Food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AFD00" w14:textId="1D2B9441" w:rsidR="00913F32" w:rsidRDefault="00913F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848" w:history="1">
            <w:r w:rsidRPr="000A1CCA">
              <w:rPr>
                <w:rStyle w:val="Hyperlink"/>
                <w:noProof/>
              </w:rPr>
              <w:t>Spanish sentences formation examples WITH reason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8CE01" w14:textId="47855E9D" w:rsidR="00913F32" w:rsidRDefault="00913F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849" w:history="1">
            <w:r w:rsidRPr="000A1CCA">
              <w:rPr>
                <w:rStyle w:val="Hyperlink"/>
                <w:noProof/>
              </w:rPr>
              <w:t>Seminar topic – speak for 3 mins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3D082" w14:textId="19034A45" w:rsidR="00913F32" w:rsidRDefault="00913F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354850" w:history="1">
            <w:r w:rsidRPr="000A1CCA">
              <w:rPr>
                <w:rStyle w:val="Hyperlink"/>
                <w:noProof/>
                <w:lang w:val="es-MX"/>
              </w:rPr>
              <w:t>Sentences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D0142" w14:textId="778FA36F" w:rsidR="00D25FAD" w:rsidRDefault="00D25FAD">
          <w:r>
            <w:rPr>
              <w:b/>
              <w:bCs/>
              <w:noProof/>
            </w:rPr>
            <w:fldChar w:fldCharType="end"/>
          </w:r>
        </w:p>
      </w:sdtContent>
    </w:sdt>
    <w:p w14:paraId="63625B66" w14:textId="16E59730" w:rsidR="001718DA" w:rsidRDefault="001718DA" w:rsidP="008D4872">
      <w:pPr>
        <w:tabs>
          <w:tab w:val="left" w:pos="1575"/>
        </w:tabs>
      </w:pPr>
    </w:p>
    <w:p w14:paraId="00E5CF81" w14:textId="0B562AC9" w:rsidR="00597BFE" w:rsidRDefault="00597BFE" w:rsidP="008D4872">
      <w:pPr>
        <w:tabs>
          <w:tab w:val="left" w:pos="1575"/>
        </w:tabs>
      </w:pPr>
    </w:p>
    <w:p w14:paraId="67036774" w14:textId="77777777" w:rsidR="00AC16EE" w:rsidRDefault="00AC16EE" w:rsidP="00AC16EE">
      <w:pPr>
        <w:pStyle w:val="Heading1"/>
      </w:pPr>
      <w:bookmarkStart w:id="0" w:name="_Toc16354799"/>
      <w:r>
        <w:t>Test pattern in RK math</w:t>
      </w:r>
      <w:bookmarkEnd w:id="0"/>
    </w:p>
    <w:p w14:paraId="08A4C3C1" w14:textId="77777777" w:rsidR="00AC16EE" w:rsidRDefault="00AC16EE" w:rsidP="00AC16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097"/>
        <w:gridCol w:w="899"/>
      </w:tblGrid>
      <w:tr w:rsidR="00AC16EE" w14:paraId="4412AC4F" w14:textId="77777777" w:rsidTr="00672811">
        <w:tc>
          <w:tcPr>
            <w:tcW w:w="1435" w:type="dxa"/>
          </w:tcPr>
          <w:p w14:paraId="33F68B32" w14:textId="77777777" w:rsidR="00AC16EE" w:rsidRPr="00A35BFD" w:rsidRDefault="00AC16EE" w:rsidP="00672811">
            <w:pPr>
              <w:rPr>
                <w:b/>
                <w:bCs/>
              </w:rPr>
            </w:pPr>
            <w:r w:rsidRPr="00A35BFD">
              <w:rPr>
                <w:b/>
                <w:bCs/>
              </w:rPr>
              <w:t>Test type</w:t>
            </w:r>
          </w:p>
        </w:tc>
        <w:tc>
          <w:tcPr>
            <w:tcW w:w="1097" w:type="dxa"/>
          </w:tcPr>
          <w:p w14:paraId="1446CCF7" w14:textId="77777777" w:rsidR="00AC16EE" w:rsidRPr="00A35BFD" w:rsidRDefault="00AC16EE" w:rsidP="00672811">
            <w:pPr>
              <w:rPr>
                <w:b/>
                <w:bCs/>
              </w:rPr>
            </w:pPr>
            <w:r w:rsidRPr="00A35BFD">
              <w:rPr>
                <w:b/>
                <w:bCs/>
              </w:rPr>
              <w:t>On Class</w:t>
            </w:r>
          </w:p>
        </w:tc>
        <w:tc>
          <w:tcPr>
            <w:tcW w:w="899" w:type="dxa"/>
          </w:tcPr>
          <w:p w14:paraId="7B31E45D" w14:textId="77777777" w:rsidR="00AC16EE" w:rsidRPr="00A35BFD" w:rsidRDefault="00AC16EE" w:rsidP="00672811">
            <w:pPr>
              <w:rPr>
                <w:b/>
                <w:bCs/>
              </w:rPr>
            </w:pPr>
            <w:r w:rsidRPr="00A35BFD">
              <w:rPr>
                <w:b/>
                <w:bCs/>
              </w:rPr>
              <w:t>Marks</w:t>
            </w:r>
          </w:p>
        </w:tc>
      </w:tr>
      <w:tr w:rsidR="00AC16EE" w14:paraId="4B6392D9" w14:textId="77777777" w:rsidTr="00672811">
        <w:tc>
          <w:tcPr>
            <w:tcW w:w="1435" w:type="dxa"/>
          </w:tcPr>
          <w:p w14:paraId="1B693B87" w14:textId="77777777" w:rsidR="00AC16EE" w:rsidRDefault="00AC16EE" w:rsidP="00672811">
            <w:r>
              <w:t>Class test</w:t>
            </w:r>
          </w:p>
        </w:tc>
        <w:tc>
          <w:tcPr>
            <w:tcW w:w="1097" w:type="dxa"/>
          </w:tcPr>
          <w:p w14:paraId="2F1D61F1" w14:textId="77777777" w:rsidR="00AC16EE" w:rsidRDefault="00AC16EE" w:rsidP="00672811">
            <w:r>
              <w:t>18</w:t>
            </w:r>
          </w:p>
        </w:tc>
        <w:tc>
          <w:tcPr>
            <w:tcW w:w="899" w:type="dxa"/>
          </w:tcPr>
          <w:p w14:paraId="1543215C" w14:textId="77777777" w:rsidR="00AC16EE" w:rsidRDefault="00AC16EE" w:rsidP="00672811">
            <w:r>
              <w:t>20</w:t>
            </w:r>
          </w:p>
        </w:tc>
      </w:tr>
      <w:tr w:rsidR="00AC16EE" w14:paraId="118E835A" w14:textId="77777777" w:rsidTr="00672811">
        <w:tc>
          <w:tcPr>
            <w:tcW w:w="1435" w:type="dxa"/>
          </w:tcPr>
          <w:p w14:paraId="46057329" w14:textId="77777777" w:rsidR="00AC16EE" w:rsidRDefault="00AC16EE" w:rsidP="00672811">
            <w:r>
              <w:t>Seminar</w:t>
            </w:r>
          </w:p>
        </w:tc>
        <w:tc>
          <w:tcPr>
            <w:tcW w:w="1097" w:type="dxa"/>
          </w:tcPr>
          <w:p w14:paraId="5A1FCE0D" w14:textId="77777777" w:rsidR="00AC16EE" w:rsidRDefault="00AC16EE" w:rsidP="00672811">
            <w:r>
              <w:t>24</w:t>
            </w:r>
          </w:p>
        </w:tc>
        <w:tc>
          <w:tcPr>
            <w:tcW w:w="899" w:type="dxa"/>
          </w:tcPr>
          <w:p w14:paraId="1130A09E" w14:textId="77777777" w:rsidR="00AC16EE" w:rsidRDefault="00AC16EE" w:rsidP="00672811">
            <w:r>
              <w:t>20</w:t>
            </w:r>
          </w:p>
        </w:tc>
      </w:tr>
      <w:tr w:rsidR="00AC16EE" w14:paraId="324168C0" w14:textId="77777777" w:rsidTr="00672811">
        <w:tc>
          <w:tcPr>
            <w:tcW w:w="1435" w:type="dxa"/>
          </w:tcPr>
          <w:p w14:paraId="2351BEC8" w14:textId="77777777" w:rsidR="00AC16EE" w:rsidRDefault="00AC16EE" w:rsidP="00672811">
            <w:r>
              <w:t>Dictation</w:t>
            </w:r>
          </w:p>
        </w:tc>
        <w:tc>
          <w:tcPr>
            <w:tcW w:w="1097" w:type="dxa"/>
          </w:tcPr>
          <w:p w14:paraId="1210C325" w14:textId="77777777" w:rsidR="00AC16EE" w:rsidRDefault="00AC16EE" w:rsidP="00672811">
            <w:r>
              <w:t>35</w:t>
            </w:r>
          </w:p>
        </w:tc>
        <w:tc>
          <w:tcPr>
            <w:tcW w:w="899" w:type="dxa"/>
          </w:tcPr>
          <w:p w14:paraId="281B16AB" w14:textId="77777777" w:rsidR="00AC16EE" w:rsidRDefault="00AC16EE" w:rsidP="00672811">
            <w:r>
              <w:t>10</w:t>
            </w:r>
          </w:p>
        </w:tc>
      </w:tr>
      <w:tr w:rsidR="00AC16EE" w14:paraId="474070B4" w14:textId="77777777" w:rsidTr="00672811">
        <w:tc>
          <w:tcPr>
            <w:tcW w:w="1435" w:type="dxa"/>
          </w:tcPr>
          <w:p w14:paraId="125C644C" w14:textId="77777777" w:rsidR="00AC16EE" w:rsidRDefault="00AC16EE" w:rsidP="00672811">
            <w:r>
              <w:t>Class participation</w:t>
            </w:r>
          </w:p>
        </w:tc>
        <w:tc>
          <w:tcPr>
            <w:tcW w:w="1097" w:type="dxa"/>
          </w:tcPr>
          <w:p w14:paraId="7D806337" w14:textId="77777777" w:rsidR="00AC16EE" w:rsidRDefault="00AC16EE" w:rsidP="00672811"/>
        </w:tc>
        <w:tc>
          <w:tcPr>
            <w:tcW w:w="899" w:type="dxa"/>
          </w:tcPr>
          <w:p w14:paraId="416B2A3E" w14:textId="77777777" w:rsidR="00AC16EE" w:rsidRDefault="00AC16EE" w:rsidP="00672811">
            <w:r>
              <w:t>10</w:t>
            </w:r>
          </w:p>
        </w:tc>
      </w:tr>
      <w:tr w:rsidR="00AC16EE" w14:paraId="79EB64B1" w14:textId="77777777" w:rsidTr="00672811">
        <w:tc>
          <w:tcPr>
            <w:tcW w:w="1435" w:type="dxa"/>
          </w:tcPr>
          <w:p w14:paraId="0E307D9D" w14:textId="77777777" w:rsidR="00AC16EE" w:rsidRDefault="00AC16EE" w:rsidP="00672811">
            <w:r>
              <w:t>Listening</w:t>
            </w:r>
          </w:p>
        </w:tc>
        <w:tc>
          <w:tcPr>
            <w:tcW w:w="1097" w:type="dxa"/>
          </w:tcPr>
          <w:p w14:paraId="754FA9CD" w14:textId="77777777" w:rsidR="00AC16EE" w:rsidRDefault="00AC16EE" w:rsidP="00672811"/>
        </w:tc>
        <w:tc>
          <w:tcPr>
            <w:tcW w:w="899" w:type="dxa"/>
          </w:tcPr>
          <w:p w14:paraId="0C321F67" w14:textId="77777777" w:rsidR="00AC16EE" w:rsidRDefault="00AC16EE" w:rsidP="00672811">
            <w:r>
              <w:t>15</w:t>
            </w:r>
          </w:p>
        </w:tc>
      </w:tr>
      <w:tr w:rsidR="00AC16EE" w14:paraId="7920FFAE" w14:textId="77777777" w:rsidTr="00672811">
        <w:tc>
          <w:tcPr>
            <w:tcW w:w="1435" w:type="dxa"/>
          </w:tcPr>
          <w:p w14:paraId="5682D5EE" w14:textId="77777777" w:rsidR="00AC16EE" w:rsidRDefault="00AC16EE" w:rsidP="00672811">
            <w:r>
              <w:t>Viva</w:t>
            </w:r>
          </w:p>
        </w:tc>
        <w:tc>
          <w:tcPr>
            <w:tcW w:w="1097" w:type="dxa"/>
          </w:tcPr>
          <w:p w14:paraId="74560092" w14:textId="77777777" w:rsidR="00AC16EE" w:rsidRDefault="00AC16EE" w:rsidP="00672811"/>
        </w:tc>
        <w:tc>
          <w:tcPr>
            <w:tcW w:w="899" w:type="dxa"/>
          </w:tcPr>
          <w:p w14:paraId="2260DD92" w14:textId="77777777" w:rsidR="00AC16EE" w:rsidRDefault="00AC16EE" w:rsidP="00672811">
            <w:r>
              <w:t>25</w:t>
            </w:r>
          </w:p>
        </w:tc>
      </w:tr>
      <w:tr w:rsidR="00AC16EE" w14:paraId="3AD5CE96" w14:textId="77777777" w:rsidTr="00672811">
        <w:tc>
          <w:tcPr>
            <w:tcW w:w="1435" w:type="dxa"/>
          </w:tcPr>
          <w:p w14:paraId="01FDA7A8" w14:textId="77777777" w:rsidR="00AC16EE" w:rsidRDefault="00AC16EE" w:rsidP="00672811">
            <w:r>
              <w:t>Final exam</w:t>
            </w:r>
          </w:p>
        </w:tc>
        <w:tc>
          <w:tcPr>
            <w:tcW w:w="1097" w:type="dxa"/>
          </w:tcPr>
          <w:p w14:paraId="7B158BCE" w14:textId="77777777" w:rsidR="00AC16EE" w:rsidRDefault="00AC16EE" w:rsidP="00672811"/>
        </w:tc>
        <w:tc>
          <w:tcPr>
            <w:tcW w:w="899" w:type="dxa"/>
          </w:tcPr>
          <w:p w14:paraId="04A14B63" w14:textId="77777777" w:rsidR="00AC16EE" w:rsidRDefault="00AC16EE" w:rsidP="00672811">
            <w:r>
              <w:t>100</w:t>
            </w:r>
          </w:p>
        </w:tc>
      </w:tr>
      <w:tr w:rsidR="00AC16EE" w14:paraId="10871E70" w14:textId="77777777" w:rsidTr="00672811">
        <w:tc>
          <w:tcPr>
            <w:tcW w:w="2532" w:type="dxa"/>
            <w:gridSpan w:val="2"/>
          </w:tcPr>
          <w:p w14:paraId="37631E1E" w14:textId="77777777" w:rsidR="00AC16EE" w:rsidRDefault="00AC16EE" w:rsidP="00672811">
            <w:r>
              <w:t>Total</w:t>
            </w:r>
          </w:p>
        </w:tc>
        <w:tc>
          <w:tcPr>
            <w:tcW w:w="899" w:type="dxa"/>
          </w:tcPr>
          <w:p w14:paraId="708745A1" w14:textId="77777777" w:rsidR="00AC16EE" w:rsidRDefault="00AC16EE" w:rsidP="00672811">
            <w:r>
              <w:t>200m</w:t>
            </w:r>
          </w:p>
        </w:tc>
      </w:tr>
    </w:tbl>
    <w:p w14:paraId="03B406DD" w14:textId="38595365" w:rsidR="00597BFE" w:rsidRDefault="00597BFE" w:rsidP="008D4872">
      <w:pPr>
        <w:tabs>
          <w:tab w:val="left" w:pos="1575"/>
        </w:tabs>
      </w:pPr>
    </w:p>
    <w:p w14:paraId="2D3F3FAB" w14:textId="77777777" w:rsidR="00456CFD" w:rsidRDefault="00456CFD" w:rsidP="008D4872">
      <w:pPr>
        <w:tabs>
          <w:tab w:val="left" w:pos="1575"/>
        </w:tabs>
      </w:pPr>
    </w:p>
    <w:p w14:paraId="5D081C67" w14:textId="43203ED3" w:rsidR="00A01655" w:rsidRDefault="00F61F1B" w:rsidP="00456CFD">
      <w:pPr>
        <w:pStyle w:val="Heading1"/>
      </w:pPr>
      <w:bookmarkStart w:id="1" w:name="_Toc16354793"/>
      <w:r>
        <w:t>P</w:t>
      </w:r>
      <w:r w:rsidR="00A01655">
        <w:t>arts of Speech</w:t>
      </w:r>
      <w:bookmarkEnd w:id="1"/>
      <w:r w:rsidR="00AC7CE3">
        <w:t>-Basics</w:t>
      </w:r>
    </w:p>
    <w:p w14:paraId="33656E67" w14:textId="482B79AA" w:rsidR="00B603D1" w:rsidRPr="00B603D1" w:rsidRDefault="006D3B7A" w:rsidP="00B603D1">
      <w:r>
        <w:t>A word what it does/used in a sentence is parts of speech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2"/>
        <w:gridCol w:w="2198"/>
        <w:gridCol w:w="2894"/>
        <w:gridCol w:w="2966"/>
      </w:tblGrid>
      <w:tr w:rsidR="00F75D9A" w14:paraId="7E79CB1E" w14:textId="4EB2CB53" w:rsidTr="00F75D9A">
        <w:tc>
          <w:tcPr>
            <w:tcW w:w="1353" w:type="dxa"/>
          </w:tcPr>
          <w:p w14:paraId="64A90426" w14:textId="125BC8B8" w:rsidR="00F75D9A" w:rsidRPr="006D3B7A" w:rsidRDefault="00F75D9A" w:rsidP="008D4872">
            <w:pPr>
              <w:tabs>
                <w:tab w:val="left" w:pos="1575"/>
              </w:tabs>
              <w:rPr>
                <w:b/>
                <w:bCs/>
              </w:rPr>
            </w:pPr>
            <w:r w:rsidRPr="006D3B7A">
              <w:rPr>
                <w:b/>
                <w:bCs/>
              </w:rPr>
              <w:t>Parts of speech</w:t>
            </w:r>
          </w:p>
        </w:tc>
        <w:tc>
          <w:tcPr>
            <w:tcW w:w="1183" w:type="dxa"/>
          </w:tcPr>
          <w:p w14:paraId="431101AB" w14:textId="6C613726" w:rsidR="00F75D9A" w:rsidRPr="006D3B7A" w:rsidRDefault="00F75D9A" w:rsidP="008D4872">
            <w:pPr>
              <w:tabs>
                <w:tab w:val="left" w:pos="1575"/>
              </w:tabs>
              <w:rPr>
                <w:b/>
                <w:bCs/>
              </w:rPr>
            </w:pPr>
            <w:r w:rsidRPr="006D3B7A">
              <w:rPr>
                <w:b/>
                <w:bCs/>
              </w:rPr>
              <w:t>What it does</w:t>
            </w:r>
          </w:p>
        </w:tc>
        <w:tc>
          <w:tcPr>
            <w:tcW w:w="3352" w:type="dxa"/>
          </w:tcPr>
          <w:p w14:paraId="739B4187" w14:textId="2400163A" w:rsidR="00F75D9A" w:rsidRPr="006D3B7A" w:rsidRDefault="00F75D9A" w:rsidP="008D4872">
            <w:pPr>
              <w:tabs>
                <w:tab w:val="left" w:pos="1575"/>
              </w:tabs>
              <w:rPr>
                <w:b/>
                <w:bCs/>
              </w:rPr>
            </w:pPr>
            <w:r>
              <w:rPr>
                <w:b/>
                <w:bCs/>
              </w:rPr>
              <w:t>How it changes</w:t>
            </w:r>
          </w:p>
        </w:tc>
        <w:tc>
          <w:tcPr>
            <w:tcW w:w="3462" w:type="dxa"/>
          </w:tcPr>
          <w:p w14:paraId="3C2F028C" w14:textId="0C8208E0" w:rsidR="00F75D9A" w:rsidRPr="006D3B7A" w:rsidRDefault="00F75D9A" w:rsidP="008D4872">
            <w:pPr>
              <w:tabs>
                <w:tab w:val="left" w:pos="1575"/>
              </w:tabs>
              <w:rPr>
                <w:b/>
                <w:bCs/>
              </w:rPr>
            </w:pPr>
            <w:r w:rsidRPr="006D3B7A">
              <w:rPr>
                <w:b/>
                <w:bCs/>
              </w:rPr>
              <w:t>Example</w:t>
            </w:r>
          </w:p>
        </w:tc>
      </w:tr>
      <w:tr w:rsidR="00F75D9A" w14:paraId="2A271E5F" w14:textId="72819511" w:rsidTr="00F75D9A">
        <w:tc>
          <w:tcPr>
            <w:tcW w:w="1353" w:type="dxa"/>
          </w:tcPr>
          <w:p w14:paraId="2172417A" w14:textId="6CD60BF8" w:rsidR="00F75D9A" w:rsidRDefault="00F75D9A" w:rsidP="008D4872">
            <w:pPr>
              <w:tabs>
                <w:tab w:val="left" w:pos="1575"/>
              </w:tabs>
            </w:pPr>
            <w:r>
              <w:t>Verb</w:t>
            </w:r>
          </w:p>
        </w:tc>
        <w:tc>
          <w:tcPr>
            <w:tcW w:w="1183" w:type="dxa"/>
          </w:tcPr>
          <w:p w14:paraId="3746974C" w14:textId="2406F95F" w:rsidR="00F75D9A" w:rsidRDefault="00205C2A" w:rsidP="008D4872">
            <w:pPr>
              <w:tabs>
                <w:tab w:val="left" w:pos="1575"/>
              </w:tabs>
            </w:pPr>
            <w:r>
              <w:t>Action/state/situation</w:t>
            </w:r>
          </w:p>
        </w:tc>
        <w:tc>
          <w:tcPr>
            <w:tcW w:w="3352" w:type="dxa"/>
          </w:tcPr>
          <w:p w14:paraId="2033B451" w14:textId="77777777" w:rsidR="00F75D9A" w:rsidRDefault="00F75D9A" w:rsidP="008D4872">
            <w:pPr>
              <w:tabs>
                <w:tab w:val="left" w:pos="1575"/>
              </w:tabs>
            </w:pPr>
            <w:r>
              <w:t>Verbs have Tenses</w:t>
            </w:r>
            <w:r w:rsidR="00205C2A">
              <w:t xml:space="preserve"> </w:t>
            </w:r>
            <w:r>
              <w:t>(present, past future)</w:t>
            </w:r>
          </w:p>
          <w:p w14:paraId="4CAF8A71" w14:textId="77777777" w:rsidR="00205C2A" w:rsidRDefault="00205C2A" w:rsidP="008D4872">
            <w:pPr>
              <w:tabs>
                <w:tab w:val="left" w:pos="1575"/>
              </w:tabs>
            </w:pPr>
          </w:p>
          <w:p w14:paraId="1952D64F" w14:textId="19F4500C" w:rsidR="00205C2A" w:rsidRDefault="00205C2A" w:rsidP="008D4872">
            <w:pPr>
              <w:tabs>
                <w:tab w:val="left" w:pos="1575"/>
              </w:tabs>
            </w:pPr>
            <w:r>
              <w:t>Present tense: We add ‘s’ to the verb in present tense for pronouns</w:t>
            </w:r>
          </w:p>
          <w:p w14:paraId="23B9B1C6" w14:textId="77777777" w:rsidR="00205C2A" w:rsidRDefault="00205C2A" w:rsidP="008D4872">
            <w:pPr>
              <w:tabs>
                <w:tab w:val="left" w:pos="1575"/>
              </w:tabs>
            </w:pPr>
          </w:p>
          <w:p w14:paraId="4757E003" w14:textId="14E4BF76" w:rsidR="00205C2A" w:rsidRDefault="00205C2A" w:rsidP="008D4872">
            <w:pPr>
              <w:tabs>
                <w:tab w:val="left" w:pos="1575"/>
              </w:tabs>
            </w:pPr>
            <w:r>
              <w:t>Past ten</w:t>
            </w:r>
            <w:r w:rsidR="00B129DF">
              <w:t>s</w:t>
            </w:r>
            <w:r>
              <w:t xml:space="preserve">e: </w:t>
            </w:r>
          </w:p>
        </w:tc>
        <w:tc>
          <w:tcPr>
            <w:tcW w:w="3462" w:type="dxa"/>
          </w:tcPr>
          <w:p w14:paraId="51C19D05" w14:textId="6A6FDDAE" w:rsidR="00F75D9A" w:rsidRDefault="00205C2A" w:rsidP="008D4872">
            <w:pPr>
              <w:tabs>
                <w:tab w:val="left" w:pos="1575"/>
              </w:tabs>
            </w:pPr>
            <w:r>
              <w:t xml:space="preserve">I </w:t>
            </w:r>
            <w:r w:rsidRPr="00205C2A">
              <w:rPr>
                <w:b/>
                <w:bCs/>
              </w:rPr>
              <w:t>play</w:t>
            </w:r>
            <w:r>
              <w:t xml:space="preserve"> tennis </w:t>
            </w:r>
            <w:r>
              <w:sym w:font="Wingdings" w:char="F0E0"/>
            </w:r>
            <w:r>
              <w:t xml:space="preserve"> </w:t>
            </w:r>
          </w:p>
          <w:p w14:paraId="4ED0AF2E" w14:textId="76341552" w:rsidR="00205C2A" w:rsidRDefault="00205C2A" w:rsidP="008D4872">
            <w:pPr>
              <w:tabs>
                <w:tab w:val="left" w:pos="1575"/>
              </w:tabs>
            </w:pPr>
            <w:r>
              <w:t xml:space="preserve">He </w:t>
            </w:r>
            <w:r w:rsidRPr="00205C2A">
              <w:rPr>
                <w:b/>
                <w:bCs/>
              </w:rPr>
              <w:t>plays</w:t>
            </w:r>
            <w:r>
              <w:t xml:space="preserve"> tennis </w:t>
            </w:r>
            <w:r>
              <w:sym w:font="Wingdings" w:char="F0E0"/>
            </w:r>
            <w:r>
              <w:t xml:space="preserve"> </w:t>
            </w:r>
          </w:p>
          <w:p w14:paraId="4016209C" w14:textId="77777777" w:rsidR="00205C2A" w:rsidRDefault="00205C2A" w:rsidP="008D4872">
            <w:pPr>
              <w:tabs>
                <w:tab w:val="left" w:pos="1575"/>
              </w:tabs>
            </w:pPr>
            <w:r>
              <w:t xml:space="preserve">They </w:t>
            </w:r>
            <w:r w:rsidRPr="00205C2A">
              <w:rPr>
                <w:b/>
                <w:bCs/>
              </w:rPr>
              <w:t>play</w:t>
            </w:r>
            <w:r>
              <w:t xml:space="preserve"> tennis </w:t>
            </w:r>
            <w:r>
              <w:sym w:font="Wingdings" w:char="F0E0"/>
            </w:r>
          </w:p>
          <w:p w14:paraId="5C89006B" w14:textId="77777777" w:rsidR="00B129DF" w:rsidRDefault="00B129DF" w:rsidP="008D4872">
            <w:pPr>
              <w:tabs>
                <w:tab w:val="left" w:pos="1575"/>
              </w:tabs>
            </w:pPr>
          </w:p>
          <w:p w14:paraId="70408FB4" w14:textId="161A10D9" w:rsidR="00B129DF" w:rsidRDefault="00B129DF" w:rsidP="008D4872">
            <w:pPr>
              <w:tabs>
                <w:tab w:val="left" w:pos="1575"/>
              </w:tabs>
            </w:pPr>
            <w:proofErr w:type="spellStart"/>
            <w:r>
              <w:t>Iam</w:t>
            </w:r>
            <w:proofErr w:type="spellEnd"/>
            <w:r>
              <w:t xml:space="preserve"> a teacher </w:t>
            </w:r>
            <w:r>
              <w:sym w:font="Wingdings" w:char="F0E0"/>
            </w:r>
          </w:p>
        </w:tc>
      </w:tr>
      <w:tr w:rsidR="00F75D9A" w14:paraId="43604DDD" w14:textId="77D5E732" w:rsidTr="00F75D9A">
        <w:tc>
          <w:tcPr>
            <w:tcW w:w="1353" w:type="dxa"/>
          </w:tcPr>
          <w:p w14:paraId="39C4DB3C" w14:textId="0C51CAE1" w:rsidR="00F75D9A" w:rsidRDefault="007179F7" w:rsidP="008D4872">
            <w:pPr>
              <w:tabs>
                <w:tab w:val="left" w:pos="1575"/>
              </w:tabs>
            </w:pPr>
            <w:r>
              <w:t>Adverb</w:t>
            </w:r>
          </w:p>
        </w:tc>
        <w:tc>
          <w:tcPr>
            <w:tcW w:w="1183" w:type="dxa"/>
          </w:tcPr>
          <w:p w14:paraId="501B5387" w14:textId="47868ED4" w:rsidR="00F75D9A" w:rsidRDefault="007179F7" w:rsidP="008D4872">
            <w:pPr>
              <w:tabs>
                <w:tab w:val="left" w:pos="1575"/>
              </w:tabs>
            </w:pPr>
            <w:r>
              <w:t>Describes a verb</w:t>
            </w:r>
          </w:p>
        </w:tc>
        <w:tc>
          <w:tcPr>
            <w:tcW w:w="3352" w:type="dxa"/>
          </w:tcPr>
          <w:p w14:paraId="6B44A84C" w14:textId="77777777" w:rsidR="00F75D9A" w:rsidRDefault="00F75D9A" w:rsidP="008D4872">
            <w:pPr>
              <w:tabs>
                <w:tab w:val="left" w:pos="1575"/>
              </w:tabs>
            </w:pPr>
          </w:p>
        </w:tc>
        <w:tc>
          <w:tcPr>
            <w:tcW w:w="3462" w:type="dxa"/>
          </w:tcPr>
          <w:p w14:paraId="64135E46" w14:textId="1139A391" w:rsidR="00F75D9A" w:rsidRDefault="00F75D9A" w:rsidP="008D4872">
            <w:pPr>
              <w:tabs>
                <w:tab w:val="left" w:pos="1575"/>
              </w:tabs>
            </w:pPr>
          </w:p>
        </w:tc>
      </w:tr>
      <w:tr w:rsidR="00F75D9A" w14:paraId="60A827AD" w14:textId="5614A009" w:rsidTr="00F75D9A">
        <w:tc>
          <w:tcPr>
            <w:tcW w:w="1353" w:type="dxa"/>
          </w:tcPr>
          <w:p w14:paraId="6097FFBC" w14:textId="1FE51488" w:rsidR="00F75D9A" w:rsidRDefault="007179F7" w:rsidP="008D4872">
            <w:pPr>
              <w:tabs>
                <w:tab w:val="left" w:pos="1575"/>
              </w:tabs>
            </w:pPr>
            <w:r>
              <w:t>Adjective</w:t>
            </w:r>
          </w:p>
        </w:tc>
        <w:tc>
          <w:tcPr>
            <w:tcW w:w="1183" w:type="dxa"/>
          </w:tcPr>
          <w:p w14:paraId="423AB114" w14:textId="16A79993" w:rsidR="00F75D9A" w:rsidRDefault="007179F7" w:rsidP="008D4872">
            <w:pPr>
              <w:tabs>
                <w:tab w:val="left" w:pos="1575"/>
              </w:tabs>
            </w:pPr>
            <w:r>
              <w:t>Describes a noun</w:t>
            </w:r>
          </w:p>
        </w:tc>
        <w:tc>
          <w:tcPr>
            <w:tcW w:w="3352" w:type="dxa"/>
          </w:tcPr>
          <w:p w14:paraId="4F4E62E7" w14:textId="77777777" w:rsidR="00F75D9A" w:rsidRDefault="00F75D9A" w:rsidP="008D4872">
            <w:pPr>
              <w:tabs>
                <w:tab w:val="left" w:pos="1575"/>
              </w:tabs>
            </w:pPr>
          </w:p>
        </w:tc>
        <w:tc>
          <w:tcPr>
            <w:tcW w:w="3462" w:type="dxa"/>
          </w:tcPr>
          <w:p w14:paraId="704C55BA" w14:textId="43F95569" w:rsidR="00F75D9A" w:rsidRDefault="00F75D9A" w:rsidP="008D4872">
            <w:pPr>
              <w:tabs>
                <w:tab w:val="left" w:pos="1575"/>
              </w:tabs>
            </w:pPr>
          </w:p>
        </w:tc>
      </w:tr>
      <w:tr w:rsidR="00F75D9A" w14:paraId="08BEA664" w14:textId="3B81C651" w:rsidTr="00F75D9A">
        <w:tc>
          <w:tcPr>
            <w:tcW w:w="1353" w:type="dxa"/>
          </w:tcPr>
          <w:p w14:paraId="2E0708C4" w14:textId="757E74F6" w:rsidR="00F75D9A" w:rsidRDefault="001232AE" w:rsidP="008D4872">
            <w:pPr>
              <w:tabs>
                <w:tab w:val="left" w:pos="1575"/>
              </w:tabs>
            </w:pPr>
            <w:r>
              <w:t>Noun</w:t>
            </w:r>
          </w:p>
        </w:tc>
        <w:tc>
          <w:tcPr>
            <w:tcW w:w="1183" w:type="dxa"/>
          </w:tcPr>
          <w:p w14:paraId="5EE816C7" w14:textId="2C216B4B" w:rsidR="00F75D9A" w:rsidRDefault="001232AE" w:rsidP="008D4872">
            <w:pPr>
              <w:tabs>
                <w:tab w:val="left" w:pos="1575"/>
              </w:tabs>
            </w:pPr>
            <w:r>
              <w:t>Refers t</w:t>
            </w:r>
            <w:r w:rsidR="00A41865">
              <w:t>o</w:t>
            </w:r>
            <w:r>
              <w:t xml:space="preserve"> the </w:t>
            </w:r>
          </w:p>
        </w:tc>
        <w:tc>
          <w:tcPr>
            <w:tcW w:w="3352" w:type="dxa"/>
          </w:tcPr>
          <w:p w14:paraId="48952A09" w14:textId="77777777" w:rsidR="00F75D9A" w:rsidRDefault="00F75D9A" w:rsidP="008D4872">
            <w:pPr>
              <w:tabs>
                <w:tab w:val="left" w:pos="1575"/>
              </w:tabs>
            </w:pPr>
          </w:p>
        </w:tc>
        <w:tc>
          <w:tcPr>
            <w:tcW w:w="3462" w:type="dxa"/>
          </w:tcPr>
          <w:p w14:paraId="7CA1F41A" w14:textId="0D3515E2" w:rsidR="00F75D9A" w:rsidRDefault="00F75D9A" w:rsidP="008D4872">
            <w:pPr>
              <w:tabs>
                <w:tab w:val="left" w:pos="1575"/>
              </w:tabs>
            </w:pPr>
          </w:p>
        </w:tc>
      </w:tr>
      <w:tr w:rsidR="00F75D9A" w14:paraId="23EF7421" w14:textId="6C1E921D" w:rsidTr="00F75D9A">
        <w:tc>
          <w:tcPr>
            <w:tcW w:w="1353" w:type="dxa"/>
          </w:tcPr>
          <w:p w14:paraId="1501F27E" w14:textId="54C4307B" w:rsidR="00F75D9A" w:rsidRDefault="001232AE" w:rsidP="008D4872">
            <w:pPr>
              <w:tabs>
                <w:tab w:val="left" w:pos="1575"/>
              </w:tabs>
            </w:pPr>
            <w:r>
              <w:t>Pronoun</w:t>
            </w:r>
          </w:p>
        </w:tc>
        <w:tc>
          <w:tcPr>
            <w:tcW w:w="1183" w:type="dxa"/>
          </w:tcPr>
          <w:p w14:paraId="06C08D0A" w14:textId="77777777" w:rsidR="00F75D9A" w:rsidRDefault="00F75D9A" w:rsidP="008D4872">
            <w:pPr>
              <w:tabs>
                <w:tab w:val="left" w:pos="1575"/>
              </w:tabs>
            </w:pPr>
          </w:p>
        </w:tc>
        <w:tc>
          <w:tcPr>
            <w:tcW w:w="3352" w:type="dxa"/>
          </w:tcPr>
          <w:p w14:paraId="7E615F8A" w14:textId="77777777" w:rsidR="00F75D9A" w:rsidRDefault="00F75D9A" w:rsidP="008D4872">
            <w:pPr>
              <w:tabs>
                <w:tab w:val="left" w:pos="1575"/>
              </w:tabs>
            </w:pPr>
          </w:p>
        </w:tc>
        <w:tc>
          <w:tcPr>
            <w:tcW w:w="3462" w:type="dxa"/>
          </w:tcPr>
          <w:p w14:paraId="6BD8485C" w14:textId="1D7A782F" w:rsidR="00F75D9A" w:rsidRDefault="00F75D9A" w:rsidP="008D4872">
            <w:pPr>
              <w:tabs>
                <w:tab w:val="left" w:pos="1575"/>
              </w:tabs>
            </w:pPr>
          </w:p>
        </w:tc>
      </w:tr>
      <w:tr w:rsidR="00F75D9A" w14:paraId="6249BDD7" w14:textId="635CEBEE" w:rsidTr="00F75D9A">
        <w:tc>
          <w:tcPr>
            <w:tcW w:w="1353" w:type="dxa"/>
          </w:tcPr>
          <w:p w14:paraId="3446D202" w14:textId="77777777" w:rsidR="00F75D9A" w:rsidRDefault="00F75D9A" w:rsidP="008D4872">
            <w:pPr>
              <w:tabs>
                <w:tab w:val="left" w:pos="1575"/>
              </w:tabs>
            </w:pPr>
          </w:p>
        </w:tc>
        <w:tc>
          <w:tcPr>
            <w:tcW w:w="1183" w:type="dxa"/>
          </w:tcPr>
          <w:p w14:paraId="1BF35D29" w14:textId="77777777" w:rsidR="00F75D9A" w:rsidRDefault="00F75D9A" w:rsidP="008D4872">
            <w:pPr>
              <w:tabs>
                <w:tab w:val="left" w:pos="1575"/>
              </w:tabs>
            </w:pPr>
          </w:p>
        </w:tc>
        <w:tc>
          <w:tcPr>
            <w:tcW w:w="3352" w:type="dxa"/>
          </w:tcPr>
          <w:p w14:paraId="725C3D9C" w14:textId="77777777" w:rsidR="00F75D9A" w:rsidRDefault="00F75D9A" w:rsidP="008D4872">
            <w:pPr>
              <w:tabs>
                <w:tab w:val="left" w:pos="1575"/>
              </w:tabs>
            </w:pPr>
          </w:p>
        </w:tc>
        <w:tc>
          <w:tcPr>
            <w:tcW w:w="3462" w:type="dxa"/>
          </w:tcPr>
          <w:p w14:paraId="7ED3E2B2" w14:textId="789B215F" w:rsidR="00F75D9A" w:rsidRDefault="00F75D9A" w:rsidP="008D4872">
            <w:pPr>
              <w:tabs>
                <w:tab w:val="left" w:pos="1575"/>
              </w:tabs>
            </w:pPr>
          </w:p>
        </w:tc>
      </w:tr>
      <w:tr w:rsidR="00F75D9A" w14:paraId="2243A782" w14:textId="21ACD3AE" w:rsidTr="00F75D9A">
        <w:tc>
          <w:tcPr>
            <w:tcW w:w="1353" w:type="dxa"/>
          </w:tcPr>
          <w:p w14:paraId="4204DA0A" w14:textId="77777777" w:rsidR="00F75D9A" w:rsidRDefault="00F75D9A" w:rsidP="008D4872">
            <w:pPr>
              <w:tabs>
                <w:tab w:val="left" w:pos="1575"/>
              </w:tabs>
            </w:pPr>
          </w:p>
        </w:tc>
        <w:tc>
          <w:tcPr>
            <w:tcW w:w="1183" w:type="dxa"/>
          </w:tcPr>
          <w:p w14:paraId="4F2D91EA" w14:textId="77777777" w:rsidR="00F75D9A" w:rsidRDefault="00F75D9A" w:rsidP="008D4872">
            <w:pPr>
              <w:tabs>
                <w:tab w:val="left" w:pos="1575"/>
              </w:tabs>
            </w:pPr>
          </w:p>
        </w:tc>
        <w:tc>
          <w:tcPr>
            <w:tcW w:w="3352" w:type="dxa"/>
          </w:tcPr>
          <w:p w14:paraId="3FB35AD1" w14:textId="77777777" w:rsidR="00F75D9A" w:rsidRDefault="00F75D9A" w:rsidP="008D4872">
            <w:pPr>
              <w:tabs>
                <w:tab w:val="left" w:pos="1575"/>
              </w:tabs>
            </w:pPr>
          </w:p>
        </w:tc>
        <w:tc>
          <w:tcPr>
            <w:tcW w:w="3462" w:type="dxa"/>
          </w:tcPr>
          <w:p w14:paraId="7E418E5A" w14:textId="57B46C80" w:rsidR="00F75D9A" w:rsidRDefault="00F75D9A" w:rsidP="008D4872">
            <w:pPr>
              <w:tabs>
                <w:tab w:val="left" w:pos="1575"/>
              </w:tabs>
            </w:pPr>
          </w:p>
        </w:tc>
      </w:tr>
    </w:tbl>
    <w:p w14:paraId="0B2844BE" w14:textId="2A918B2B" w:rsidR="00A01655" w:rsidRDefault="00A01655" w:rsidP="008D4872">
      <w:pPr>
        <w:tabs>
          <w:tab w:val="left" w:pos="1575"/>
        </w:tabs>
      </w:pPr>
    </w:p>
    <w:p w14:paraId="2C94C36B" w14:textId="64A55BA9" w:rsidR="00824289" w:rsidRDefault="00824289" w:rsidP="008D4872">
      <w:pPr>
        <w:tabs>
          <w:tab w:val="left" w:pos="1575"/>
        </w:tabs>
      </w:pPr>
    </w:p>
    <w:p w14:paraId="36BA5B1B" w14:textId="2645E630" w:rsidR="003A56F3" w:rsidRDefault="003A56F3" w:rsidP="008D4872">
      <w:pPr>
        <w:tabs>
          <w:tab w:val="left" w:pos="1575"/>
        </w:tabs>
      </w:pPr>
    </w:p>
    <w:p w14:paraId="629C8EEF" w14:textId="77777777" w:rsidR="003A56F3" w:rsidRDefault="003A56F3" w:rsidP="008D4872">
      <w:pPr>
        <w:tabs>
          <w:tab w:val="left" w:pos="1575"/>
        </w:tabs>
      </w:pPr>
    </w:p>
    <w:p w14:paraId="5C4519B3" w14:textId="77777777" w:rsidR="00824289" w:rsidRDefault="00824289" w:rsidP="008D4872">
      <w:pPr>
        <w:tabs>
          <w:tab w:val="left" w:pos="1575"/>
        </w:tabs>
      </w:pPr>
    </w:p>
    <w:p w14:paraId="71EFE827" w14:textId="17705CE4" w:rsidR="00B129DF" w:rsidRDefault="00B129DF" w:rsidP="00B129DF">
      <w:pPr>
        <w:pStyle w:val="Heading2"/>
      </w:pPr>
      <w:bookmarkStart w:id="2" w:name="_Toc16354794"/>
      <w:proofErr w:type="spellStart"/>
      <w:r>
        <w:lastRenderedPageBreak/>
        <w:t>Tenses:</w:t>
      </w:r>
      <w:bookmarkEnd w:id="2"/>
      <w:r w:rsidR="00CE1BB8">
        <w:t>Basics</w:t>
      </w:r>
      <w:proofErr w:type="spellEnd"/>
    </w:p>
    <w:p w14:paraId="36AA193A" w14:textId="6BBA951A" w:rsidR="00B129DF" w:rsidRDefault="00B129DF" w:rsidP="008D4872">
      <w:pPr>
        <w:tabs>
          <w:tab w:val="left" w:pos="157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0"/>
        <w:gridCol w:w="2315"/>
        <w:gridCol w:w="3446"/>
        <w:gridCol w:w="1175"/>
        <w:gridCol w:w="1444"/>
      </w:tblGrid>
      <w:tr w:rsidR="00852404" w14:paraId="33F4B8D3" w14:textId="77777777" w:rsidTr="002F762F">
        <w:tc>
          <w:tcPr>
            <w:tcW w:w="1075" w:type="dxa"/>
          </w:tcPr>
          <w:p w14:paraId="1514D310" w14:textId="77777777" w:rsidR="008762B6" w:rsidRDefault="008762B6" w:rsidP="008D4872">
            <w:pPr>
              <w:tabs>
                <w:tab w:val="left" w:pos="1575"/>
              </w:tabs>
            </w:pPr>
          </w:p>
        </w:tc>
        <w:tc>
          <w:tcPr>
            <w:tcW w:w="3060" w:type="dxa"/>
          </w:tcPr>
          <w:p w14:paraId="333D4A91" w14:textId="5E1C5CE3" w:rsidR="008762B6" w:rsidRPr="00DE12CE" w:rsidRDefault="008762B6" w:rsidP="008D4872">
            <w:pPr>
              <w:tabs>
                <w:tab w:val="left" w:pos="1575"/>
              </w:tabs>
              <w:rPr>
                <w:b/>
                <w:bCs/>
              </w:rPr>
            </w:pPr>
            <w:r w:rsidRPr="00DE12CE">
              <w:rPr>
                <w:b/>
                <w:bCs/>
              </w:rPr>
              <w:t>Simple</w:t>
            </w:r>
          </w:p>
        </w:tc>
        <w:tc>
          <w:tcPr>
            <w:tcW w:w="2323" w:type="dxa"/>
          </w:tcPr>
          <w:p w14:paraId="5AF1CA8D" w14:textId="183AF30D" w:rsidR="008762B6" w:rsidRPr="00DE12CE" w:rsidRDefault="008762B6" w:rsidP="008D4872">
            <w:pPr>
              <w:tabs>
                <w:tab w:val="left" w:pos="1575"/>
              </w:tabs>
              <w:rPr>
                <w:b/>
                <w:bCs/>
              </w:rPr>
            </w:pPr>
            <w:r w:rsidRPr="00DE12CE">
              <w:rPr>
                <w:b/>
                <w:bCs/>
              </w:rPr>
              <w:t>Continuous</w:t>
            </w:r>
          </w:p>
        </w:tc>
        <w:tc>
          <w:tcPr>
            <w:tcW w:w="242" w:type="dxa"/>
          </w:tcPr>
          <w:p w14:paraId="08F476D7" w14:textId="02333612" w:rsidR="008762B6" w:rsidRPr="00DE12CE" w:rsidRDefault="008762B6" w:rsidP="008D4872">
            <w:pPr>
              <w:tabs>
                <w:tab w:val="left" w:pos="1575"/>
              </w:tabs>
              <w:rPr>
                <w:b/>
                <w:bCs/>
              </w:rPr>
            </w:pPr>
            <w:r w:rsidRPr="00DE12CE">
              <w:rPr>
                <w:b/>
                <w:bCs/>
              </w:rPr>
              <w:t>Perfect</w:t>
            </w:r>
          </w:p>
        </w:tc>
        <w:tc>
          <w:tcPr>
            <w:tcW w:w="1838" w:type="dxa"/>
          </w:tcPr>
          <w:p w14:paraId="257FD400" w14:textId="006288DC" w:rsidR="008762B6" w:rsidRPr="00DE12CE" w:rsidRDefault="008762B6" w:rsidP="008D4872">
            <w:pPr>
              <w:tabs>
                <w:tab w:val="left" w:pos="1575"/>
              </w:tabs>
              <w:rPr>
                <w:b/>
                <w:bCs/>
              </w:rPr>
            </w:pPr>
            <w:r w:rsidRPr="00DE12CE">
              <w:rPr>
                <w:b/>
                <w:bCs/>
              </w:rPr>
              <w:t>Perfect continuous</w:t>
            </w:r>
          </w:p>
        </w:tc>
      </w:tr>
      <w:tr w:rsidR="00852404" w14:paraId="73C41D43" w14:textId="77777777" w:rsidTr="002F762F">
        <w:tc>
          <w:tcPr>
            <w:tcW w:w="1075" w:type="dxa"/>
          </w:tcPr>
          <w:p w14:paraId="4E6352AA" w14:textId="71F15A91" w:rsidR="008762B6" w:rsidRPr="00DE12CE" w:rsidRDefault="008762B6" w:rsidP="008D4872">
            <w:pPr>
              <w:tabs>
                <w:tab w:val="left" w:pos="1575"/>
              </w:tabs>
              <w:rPr>
                <w:b/>
                <w:bCs/>
              </w:rPr>
            </w:pPr>
            <w:r w:rsidRPr="00DE12CE">
              <w:rPr>
                <w:b/>
                <w:bCs/>
              </w:rPr>
              <w:t>Present</w:t>
            </w:r>
          </w:p>
        </w:tc>
        <w:tc>
          <w:tcPr>
            <w:tcW w:w="3060" w:type="dxa"/>
          </w:tcPr>
          <w:p w14:paraId="7AFC46EF" w14:textId="77777777" w:rsidR="008762B6" w:rsidRDefault="00682FE7" w:rsidP="008D4872">
            <w:pPr>
              <w:tabs>
                <w:tab w:val="left" w:pos="1575"/>
              </w:tabs>
            </w:pPr>
            <w:r>
              <w:t>Present simple</w:t>
            </w:r>
          </w:p>
          <w:p w14:paraId="2F3AF077" w14:textId="77777777" w:rsidR="003017C2" w:rsidRDefault="003017C2" w:rsidP="008D4872">
            <w:pPr>
              <w:tabs>
                <w:tab w:val="left" w:pos="1575"/>
              </w:tabs>
            </w:pPr>
          </w:p>
          <w:p w14:paraId="45A26FF3" w14:textId="18B35741" w:rsidR="003017C2" w:rsidRDefault="003017C2" w:rsidP="008D4872">
            <w:pPr>
              <w:tabs>
                <w:tab w:val="left" w:pos="1575"/>
              </w:tabs>
            </w:pPr>
            <w:r>
              <w:t>Subj + verb(present)</w:t>
            </w:r>
          </w:p>
          <w:p w14:paraId="7F773873" w14:textId="3A69A5F6" w:rsidR="00DF7E0E" w:rsidRDefault="00DF7E0E" w:rsidP="00D91FB9">
            <w:pPr>
              <w:pStyle w:val="ListParagraph"/>
              <w:numPr>
                <w:ilvl w:val="0"/>
                <w:numId w:val="7"/>
              </w:numPr>
              <w:tabs>
                <w:tab w:val="left" w:pos="1575"/>
              </w:tabs>
            </w:pPr>
            <w:r>
              <w:t>Habits, routines, facts</w:t>
            </w:r>
          </w:p>
          <w:p w14:paraId="33272305" w14:textId="1BBD987A" w:rsidR="00DF7E0E" w:rsidRDefault="00DF7E0E" w:rsidP="008D4872">
            <w:pPr>
              <w:tabs>
                <w:tab w:val="left" w:pos="1575"/>
              </w:tabs>
            </w:pPr>
            <w:r>
              <w:t xml:space="preserve"> </w:t>
            </w:r>
          </w:p>
          <w:p w14:paraId="01F80008" w14:textId="77777777" w:rsidR="002F762F" w:rsidRDefault="002F762F" w:rsidP="002F762F">
            <w:pPr>
              <w:pStyle w:val="ListParagraph"/>
              <w:numPr>
                <w:ilvl w:val="0"/>
                <w:numId w:val="5"/>
              </w:numPr>
              <w:tabs>
                <w:tab w:val="left" w:pos="1575"/>
              </w:tabs>
            </w:pPr>
            <w:r>
              <w:t>I drink coffee every day</w:t>
            </w:r>
          </w:p>
          <w:p w14:paraId="4A88EAB1" w14:textId="592DFF08" w:rsidR="002F762F" w:rsidRDefault="002F762F" w:rsidP="002F762F">
            <w:pPr>
              <w:pStyle w:val="ListParagraph"/>
              <w:numPr>
                <w:ilvl w:val="0"/>
                <w:numId w:val="5"/>
              </w:numPr>
              <w:tabs>
                <w:tab w:val="left" w:pos="1575"/>
              </w:tabs>
            </w:pPr>
            <w:r>
              <w:t>Cathy works as a teacher</w:t>
            </w:r>
          </w:p>
        </w:tc>
        <w:tc>
          <w:tcPr>
            <w:tcW w:w="2323" w:type="dxa"/>
          </w:tcPr>
          <w:p w14:paraId="6E68C2F6" w14:textId="549DA986" w:rsidR="008762B6" w:rsidRDefault="00682FE7" w:rsidP="008D4872">
            <w:pPr>
              <w:tabs>
                <w:tab w:val="left" w:pos="1575"/>
              </w:tabs>
            </w:pPr>
            <w:r>
              <w:t>Present continuous</w:t>
            </w:r>
          </w:p>
          <w:p w14:paraId="4C8944D4" w14:textId="77777777" w:rsidR="002F762F" w:rsidRDefault="002F762F" w:rsidP="008D4872">
            <w:pPr>
              <w:tabs>
                <w:tab w:val="left" w:pos="1575"/>
              </w:tabs>
            </w:pPr>
          </w:p>
          <w:p w14:paraId="3F7D6ECB" w14:textId="67790D65" w:rsidR="002F762F" w:rsidRDefault="002F762F" w:rsidP="008D4872">
            <w:pPr>
              <w:tabs>
                <w:tab w:val="left" w:pos="1575"/>
              </w:tabs>
            </w:pPr>
            <w:r>
              <w:t>Subj + am/is/are + verb(-</w:t>
            </w:r>
            <w:proofErr w:type="spellStart"/>
            <w:r>
              <w:t>ing</w:t>
            </w:r>
            <w:proofErr w:type="spellEnd"/>
            <w:r>
              <w:t>)</w:t>
            </w:r>
          </w:p>
          <w:p w14:paraId="2A03D168" w14:textId="6F55EB10" w:rsidR="002F762F" w:rsidRDefault="00DF7E0E" w:rsidP="00D91FB9">
            <w:pPr>
              <w:pStyle w:val="ListParagraph"/>
              <w:numPr>
                <w:ilvl w:val="0"/>
                <w:numId w:val="6"/>
              </w:numPr>
              <w:tabs>
                <w:tab w:val="left" w:pos="1575"/>
              </w:tabs>
            </w:pPr>
            <w:r>
              <w:t>Actions</w:t>
            </w:r>
            <w:r w:rsidR="00D91FB9">
              <w:t>/changes/temporary activities/</w:t>
            </w:r>
            <w:r>
              <w:t xml:space="preserve"> happening now at the time of speaking</w:t>
            </w:r>
          </w:p>
          <w:p w14:paraId="3FE4EF07" w14:textId="77777777" w:rsidR="00DF7E0E" w:rsidRDefault="00DF7E0E" w:rsidP="008D4872">
            <w:pPr>
              <w:tabs>
                <w:tab w:val="left" w:pos="1575"/>
              </w:tabs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62"/>
              <w:gridCol w:w="1049"/>
            </w:tblGrid>
            <w:tr w:rsidR="002F762F" w14:paraId="32CF118F" w14:textId="77777777" w:rsidTr="002F762F">
              <w:tc>
                <w:tcPr>
                  <w:tcW w:w="1048" w:type="dxa"/>
                </w:tcPr>
                <w:p w14:paraId="388D957B" w14:textId="335127A6" w:rsidR="002F762F" w:rsidRDefault="00B26FBD" w:rsidP="008D4872">
                  <w:pPr>
                    <w:tabs>
                      <w:tab w:val="left" w:pos="1575"/>
                    </w:tabs>
                  </w:pPr>
                  <w:r>
                    <w:t>I</w:t>
                  </w:r>
                </w:p>
              </w:tc>
              <w:tc>
                <w:tcPr>
                  <w:tcW w:w="1049" w:type="dxa"/>
                </w:tcPr>
                <w:p w14:paraId="2AAC65ED" w14:textId="701E321B" w:rsidR="002F762F" w:rsidRDefault="002F762F" w:rsidP="008D4872">
                  <w:pPr>
                    <w:tabs>
                      <w:tab w:val="left" w:pos="1575"/>
                    </w:tabs>
                  </w:pPr>
                  <w:r>
                    <w:t>Am</w:t>
                  </w:r>
                </w:p>
              </w:tc>
            </w:tr>
            <w:tr w:rsidR="002F762F" w14:paraId="1B22FD63" w14:textId="77777777" w:rsidTr="002F762F">
              <w:tc>
                <w:tcPr>
                  <w:tcW w:w="1048" w:type="dxa"/>
                </w:tcPr>
                <w:p w14:paraId="4CE17A55" w14:textId="131FA85A" w:rsidR="002F762F" w:rsidRDefault="002F762F" w:rsidP="008D4872">
                  <w:pPr>
                    <w:tabs>
                      <w:tab w:val="left" w:pos="1575"/>
                    </w:tabs>
                  </w:pPr>
                  <w:r>
                    <w:t>He/She/It</w:t>
                  </w:r>
                </w:p>
              </w:tc>
              <w:tc>
                <w:tcPr>
                  <w:tcW w:w="1049" w:type="dxa"/>
                </w:tcPr>
                <w:p w14:paraId="011EF17D" w14:textId="508091AD" w:rsidR="002F762F" w:rsidRDefault="002F762F" w:rsidP="008D4872">
                  <w:pPr>
                    <w:tabs>
                      <w:tab w:val="left" w:pos="1575"/>
                    </w:tabs>
                  </w:pPr>
                  <w:r>
                    <w:t>Is</w:t>
                  </w:r>
                </w:p>
              </w:tc>
            </w:tr>
            <w:tr w:rsidR="002F762F" w14:paraId="366DFF3D" w14:textId="77777777" w:rsidTr="002F762F">
              <w:tc>
                <w:tcPr>
                  <w:tcW w:w="1048" w:type="dxa"/>
                </w:tcPr>
                <w:p w14:paraId="285F828E" w14:textId="697F3EE0" w:rsidR="002F762F" w:rsidRDefault="002F762F" w:rsidP="008D4872">
                  <w:pPr>
                    <w:tabs>
                      <w:tab w:val="left" w:pos="1575"/>
                    </w:tabs>
                  </w:pPr>
                  <w:r>
                    <w:t>You/We/They</w:t>
                  </w:r>
                </w:p>
              </w:tc>
              <w:tc>
                <w:tcPr>
                  <w:tcW w:w="1049" w:type="dxa"/>
                </w:tcPr>
                <w:p w14:paraId="73203A6B" w14:textId="3E0EF00A" w:rsidR="002F762F" w:rsidRDefault="002F762F" w:rsidP="008D4872">
                  <w:pPr>
                    <w:tabs>
                      <w:tab w:val="left" w:pos="1575"/>
                    </w:tabs>
                  </w:pPr>
                  <w:r>
                    <w:t>are</w:t>
                  </w:r>
                </w:p>
              </w:tc>
            </w:tr>
          </w:tbl>
          <w:p w14:paraId="668D5BFB" w14:textId="77777777" w:rsidR="002F762F" w:rsidRDefault="002F762F" w:rsidP="008D4872">
            <w:pPr>
              <w:tabs>
                <w:tab w:val="left" w:pos="1575"/>
              </w:tabs>
            </w:pPr>
          </w:p>
          <w:p w14:paraId="77AA9DEA" w14:textId="3F2AC76E" w:rsidR="003017C2" w:rsidRDefault="002F762F" w:rsidP="002F762F">
            <w:pPr>
              <w:pStyle w:val="ListParagraph"/>
              <w:numPr>
                <w:ilvl w:val="0"/>
                <w:numId w:val="5"/>
              </w:numPr>
              <w:tabs>
                <w:tab w:val="left" w:pos="1575"/>
              </w:tabs>
            </w:pPr>
            <w:r>
              <w:t>I</w:t>
            </w:r>
            <w:r w:rsidR="006039EF">
              <w:t xml:space="preserve"> </w:t>
            </w:r>
            <w:r>
              <w:t>am drinking coffee</w:t>
            </w:r>
          </w:p>
          <w:p w14:paraId="6EADD2F0" w14:textId="77777777" w:rsidR="002F762F" w:rsidRDefault="001159E2" w:rsidP="002F762F">
            <w:pPr>
              <w:pStyle w:val="ListParagraph"/>
              <w:numPr>
                <w:ilvl w:val="0"/>
                <w:numId w:val="5"/>
              </w:numPr>
              <w:tabs>
                <w:tab w:val="left" w:pos="1575"/>
              </w:tabs>
            </w:pPr>
            <w:r>
              <w:t>He is learning guitar</w:t>
            </w:r>
          </w:p>
          <w:p w14:paraId="53671FB2" w14:textId="27EA43B5" w:rsidR="001159E2" w:rsidRDefault="001159E2" w:rsidP="001159E2">
            <w:pPr>
              <w:pStyle w:val="ListParagraph"/>
              <w:numPr>
                <w:ilvl w:val="0"/>
                <w:numId w:val="5"/>
              </w:numPr>
              <w:tabs>
                <w:tab w:val="left" w:pos="1575"/>
              </w:tabs>
            </w:pPr>
            <w:r>
              <w:t>They are cooking now</w:t>
            </w:r>
          </w:p>
        </w:tc>
        <w:tc>
          <w:tcPr>
            <w:tcW w:w="242" w:type="dxa"/>
          </w:tcPr>
          <w:p w14:paraId="10BAB5F2" w14:textId="77777777" w:rsidR="008762B6" w:rsidRDefault="00682FE7" w:rsidP="008D4872">
            <w:pPr>
              <w:tabs>
                <w:tab w:val="left" w:pos="1575"/>
              </w:tabs>
            </w:pPr>
            <w:r>
              <w:t>Present perfect</w:t>
            </w:r>
          </w:p>
          <w:p w14:paraId="44169987" w14:textId="77777777" w:rsidR="007648EC" w:rsidRDefault="007648EC" w:rsidP="008D4872">
            <w:pPr>
              <w:tabs>
                <w:tab w:val="left" w:pos="1575"/>
              </w:tabs>
            </w:pPr>
          </w:p>
          <w:p w14:paraId="3637C4A2" w14:textId="481D5836" w:rsidR="007648EC" w:rsidRDefault="007648EC" w:rsidP="008D4872">
            <w:pPr>
              <w:tabs>
                <w:tab w:val="left" w:pos="1575"/>
              </w:tabs>
            </w:pPr>
            <w:r>
              <w:t>Subject + have/has/ +verb(past participle)</w:t>
            </w:r>
          </w:p>
        </w:tc>
        <w:tc>
          <w:tcPr>
            <w:tcW w:w="1838" w:type="dxa"/>
          </w:tcPr>
          <w:p w14:paraId="147F53F2" w14:textId="5E386A10" w:rsidR="008762B6" w:rsidRDefault="00682FE7" w:rsidP="008D4872">
            <w:pPr>
              <w:tabs>
                <w:tab w:val="left" w:pos="1575"/>
              </w:tabs>
            </w:pPr>
            <w:r>
              <w:t xml:space="preserve">Present perfect </w:t>
            </w:r>
            <w:proofErr w:type="spellStart"/>
            <w:r>
              <w:t>cont</w:t>
            </w:r>
            <w:proofErr w:type="spellEnd"/>
          </w:p>
        </w:tc>
      </w:tr>
      <w:tr w:rsidR="00852404" w14:paraId="6183EC30" w14:textId="77777777" w:rsidTr="002F762F">
        <w:tc>
          <w:tcPr>
            <w:tcW w:w="1075" w:type="dxa"/>
          </w:tcPr>
          <w:p w14:paraId="45A395F1" w14:textId="4395B77E" w:rsidR="008762B6" w:rsidRPr="00DE12CE" w:rsidRDefault="008762B6" w:rsidP="008D4872">
            <w:pPr>
              <w:tabs>
                <w:tab w:val="left" w:pos="1575"/>
              </w:tabs>
              <w:rPr>
                <w:b/>
                <w:bCs/>
              </w:rPr>
            </w:pPr>
            <w:r w:rsidRPr="00DE12CE">
              <w:rPr>
                <w:b/>
                <w:bCs/>
              </w:rPr>
              <w:t>Past</w:t>
            </w:r>
          </w:p>
        </w:tc>
        <w:tc>
          <w:tcPr>
            <w:tcW w:w="3060" w:type="dxa"/>
          </w:tcPr>
          <w:p w14:paraId="2E01F488" w14:textId="77777777" w:rsidR="008762B6" w:rsidRDefault="00682FE7" w:rsidP="008D4872">
            <w:pPr>
              <w:tabs>
                <w:tab w:val="left" w:pos="1575"/>
              </w:tabs>
            </w:pPr>
            <w:r>
              <w:t>Past simple</w:t>
            </w:r>
          </w:p>
          <w:p w14:paraId="7F9D5C51" w14:textId="77777777" w:rsidR="001159E2" w:rsidRDefault="001159E2" w:rsidP="008D4872">
            <w:pPr>
              <w:tabs>
                <w:tab w:val="left" w:pos="1575"/>
              </w:tabs>
            </w:pPr>
          </w:p>
          <w:p w14:paraId="27F9A434" w14:textId="54934727" w:rsidR="001159E2" w:rsidRDefault="001159E2" w:rsidP="008D4872">
            <w:pPr>
              <w:tabs>
                <w:tab w:val="left" w:pos="1575"/>
              </w:tabs>
            </w:pPr>
            <w:proofErr w:type="spellStart"/>
            <w:r>
              <w:t>Subj+verb</w:t>
            </w:r>
            <w:proofErr w:type="spellEnd"/>
            <w:r>
              <w:t>(past)</w:t>
            </w:r>
          </w:p>
          <w:p w14:paraId="311D8EC4" w14:textId="1E8C1F20" w:rsidR="00852404" w:rsidRDefault="00852404" w:rsidP="00852404">
            <w:pPr>
              <w:pStyle w:val="ListParagraph"/>
              <w:numPr>
                <w:ilvl w:val="0"/>
                <w:numId w:val="6"/>
              </w:numPr>
              <w:tabs>
                <w:tab w:val="left" w:pos="1575"/>
              </w:tabs>
            </w:pPr>
            <w:r>
              <w:t>Completed actions</w:t>
            </w:r>
          </w:p>
          <w:p w14:paraId="024C0076" w14:textId="1466701A" w:rsidR="001159E2" w:rsidRDefault="001159E2" w:rsidP="001159E2">
            <w:pPr>
              <w:pStyle w:val="ListParagraph"/>
              <w:numPr>
                <w:ilvl w:val="0"/>
                <w:numId w:val="5"/>
              </w:numPr>
              <w:tabs>
                <w:tab w:val="left" w:pos="1575"/>
              </w:tabs>
            </w:pPr>
            <w:r>
              <w:t>I play</w:t>
            </w:r>
            <w:r w:rsidRPr="001159E2">
              <w:rPr>
                <w:i/>
                <w:iCs/>
              </w:rPr>
              <w:t>ed</w:t>
            </w:r>
            <w:r>
              <w:t xml:space="preserve"> cricket</w:t>
            </w:r>
          </w:p>
        </w:tc>
        <w:tc>
          <w:tcPr>
            <w:tcW w:w="2323" w:type="dxa"/>
          </w:tcPr>
          <w:p w14:paraId="59625B39" w14:textId="77777777" w:rsidR="008762B6" w:rsidRDefault="00682FE7" w:rsidP="008D4872">
            <w:pPr>
              <w:tabs>
                <w:tab w:val="left" w:pos="1575"/>
              </w:tabs>
            </w:pPr>
            <w:r>
              <w:t xml:space="preserve">Past </w:t>
            </w:r>
            <w:proofErr w:type="spellStart"/>
            <w:r>
              <w:t>cont</w:t>
            </w:r>
            <w:proofErr w:type="spellEnd"/>
          </w:p>
          <w:p w14:paraId="22489A84" w14:textId="77777777" w:rsidR="001C6310" w:rsidRDefault="001C6310" w:rsidP="008D4872">
            <w:pPr>
              <w:tabs>
                <w:tab w:val="left" w:pos="1575"/>
              </w:tabs>
            </w:pPr>
            <w:r>
              <w:t>Subj + was/</w:t>
            </w:r>
            <w:proofErr w:type="spellStart"/>
            <w:r>
              <w:t>were+verb</w:t>
            </w:r>
            <w:proofErr w:type="spellEnd"/>
            <w:r>
              <w:t>(-</w:t>
            </w:r>
            <w:proofErr w:type="spellStart"/>
            <w:r>
              <w:t>ing</w:t>
            </w:r>
            <w:proofErr w:type="spellEnd"/>
            <w:r>
              <w:t>)</w:t>
            </w:r>
          </w:p>
          <w:p w14:paraId="618BDF4B" w14:textId="77777777" w:rsidR="00B2655C" w:rsidRDefault="00B2655C" w:rsidP="00B2655C">
            <w:pPr>
              <w:pStyle w:val="ListParagraph"/>
              <w:numPr>
                <w:ilvl w:val="0"/>
                <w:numId w:val="6"/>
              </w:numPr>
              <w:tabs>
                <w:tab w:val="left" w:pos="1575"/>
              </w:tabs>
            </w:pPr>
            <w:r>
              <w:t>Unfinished, ongoing action in the past(+finished action)</w:t>
            </w:r>
          </w:p>
          <w:p w14:paraId="0AB68424" w14:textId="77777777" w:rsidR="00B2655C" w:rsidRDefault="00B2655C" w:rsidP="00B2655C">
            <w:pPr>
              <w:pStyle w:val="ListParagraph"/>
              <w:numPr>
                <w:ilvl w:val="0"/>
                <w:numId w:val="5"/>
              </w:numPr>
              <w:tabs>
                <w:tab w:val="left" w:pos="1575"/>
              </w:tabs>
            </w:pPr>
            <w:r>
              <w:t xml:space="preserve"> It was raining heavily when he left for work</w:t>
            </w:r>
          </w:p>
          <w:p w14:paraId="2FBC091B" w14:textId="20E5F82E" w:rsidR="00B2655C" w:rsidRDefault="00B2655C" w:rsidP="00B2655C">
            <w:pPr>
              <w:pStyle w:val="ListParagraph"/>
              <w:numPr>
                <w:ilvl w:val="0"/>
                <w:numId w:val="5"/>
              </w:numPr>
              <w:tabs>
                <w:tab w:val="left" w:pos="1575"/>
              </w:tabs>
            </w:pPr>
            <w:r>
              <w:t>The power went out when children were studying</w:t>
            </w:r>
          </w:p>
        </w:tc>
        <w:tc>
          <w:tcPr>
            <w:tcW w:w="242" w:type="dxa"/>
          </w:tcPr>
          <w:p w14:paraId="5BB62062" w14:textId="7A77A0B7" w:rsidR="008762B6" w:rsidRDefault="00682FE7" w:rsidP="008D4872">
            <w:pPr>
              <w:tabs>
                <w:tab w:val="left" w:pos="1575"/>
              </w:tabs>
            </w:pPr>
            <w:r>
              <w:t>Past perfect</w:t>
            </w:r>
          </w:p>
        </w:tc>
        <w:tc>
          <w:tcPr>
            <w:tcW w:w="1838" w:type="dxa"/>
          </w:tcPr>
          <w:p w14:paraId="750525B1" w14:textId="50D738BF" w:rsidR="008762B6" w:rsidRDefault="00682FE7" w:rsidP="008D4872">
            <w:pPr>
              <w:tabs>
                <w:tab w:val="left" w:pos="1575"/>
              </w:tabs>
            </w:pPr>
            <w:r>
              <w:t xml:space="preserve">Past perfect </w:t>
            </w:r>
            <w:proofErr w:type="spellStart"/>
            <w:r>
              <w:t>cont</w:t>
            </w:r>
            <w:proofErr w:type="spellEnd"/>
          </w:p>
        </w:tc>
      </w:tr>
      <w:tr w:rsidR="00852404" w14:paraId="54AA3C81" w14:textId="77777777" w:rsidTr="002F762F">
        <w:tc>
          <w:tcPr>
            <w:tcW w:w="1075" w:type="dxa"/>
          </w:tcPr>
          <w:p w14:paraId="1D08D511" w14:textId="29A61BA6" w:rsidR="008762B6" w:rsidRPr="00DE12CE" w:rsidRDefault="008762B6" w:rsidP="008D4872">
            <w:pPr>
              <w:tabs>
                <w:tab w:val="left" w:pos="1575"/>
              </w:tabs>
              <w:rPr>
                <w:b/>
                <w:bCs/>
              </w:rPr>
            </w:pPr>
            <w:r w:rsidRPr="00DE12CE">
              <w:rPr>
                <w:b/>
                <w:bCs/>
              </w:rPr>
              <w:t>Future</w:t>
            </w:r>
          </w:p>
        </w:tc>
        <w:tc>
          <w:tcPr>
            <w:tcW w:w="3060" w:type="dxa"/>
          </w:tcPr>
          <w:p w14:paraId="5E36CB59" w14:textId="1CCD5F50" w:rsidR="008762B6" w:rsidRDefault="00682FE7" w:rsidP="008D4872">
            <w:pPr>
              <w:tabs>
                <w:tab w:val="left" w:pos="1575"/>
              </w:tabs>
            </w:pPr>
            <w:r>
              <w:t>Future simple</w:t>
            </w:r>
          </w:p>
        </w:tc>
        <w:tc>
          <w:tcPr>
            <w:tcW w:w="2323" w:type="dxa"/>
          </w:tcPr>
          <w:p w14:paraId="76E2A8AA" w14:textId="37A3F23C" w:rsidR="008762B6" w:rsidRDefault="00682FE7" w:rsidP="008D4872">
            <w:pPr>
              <w:tabs>
                <w:tab w:val="left" w:pos="1575"/>
              </w:tabs>
            </w:pPr>
            <w:r>
              <w:t xml:space="preserve">Future </w:t>
            </w:r>
            <w:proofErr w:type="spellStart"/>
            <w:r>
              <w:t>cont</w:t>
            </w:r>
            <w:proofErr w:type="spellEnd"/>
          </w:p>
        </w:tc>
        <w:tc>
          <w:tcPr>
            <w:tcW w:w="242" w:type="dxa"/>
          </w:tcPr>
          <w:p w14:paraId="706D8A80" w14:textId="175656F6" w:rsidR="008762B6" w:rsidRDefault="00682FE7" w:rsidP="008D4872">
            <w:pPr>
              <w:tabs>
                <w:tab w:val="left" w:pos="1575"/>
              </w:tabs>
            </w:pPr>
            <w:r>
              <w:t>Future perfect</w:t>
            </w:r>
          </w:p>
        </w:tc>
        <w:tc>
          <w:tcPr>
            <w:tcW w:w="1838" w:type="dxa"/>
          </w:tcPr>
          <w:p w14:paraId="35673D5F" w14:textId="6E78F205" w:rsidR="008762B6" w:rsidRDefault="00682FE7" w:rsidP="008D4872">
            <w:pPr>
              <w:tabs>
                <w:tab w:val="left" w:pos="1575"/>
              </w:tabs>
            </w:pPr>
            <w:r>
              <w:t xml:space="preserve">Future Perfect </w:t>
            </w:r>
            <w:proofErr w:type="spellStart"/>
            <w:r>
              <w:t>cont</w:t>
            </w:r>
            <w:proofErr w:type="spellEnd"/>
          </w:p>
        </w:tc>
      </w:tr>
    </w:tbl>
    <w:p w14:paraId="6FF708F8" w14:textId="77777777" w:rsidR="00544B2D" w:rsidRDefault="00544B2D" w:rsidP="008D4872">
      <w:pPr>
        <w:tabs>
          <w:tab w:val="left" w:pos="1575"/>
        </w:tabs>
      </w:pPr>
    </w:p>
    <w:p w14:paraId="6DA50075" w14:textId="77777777" w:rsidR="00FA434E" w:rsidRDefault="00FA434E" w:rsidP="00D51C6E">
      <w:pPr>
        <w:pStyle w:val="Heading2"/>
      </w:pPr>
      <w:bookmarkStart w:id="3" w:name="_Toc16354795"/>
      <w:r>
        <w:t>Study of a/any Language</w:t>
      </w:r>
      <w:bookmarkEnd w:id="3"/>
    </w:p>
    <w:p w14:paraId="6E0F81E3" w14:textId="77777777" w:rsidR="00FA434E" w:rsidRDefault="00FA434E" w:rsidP="00FA434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6"/>
        <w:gridCol w:w="4675"/>
      </w:tblGrid>
      <w:tr w:rsidR="00FA434E" w:rsidRPr="00125FDC" w14:paraId="1C59AC8F" w14:textId="77777777" w:rsidTr="00B64DD8">
        <w:tc>
          <w:tcPr>
            <w:tcW w:w="2126" w:type="dxa"/>
          </w:tcPr>
          <w:p w14:paraId="63F6C531" w14:textId="77777777" w:rsidR="00FA434E" w:rsidRPr="00125FDC" w:rsidRDefault="00FA434E" w:rsidP="00B64DD8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6031A0">
              <w:rPr>
                <w:rFonts w:ascii="Calibri" w:hAnsi="Calibri" w:cs="Calibri"/>
                <w:color w:val="222222"/>
                <w:sz w:val="20"/>
                <w:szCs w:val="20"/>
                <w:highlight w:val="cyan"/>
              </w:rPr>
              <w:t>Phonetics</w:t>
            </w:r>
          </w:p>
        </w:tc>
        <w:tc>
          <w:tcPr>
            <w:tcW w:w="4675" w:type="dxa"/>
          </w:tcPr>
          <w:p w14:paraId="0CF7E004" w14:textId="77777777" w:rsidR="00FA434E" w:rsidRPr="00125FDC" w:rsidRDefault="00FA434E" w:rsidP="00B64DD8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125FDC">
              <w:rPr>
                <w:rFonts w:ascii="Calibri" w:hAnsi="Calibri" w:cs="Calibri"/>
                <w:color w:val="222222"/>
                <w:sz w:val="20"/>
                <w:szCs w:val="20"/>
              </w:rPr>
              <w:t>the study of the sounds of human language</w:t>
            </w:r>
          </w:p>
        </w:tc>
      </w:tr>
      <w:tr w:rsidR="00FA434E" w:rsidRPr="00125FDC" w14:paraId="12B3FB3D" w14:textId="77777777" w:rsidTr="00B64DD8">
        <w:tc>
          <w:tcPr>
            <w:tcW w:w="2126" w:type="dxa"/>
          </w:tcPr>
          <w:p w14:paraId="373D98C8" w14:textId="77777777" w:rsidR="00FA434E" w:rsidRPr="00461322" w:rsidRDefault="00FA434E" w:rsidP="00B64DD8">
            <w:pPr>
              <w:pStyle w:val="NoSpacing"/>
              <w:rPr>
                <w:rFonts w:ascii="Calibri" w:hAnsi="Calibri" w:cs="Calibri"/>
                <w:color w:val="222222"/>
                <w:sz w:val="20"/>
                <w:szCs w:val="20"/>
                <w:highlight w:val="cyan"/>
              </w:rPr>
            </w:pPr>
            <w:r w:rsidRPr="00461322">
              <w:rPr>
                <w:rFonts w:ascii="Calibri" w:hAnsi="Calibri" w:cs="Calibri"/>
                <w:color w:val="222222"/>
                <w:sz w:val="20"/>
                <w:szCs w:val="20"/>
                <w:highlight w:val="cyan"/>
              </w:rPr>
              <w:t>Phonology</w:t>
            </w:r>
          </w:p>
        </w:tc>
        <w:tc>
          <w:tcPr>
            <w:tcW w:w="4675" w:type="dxa"/>
          </w:tcPr>
          <w:p w14:paraId="511AF849" w14:textId="77777777" w:rsidR="00FA434E" w:rsidRPr="00125FDC" w:rsidRDefault="00FA434E" w:rsidP="00B64DD8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125FDC">
              <w:rPr>
                <w:rFonts w:ascii="Calibri" w:hAnsi="Calibri" w:cs="Calibri"/>
                <w:color w:val="222222"/>
                <w:sz w:val="20"/>
                <w:szCs w:val="20"/>
              </w:rPr>
              <w:t>the study of the sound system of a language</w:t>
            </w:r>
          </w:p>
        </w:tc>
      </w:tr>
      <w:tr w:rsidR="00FA434E" w:rsidRPr="00125FDC" w14:paraId="65548AB7" w14:textId="77777777" w:rsidTr="00B64DD8">
        <w:tc>
          <w:tcPr>
            <w:tcW w:w="2126" w:type="dxa"/>
          </w:tcPr>
          <w:p w14:paraId="1DBA0A29" w14:textId="77777777" w:rsidR="00FA434E" w:rsidRPr="00461322" w:rsidRDefault="00FA434E" w:rsidP="00B64DD8">
            <w:pPr>
              <w:pStyle w:val="NoSpacing"/>
              <w:rPr>
                <w:rFonts w:ascii="Calibri" w:hAnsi="Calibri" w:cs="Calibri"/>
                <w:color w:val="222222"/>
                <w:sz w:val="20"/>
                <w:szCs w:val="20"/>
                <w:highlight w:val="cyan"/>
              </w:rPr>
            </w:pPr>
            <w:r w:rsidRPr="00461322">
              <w:rPr>
                <w:color w:val="222222"/>
                <w:highlight w:val="cyan"/>
              </w:rPr>
              <w:t>Morphology</w:t>
            </w:r>
          </w:p>
        </w:tc>
        <w:tc>
          <w:tcPr>
            <w:tcW w:w="4675" w:type="dxa"/>
          </w:tcPr>
          <w:p w14:paraId="052486D0" w14:textId="77777777" w:rsidR="00FA434E" w:rsidRPr="00125FDC" w:rsidRDefault="00FA434E" w:rsidP="00B64DD8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125FDC">
              <w:rPr>
                <w:rFonts w:ascii="Calibri" w:hAnsi="Calibri" w:cs="Calibri"/>
                <w:color w:val="222222"/>
                <w:sz w:val="20"/>
                <w:szCs w:val="20"/>
              </w:rPr>
              <w:t>the study of the internal structure of words</w:t>
            </w:r>
          </w:p>
        </w:tc>
      </w:tr>
      <w:tr w:rsidR="00FA434E" w:rsidRPr="00125FDC" w14:paraId="300416A9" w14:textId="77777777" w:rsidTr="00B64DD8">
        <w:tc>
          <w:tcPr>
            <w:tcW w:w="2126" w:type="dxa"/>
          </w:tcPr>
          <w:p w14:paraId="775A6E50" w14:textId="77777777" w:rsidR="00FA434E" w:rsidRPr="00461322" w:rsidRDefault="00FA434E" w:rsidP="00B64DD8">
            <w:pPr>
              <w:pStyle w:val="NoSpacing"/>
              <w:rPr>
                <w:rFonts w:ascii="Calibri" w:hAnsi="Calibri" w:cs="Calibri"/>
                <w:color w:val="222222"/>
                <w:sz w:val="20"/>
                <w:szCs w:val="20"/>
                <w:highlight w:val="cyan"/>
              </w:rPr>
            </w:pPr>
            <w:r w:rsidRPr="00461322">
              <w:rPr>
                <w:color w:val="222222"/>
                <w:highlight w:val="cyan"/>
              </w:rPr>
              <w:t>Syntax</w:t>
            </w:r>
            <w:r w:rsidRPr="00461322">
              <w:rPr>
                <w:rFonts w:ascii="Calibri" w:hAnsi="Calibri" w:cs="Calibri"/>
                <w:color w:val="222222"/>
                <w:sz w:val="20"/>
                <w:szCs w:val="20"/>
                <w:highlight w:val="cyan"/>
              </w:rPr>
              <w:t xml:space="preserve"> </w:t>
            </w:r>
          </w:p>
        </w:tc>
        <w:tc>
          <w:tcPr>
            <w:tcW w:w="4675" w:type="dxa"/>
          </w:tcPr>
          <w:p w14:paraId="6346D91D" w14:textId="77777777" w:rsidR="00FA434E" w:rsidRPr="00125FDC" w:rsidRDefault="00FA434E" w:rsidP="00B64DD8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125FDC">
              <w:rPr>
                <w:rFonts w:ascii="Calibri" w:hAnsi="Calibri" w:cs="Calibri"/>
                <w:color w:val="222222"/>
                <w:sz w:val="20"/>
                <w:szCs w:val="20"/>
              </w:rPr>
              <w:t>the study of how words combine to form grammatical sentences</w:t>
            </w:r>
          </w:p>
        </w:tc>
      </w:tr>
      <w:tr w:rsidR="00FA434E" w:rsidRPr="00125FDC" w14:paraId="20F449D7" w14:textId="77777777" w:rsidTr="00B64DD8">
        <w:tc>
          <w:tcPr>
            <w:tcW w:w="2126" w:type="dxa"/>
          </w:tcPr>
          <w:p w14:paraId="27E6252B" w14:textId="77777777" w:rsidR="00FA434E" w:rsidRPr="00461322" w:rsidRDefault="00FA434E" w:rsidP="00B64DD8">
            <w:pPr>
              <w:pStyle w:val="NoSpacing"/>
              <w:rPr>
                <w:rFonts w:ascii="Calibri" w:hAnsi="Calibri" w:cs="Calibri"/>
                <w:color w:val="222222"/>
                <w:sz w:val="20"/>
                <w:szCs w:val="20"/>
                <w:highlight w:val="cyan"/>
              </w:rPr>
            </w:pPr>
            <w:r w:rsidRPr="00461322">
              <w:rPr>
                <w:color w:val="222222"/>
                <w:highlight w:val="cyan"/>
              </w:rPr>
              <w:t>Semantics</w:t>
            </w:r>
            <w:r w:rsidRPr="00461322">
              <w:rPr>
                <w:rFonts w:ascii="Calibri" w:hAnsi="Calibri" w:cs="Calibri"/>
                <w:color w:val="222222"/>
                <w:sz w:val="20"/>
                <w:szCs w:val="20"/>
                <w:highlight w:val="cyan"/>
              </w:rPr>
              <w:t xml:space="preserve"> </w:t>
            </w:r>
          </w:p>
        </w:tc>
        <w:tc>
          <w:tcPr>
            <w:tcW w:w="4675" w:type="dxa"/>
          </w:tcPr>
          <w:p w14:paraId="432C98F2" w14:textId="77777777" w:rsidR="00FA434E" w:rsidRPr="00125FDC" w:rsidRDefault="00FA434E" w:rsidP="00B64DD8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125FDC">
              <w:rPr>
                <w:rFonts w:ascii="Calibri" w:hAnsi="Calibri" w:cs="Calibri"/>
                <w:color w:val="222222"/>
                <w:sz w:val="20"/>
                <w:szCs w:val="20"/>
              </w:rPr>
              <w:t>the study of the meaning of words (</w:t>
            </w:r>
            <w:r w:rsidRPr="00461322">
              <w:rPr>
                <w:rFonts w:ascii="Calibri" w:hAnsi="Calibri" w:cs="Calibri"/>
                <w:color w:val="222222"/>
                <w:sz w:val="20"/>
                <w:szCs w:val="20"/>
              </w:rPr>
              <w:t>lexical semantics</w:t>
            </w:r>
            <w:r w:rsidRPr="00125FDC">
              <w:rPr>
                <w:rFonts w:ascii="Calibri" w:hAnsi="Calibri" w:cs="Calibri"/>
                <w:color w:val="222222"/>
                <w:sz w:val="20"/>
                <w:szCs w:val="20"/>
              </w:rPr>
              <w:t>), and how these combines to form the meanings of sentences</w:t>
            </w:r>
            <w:r>
              <w:rPr>
                <w:rFonts w:ascii="Calibri" w:hAnsi="Calibri" w:cs="Calibri"/>
                <w:color w:val="222222"/>
                <w:sz w:val="20"/>
                <w:szCs w:val="20"/>
              </w:rPr>
              <w:t xml:space="preserve"> </w:t>
            </w:r>
          </w:p>
        </w:tc>
      </w:tr>
      <w:tr w:rsidR="00FA434E" w:rsidRPr="00125FDC" w14:paraId="0B9EE022" w14:textId="77777777" w:rsidTr="00B64DD8">
        <w:tc>
          <w:tcPr>
            <w:tcW w:w="2126" w:type="dxa"/>
          </w:tcPr>
          <w:p w14:paraId="56C19359" w14:textId="77777777" w:rsidR="00FA434E" w:rsidRPr="00461322" w:rsidRDefault="00FA434E" w:rsidP="00B64DD8">
            <w:pPr>
              <w:pStyle w:val="NoSpacing"/>
              <w:rPr>
                <w:rFonts w:ascii="Calibri" w:hAnsi="Calibri" w:cs="Calibri"/>
                <w:color w:val="222222"/>
                <w:sz w:val="20"/>
                <w:szCs w:val="20"/>
                <w:highlight w:val="cyan"/>
              </w:rPr>
            </w:pPr>
            <w:r w:rsidRPr="00461322">
              <w:rPr>
                <w:color w:val="222222"/>
                <w:highlight w:val="cyan"/>
              </w:rPr>
              <w:t>Historical linguistics</w:t>
            </w:r>
            <w:r w:rsidRPr="00461322">
              <w:rPr>
                <w:rFonts w:ascii="Calibri" w:hAnsi="Calibri" w:cs="Calibri"/>
                <w:color w:val="222222"/>
                <w:sz w:val="20"/>
                <w:szCs w:val="20"/>
                <w:highlight w:val="cyan"/>
              </w:rPr>
              <w:t xml:space="preserve"> </w:t>
            </w:r>
          </w:p>
        </w:tc>
        <w:tc>
          <w:tcPr>
            <w:tcW w:w="4675" w:type="dxa"/>
          </w:tcPr>
          <w:p w14:paraId="5B3E99CB" w14:textId="77777777" w:rsidR="00FA434E" w:rsidRPr="00125FDC" w:rsidRDefault="00FA434E" w:rsidP="00B64DD8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125FDC">
              <w:rPr>
                <w:rFonts w:ascii="Calibri" w:hAnsi="Calibri" w:cs="Calibri"/>
                <w:color w:val="222222"/>
                <w:sz w:val="20"/>
                <w:szCs w:val="20"/>
              </w:rPr>
              <w:t>the study of languages whose historical relations are recognizable through similarities in vocabulary, word formation, and syntax</w:t>
            </w:r>
            <w:r>
              <w:rPr>
                <w:rFonts w:ascii="Calibri" w:hAnsi="Calibri" w:cs="Calibri"/>
                <w:color w:val="222222"/>
                <w:sz w:val="20"/>
                <w:szCs w:val="20"/>
              </w:rPr>
              <w:t xml:space="preserve"> </w:t>
            </w:r>
          </w:p>
        </w:tc>
      </w:tr>
      <w:tr w:rsidR="00FA434E" w:rsidRPr="00125FDC" w14:paraId="50BDDF89" w14:textId="77777777" w:rsidTr="00B64DD8">
        <w:tc>
          <w:tcPr>
            <w:tcW w:w="2126" w:type="dxa"/>
          </w:tcPr>
          <w:p w14:paraId="69093497" w14:textId="77777777" w:rsidR="00FA434E" w:rsidRPr="00461322" w:rsidRDefault="00FA434E" w:rsidP="00B64DD8">
            <w:pPr>
              <w:pStyle w:val="NoSpacing"/>
              <w:rPr>
                <w:rFonts w:ascii="Calibri" w:hAnsi="Calibri" w:cs="Calibri"/>
                <w:color w:val="222222"/>
                <w:sz w:val="20"/>
                <w:szCs w:val="20"/>
                <w:highlight w:val="cyan"/>
              </w:rPr>
            </w:pPr>
            <w:r w:rsidRPr="00461322">
              <w:rPr>
                <w:color w:val="222222"/>
                <w:highlight w:val="cyan"/>
              </w:rPr>
              <w:t>Pragmatics</w:t>
            </w:r>
            <w:r w:rsidRPr="00461322">
              <w:rPr>
                <w:rFonts w:ascii="Calibri" w:hAnsi="Calibri" w:cs="Calibri"/>
                <w:color w:val="222222"/>
                <w:sz w:val="20"/>
                <w:szCs w:val="20"/>
                <w:highlight w:val="cyan"/>
              </w:rPr>
              <w:t xml:space="preserve">  </w:t>
            </w:r>
          </w:p>
        </w:tc>
        <w:tc>
          <w:tcPr>
            <w:tcW w:w="4675" w:type="dxa"/>
          </w:tcPr>
          <w:p w14:paraId="2133868F" w14:textId="77777777" w:rsidR="00FA434E" w:rsidRPr="00125FDC" w:rsidRDefault="00FA434E" w:rsidP="00B64DD8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125FDC">
              <w:rPr>
                <w:rFonts w:ascii="Calibri" w:hAnsi="Calibri" w:cs="Calibri"/>
                <w:color w:val="222222"/>
                <w:sz w:val="20"/>
                <w:szCs w:val="20"/>
              </w:rPr>
              <w:t>the study of how language is used by its speakers</w:t>
            </w:r>
          </w:p>
        </w:tc>
      </w:tr>
      <w:tr w:rsidR="00FA434E" w:rsidRPr="00125FDC" w14:paraId="0BDDCC54" w14:textId="77777777" w:rsidTr="00B64DD8">
        <w:tc>
          <w:tcPr>
            <w:tcW w:w="2126" w:type="dxa"/>
          </w:tcPr>
          <w:p w14:paraId="1F355E77" w14:textId="77777777" w:rsidR="00FA434E" w:rsidRPr="00461322" w:rsidRDefault="00FA434E" w:rsidP="00B64DD8">
            <w:pPr>
              <w:pStyle w:val="NoSpacing"/>
              <w:rPr>
                <w:rFonts w:ascii="Calibri" w:hAnsi="Calibri" w:cs="Calibri"/>
                <w:color w:val="222222"/>
                <w:sz w:val="20"/>
                <w:szCs w:val="20"/>
                <w:highlight w:val="cyan"/>
              </w:rPr>
            </w:pPr>
            <w:r w:rsidRPr="00461322">
              <w:rPr>
                <w:color w:val="222222"/>
                <w:highlight w:val="cyan"/>
              </w:rPr>
              <w:t>Stylistics</w:t>
            </w:r>
            <w:r w:rsidRPr="00461322">
              <w:rPr>
                <w:rFonts w:ascii="Calibri" w:hAnsi="Calibri" w:cs="Calibri"/>
                <w:color w:val="222222"/>
                <w:sz w:val="20"/>
                <w:szCs w:val="20"/>
                <w:highlight w:val="cyan"/>
              </w:rPr>
              <w:t xml:space="preserve"> </w:t>
            </w:r>
          </w:p>
        </w:tc>
        <w:tc>
          <w:tcPr>
            <w:tcW w:w="4675" w:type="dxa"/>
          </w:tcPr>
          <w:p w14:paraId="5D75D0F2" w14:textId="77777777" w:rsidR="00FA434E" w:rsidRPr="00125FDC" w:rsidRDefault="00FA434E" w:rsidP="00B64DD8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125FDC">
              <w:rPr>
                <w:rFonts w:ascii="Calibri" w:hAnsi="Calibri" w:cs="Calibri"/>
                <w:color w:val="222222"/>
                <w:sz w:val="20"/>
                <w:szCs w:val="20"/>
              </w:rPr>
              <w:t>the study of style in languages</w:t>
            </w:r>
          </w:p>
        </w:tc>
      </w:tr>
      <w:tr w:rsidR="00FA434E" w:rsidRPr="00125FDC" w14:paraId="44F33B19" w14:textId="77777777" w:rsidTr="00B64DD8">
        <w:tc>
          <w:tcPr>
            <w:tcW w:w="2126" w:type="dxa"/>
          </w:tcPr>
          <w:p w14:paraId="56F46205" w14:textId="77777777" w:rsidR="00FA434E" w:rsidRPr="00461322" w:rsidRDefault="00FA434E" w:rsidP="00B64DD8">
            <w:pPr>
              <w:pStyle w:val="NoSpacing"/>
              <w:rPr>
                <w:rFonts w:ascii="Calibri" w:hAnsi="Calibri" w:cs="Calibri"/>
                <w:color w:val="222222"/>
                <w:sz w:val="20"/>
                <w:szCs w:val="20"/>
                <w:highlight w:val="cyan"/>
              </w:rPr>
            </w:pPr>
            <w:r w:rsidRPr="00461322">
              <w:rPr>
                <w:color w:val="222222"/>
                <w:highlight w:val="cyan"/>
              </w:rPr>
              <w:t>Paremiography</w:t>
            </w:r>
            <w:r w:rsidRPr="00461322">
              <w:rPr>
                <w:rFonts w:ascii="Calibri" w:hAnsi="Calibri" w:cs="Calibri"/>
                <w:color w:val="222222"/>
                <w:sz w:val="20"/>
                <w:szCs w:val="20"/>
                <w:highlight w:val="cyan"/>
              </w:rPr>
              <w:t xml:space="preserve"> </w:t>
            </w:r>
          </w:p>
        </w:tc>
        <w:tc>
          <w:tcPr>
            <w:tcW w:w="4675" w:type="dxa"/>
          </w:tcPr>
          <w:p w14:paraId="786139CC" w14:textId="77777777" w:rsidR="00FA434E" w:rsidRPr="00125FDC" w:rsidRDefault="00FA434E" w:rsidP="00B64DD8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125FDC">
              <w:rPr>
                <w:rFonts w:ascii="Calibri" w:hAnsi="Calibri" w:cs="Calibri"/>
                <w:color w:val="222222"/>
                <w:sz w:val="20"/>
                <w:szCs w:val="20"/>
              </w:rPr>
              <w:t>the collection of proverbs and sayings</w:t>
            </w:r>
          </w:p>
        </w:tc>
      </w:tr>
    </w:tbl>
    <w:p w14:paraId="422F0ED1" w14:textId="77777777" w:rsidR="00FA434E" w:rsidRDefault="00FA434E" w:rsidP="00FA434E">
      <w:pPr>
        <w:pStyle w:val="NoSpacing"/>
      </w:pPr>
    </w:p>
    <w:p w14:paraId="63994112" w14:textId="1B490AFA" w:rsidR="00F61F1B" w:rsidRDefault="00BA3F42" w:rsidP="00BA3F42">
      <w:pPr>
        <w:pStyle w:val="Heading2"/>
      </w:pPr>
      <w:bookmarkStart w:id="4" w:name="_Toc16354796"/>
      <w:r>
        <w:lastRenderedPageBreak/>
        <w:t>S</w:t>
      </w:r>
      <w:r w:rsidR="00F61F1B">
        <w:t>entence Structure</w:t>
      </w:r>
      <w:r>
        <w:t>s</w:t>
      </w:r>
      <w:bookmarkEnd w:id="4"/>
      <w:r w:rsidR="00CE1BB8">
        <w:t>: Basics</w:t>
      </w:r>
    </w:p>
    <w:p w14:paraId="7EF62196" w14:textId="4D12D291" w:rsidR="00F61F1B" w:rsidRDefault="00F61F1B" w:rsidP="008D4872">
      <w:pPr>
        <w:tabs>
          <w:tab w:val="left" w:pos="157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</w:tblGrid>
      <w:tr w:rsidR="00ED53DA" w14:paraId="3D7E1C4E" w14:textId="77777777" w:rsidTr="00ED53DA">
        <w:tc>
          <w:tcPr>
            <w:tcW w:w="2785" w:type="dxa"/>
          </w:tcPr>
          <w:p w14:paraId="41F70B6D" w14:textId="50082C32" w:rsidR="00ED53DA" w:rsidRPr="00ED53DA" w:rsidRDefault="00ED53DA" w:rsidP="00B64DD8">
            <w:pPr>
              <w:tabs>
                <w:tab w:val="left" w:pos="1575"/>
              </w:tabs>
              <w:rPr>
                <w:b/>
                <w:bCs/>
              </w:rPr>
            </w:pPr>
            <w:r w:rsidRPr="00ED53DA">
              <w:rPr>
                <w:b/>
                <w:bCs/>
              </w:rPr>
              <w:t>Subject + verb</w:t>
            </w:r>
          </w:p>
        </w:tc>
      </w:tr>
      <w:tr w:rsidR="00ED53DA" w14:paraId="0617D2B9" w14:textId="77777777" w:rsidTr="00ED53DA">
        <w:tc>
          <w:tcPr>
            <w:tcW w:w="2785" w:type="dxa"/>
          </w:tcPr>
          <w:p w14:paraId="5D2F9945" w14:textId="6F930E32" w:rsidR="00ED53DA" w:rsidRDefault="00ED53DA" w:rsidP="00B64DD8">
            <w:pPr>
              <w:tabs>
                <w:tab w:val="left" w:pos="1575"/>
              </w:tabs>
            </w:pPr>
            <w:proofErr w:type="spellStart"/>
            <w:r>
              <w:t>Dhoni</w:t>
            </w:r>
            <w:proofErr w:type="spellEnd"/>
            <w:r>
              <w:t xml:space="preserve"> runs</w:t>
            </w:r>
          </w:p>
        </w:tc>
      </w:tr>
      <w:tr w:rsidR="00ED53DA" w14:paraId="5F87F694" w14:textId="77777777" w:rsidTr="00ED53DA">
        <w:tc>
          <w:tcPr>
            <w:tcW w:w="2785" w:type="dxa"/>
          </w:tcPr>
          <w:p w14:paraId="19A81059" w14:textId="63ECD77F" w:rsidR="00ED53DA" w:rsidRDefault="00ED53DA" w:rsidP="00B64DD8">
            <w:pPr>
              <w:tabs>
                <w:tab w:val="left" w:pos="1575"/>
              </w:tabs>
            </w:pPr>
            <w:r>
              <w:t>She will leave</w:t>
            </w:r>
          </w:p>
        </w:tc>
      </w:tr>
    </w:tbl>
    <w:p w14:paraId="5CFBC665" w14:textId="77777777" w:rsidR="00ED53DA" w:rsidRDefault="00ED53DA" w:rsidP="008D4872">
      <w:pPr>
        <w:tabs>
          <w:tab w:val="left" w:pos="157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</w:tblGrid>
      <w:tr w:rsidR="00614B8E" w14:paraId="051795DD" w14:textId="77777777" w:rsidTr="00ED53DA">
        <w:tc>
          <w:tcPr>
            <w:tcW w:w="2785" w:type="dxa"/>
          </w:tcPr>
          <w:p w14:paraId="34DC5E3A" w14:textId="3047C9BB" w:rsidR="00ED53DA" w:rsidRPr="00ED53DA" w:rsidRDefault="00ED53DA" w:rsidP="00ED53DA">
            <w:pPr>
              <w:tabs>
                <w:tab w:val="left" w:pos="1575"/>
              </w:tabs>
              <w:rPr>
                <w:b/>
                <w:bCs/>
              </w:rPr>
            </w:pPr>
            <w:r w:rsidRPr="00ED53DA">
              <w:rPr>
                <w:b/>
                <w:bCs/>
              </w:rPr>
              <w:t>Subject + verb + object</w:t>
            </w:r>
          </w:p>
        </w:tc>
      </w:tr>
      <w:tr w:rsidR="00614B8E" w14:paraId="5C962649" w14:textId="77777777" w:rsidTr="00ED53DA">
        <w:tc>
          <w:tcPr>
            <w:tcW w:w="2785" w:type="dxa"/>
          </w:tcPr>
          <w:p w14:paraId="4E4534B9" w14:textId="785B17E5" w:rsidR="00ED53DA" w:rsidRDefault="00ED53DA" w:rsidP="00ED53DA">
            <w:pPr>
              <w:tabs>
                <w:tab w:val="left" w:pos="1575"/>
              </w:tabs>
            </w:pPr>
            <w:r>
              <w:t xml:space="preserve">She </w:t>
            </w:r>
            <w:r w:rsidR="006E5CF4">
              <w:t xml:space="preserve">- </w:t>
            </w:r>
            <w:r>
              <w:t xml:space="preserve">likes </w:t>
            </w:r>
            <w:r w:rsidR="006E5CF4">
              <w:t xml:space="preserve">- </w:t>
            </w:r>
            <w:r>
              <w:t>cats</w:t>
            </w:r>
          </w:p>
          <w:p w14:paraId="4DE73B91" w14:textId="6A9A83F1" w:rsidR="00614B8E" w:rsidRDefault="00ED53DA" w:rsidP="008D4872">
            <w:pPr>
              <w:tabs>
                <w:tab w:val="left" w:pos="1575"/>
              </w:tabs>
            </w:pPr>
            <w:r>
              <w:t xml:space="preserve">She </w:t>
            </w:r>
            <w:r w:rsidR="006E5CF4">
              <w:t xml:space="preserve">- </w:t>
            </w:r>
            <w:r>
              <w:t xml:space="preserve">reads </w:t>
            </w:r>
            <w:r w:rsidR="006E5CF4">
              <w:t xml:space="preserve">- </w:t>
            </w:r>
            <w:r>
              <w:t>books</w:t>
            </w:r>
          </w:p>
          <w:p w14:paraId="74DCFB00" w14:textId="551D4A8F" w:rsidR="006E5CF4" w:rsidRDefault="006E5CF4" w:rsidP="008D4872">
            <w:pPr>
              <w:tabs>
                <w:tab w:val="left" w:pos="1575"/>
              </w:tabs>
            </w:pPr>
            <w:r>
              <w:t>He - is reading - a book</w:t>
            </w:r>
          </w:p>
        </w:tc>
      </w:tr>
    </w:tbl>
    <w:p w14:paraId="02C69CAF" w14:textId="12AB4572" w:rsidR="00A01655" w:rsidRDefault="00A01655" w:rsidP="008D4872">
      <w:pPr>
        <w:tabs>
          <w:tab w:val="left" w:pos="157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</w:tblGrid>
      <w:tr w:rsidR="00A07179" w14:paraId="22C190BF" w14:textId="77777777" w:rsidTr="00B64DD8">
        <w:tc>
          <w:tcPr>
            <w:tcW w:w="2785" w:type="dxa"/>
          </w:tcPr>
          <w:p w14:paraId="7967EB7A" w14:textId="339931D2" w:rsidR="00A07179" w:rsidRPr="00ED53DA" w:rsidRDefault="00A07179" w:rsidP="00B64DD8">
            <w:pPr>
              <w:tabs>
                <w:tab w:val="left" w:pos="1575"/>
              </w:tabs>
              <w:rPr>
                <w:b/>
                <w:bCs/>
              </w:rPr>
            </w:pPr>
            <w:r w:rsidRPr="00ED53DA">
              <w:rPr>
                <w:b/>
                <w:bCs/>
              </w:rPr>
              <w:t xml:space="preserve">Subject + verb + </w:t>
            </w:r>
            <w:r>
              <w:rPr>
                <w:b/>
                <w:bCs/>
              </w:rPr>
              <w:t>Adjective</w:t>
            </w:r>
          </w:p>
        </w:tc>
      </w:tr>
      <w:tr w:rsidR="00A07179" w14:paraId="52E74CDD" w14:textId="77777777" w:rsidTr="00B64DD8">
        <w:tc>
          <w:tcPr>
            <w:tcW w:w="2785" w:type="dxa"/>
          </w:tcPr>
          <w:p w14:paraId="7A8E1F54" w14:textId="37100093" w:rsidR="00A07179" w:rsidRDefault="00A07179" w:rsidP="00B64DD8">
            <w:pPr>
              <w:tabs>
                <w:tab w:val="left" w:pos="1575"/>
              </w:tabs>
            </w:pPr>
            <w:r>
              <w:t>He - is - busy</w:t>
            </w:r>
          </w:p>
          <w:p w14:paraId="2DEF5D9E" w14:textId="08C8195F" w:rsidR="00A07179" w:rsidRDefault="00A07179" w:rsidP="00B64DD8">
            <w:pPr>
              <w:tabs>
                <w:tab w:val="left" w:pos="1575"/>
              </w:tabs>
            </w:pPr>
            <w:r>
              <w:t>The flowers - are - red</w:t>
            </w:r>
          </w:p>
        </w:tc>
      </w:tr>
    </w:tbl>
    <w:p w14:paraId="4F93EFEB" w14:textId="4DAFFFF4" w:rsidR="00A07179" w:rsidRDefault="00A07179" w:rsidP="008D4872">
      <w:pPr>
        <w:tabs>
          <w:tab w:val="left" w:pos="1575"/>
        </w:tabs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</w:tblGrid>
      <w:tr w:rsidR="007179F7" w14:paraId="5B8E8E8C" w14:textId="77777777" w:rsidTr="00B64DD8">
        <w:tc>
          <w:tcPr>
            <w:tcW w:w="2785" w:type="dxa"/>
          </w:tcPr>
          <w:p w14:paraId="043AB717" w14:textId="0CCBCF41" w:rsidR="007179F7" w:rsidRPr="00ED53DA" w:rsidRDefault="007179F7" w:rsidP="00B64DD8">
            <w:pPr>
              <w:tabs>
                <w:tab w:val="left" w:pos="1575"/>
              </w:tabs>
              <w:rPr>
                <w:b/>
                <w:bCs/>
              </w:rPr>
            </w:pPr>
            <w:r w:rsidRPr="00ED53DA">
              <w:rPr>
                <w:b/>
                <w:bCs/>
              </w:rPr>
              <w:t xml:space="preserve">Subject + verb + </w:t>
            </w:r>
            <w:r>
              <w:rPr>
                <w:b/>
                <w:bCs/>
              </w:rPr>
              <w:t>Adverb</w:t>
            </w:r>
          </w:p>
        </w:tc>
      </w:tr>
      <w:tr w:rsidR="007179F7" w14:paraId="746F5648" w14:textId="77777777" w:rsidTr="00B64DD8">
        <w:tc>
          <w:tcPr>
            <w:tcW w:w="2785" w:type="dxa"/>
          </w:tcPr>
          <w:p w14:paraId="544E6AD0" w14:textId="77777777" w:rsidR="00534BA2" w:rsidRDefault="007179F7" w:rsidP="00B64DD8">
            <w:pPr>
              <w:tabs>
                <w:tab w:val="left" w:pos="1575"/>
              </w:tabs>
            </w:pPr>
            <w:r>
              <w:t xml:space="preserve">Sara - is </w:t>
            </w:r>
            <w:r w:rsidR="00534BA2">
              <w:t>–</w:t>
            </w:r>
            <w:r>
              <w:t xml:space="preserve"> here</w:t>
            </w:r>
          </w:p>
          <w:p w14:paraId="081DF37D" w14:textId="7720AF11" w:rsidR="00F84833" w:rsidRDefault="00F84833" w:rsidP="00B64DD8">
            <w:pPr>
              <w:tabs>
                <w:tab w:val="left" w:pos="1575"/>
              </w:tabs>
            </w:pPr>
            <w:r>
              <w:t>People - are - everywhere</w:t>
            </w:r>
          </w:p>
          <w:p w14:paraId="125C27CB" w14:textId="05393827" w:rsidR="00F84833" w:rsidRDefault="00F84833" w:rsidP="00B64DD8">
            <w:pPr>
              <w:tabs>
                <w:tab w:val="left" w:pos="1575"/>
              </w:tabs>
            </w:pPr>
            <w:r>
              <w:t>Rama - ran - quickly</w:t>
            </w:r>
          </w:p>
        </w:tc>
      </w:tr>
    </w:tbl>
    <w:p w14:paraId="73FB2155" w14:textId="269420DA" w:rsidR="007179F7" w:rsidRDefault="007179F7" w:rsidP="008D4872">
      <w:pPr>
        <w:tabs>
          <w:tab w:val="left" w:pos="157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</w:tblGrid>
      <w:tr w:rsidR="00BA3F42" w14:paraId="06E2D1A0" w14:textId="77777777" w:rsidTr="00B64DD8">
        <w:tc>
          <w:tcPr>
            <w:tcW w:w="2785" w:type="dxa"/>
          </w:tcPr>
          <w:p w14:paraId="403D3338" w14:textId="744CFEE8" w:rsidR="00BA3F42" w:rsidRPr="00ED53DA" w:rsidRDefault="00BA3F42" w:rsidP="00B64DD8">
            <w:pPr>
              <w:tabs>
                <w:tab w:val="left" w:pos="1575"/>
              </w:tabs>
              <w:rPr>
                <w:b/>
                <w:bCs/>
              </w:rPr>
            </w:pPr>
            <w:r w:rsidRPr="00ED53DA">
              <w:rPr>
                <w:b/>
                <w:bCs/>
              </w:rPr>
              <w:t xml:space="preserve">Subject + verb + </w:t>
            </w:r>
            <w:r>
              <w:rPr>
                <w:b/>
                <w:bCs/>
              </w:rPr>
              <w:t>Noun</w:t>
            </w:r>
          </w:p>
        </w:tc>
      </w:tr>
      <w:tr w:rsidR="00BA3F42" w14:paraId="6E78DA52" w14:textId="77777777" w:rsidTr="00B64DD8">
        <w:tc>
          <w:tcPr>
            <w:tcW w:w="2785" w:type="dxa"/>
          </w:tcPr>
          <w:p w14:paraId="70F04745" w14:textId="77777777" w:rsidR="00BA3F42" w:rsidRDefault="00BA3F42" w:rsidP="00B64DD8">
            <w:pPr>
              <w:tabs>
                <w:tab w:val="left" w:pos="1575"/>
              </w:tabs>
            </w:pPr>
            <w:r>
              <w:t>She - is - my friend</w:t>
            </w:r>
          </w:p>
          <w:p w14:paraId="7FE0CF2C" w14:textId="058560FA" w:rsidR="00BA3F42" w:rsidRDefault="00BA3F42" w:rsidP="00B64DD8">
            <w:pPr>
              <w:tabs>
                <w:tab w:val="left" w:pos="1575"/>
              </w:tabs>
            </w:pPr>
            <w:r>
              <w:t>They - are - teachers</w:t>
            </w:r>
          </w:p>
        </w:tc>
      </w:tr>
    </w:tbl>
    <w:p w14:paraId="1BBD178D" w14:textId="77777777" w:rsidR="00BA3F42" w:rsidRDefault="00BA3F42" w:rsidP="008D4872">
      <w:pPr>
        <w:tabs>
          <w:tab w:val="left" w:pos="1575"/>
        </w:tabs>
      </w:pPr>
    </w:p>
    <w:p w14:paraId="26EE3F65" w14:textId="3FE50286" w:rsidR="00BA3F42" w:rsidRDefault="00BA3F42" w:rsidP="00D51C6E">
      <w:pPr>
        <w:pStyle w:val="Heading2"/>
      </w:pPr>
      <w:bookmarkStart w:id="5" w:name="_Toc16354797"/>
      <w:r>
        <w:t>Verb moods</w:t>
      </w:r>
      <w:r w:rsidR="00A02DBD">
        <w:t>/Type of moods</w:t>
      </w:r>
      <w:bookmarkEnd w:id="5"/>
    </w:p>
    <w:p w14:paraId="1D02D378" w14:textId="77777777" w:rsidR="00BA3F42" w:rsidRDefault="00BA3F42" w:rsidP="00BA3F42">
      <w:pPr>
        <w:pStyle w:val="NoSpacing"/>
      </w:pPr>
    </w:p>
    <w:p w14:paraId="10776AE7" w14:textId="77777777" w:rsidR="00BA3F42" w:rsidRDefault="00BA3F42" w:rsidP="00BA3F42">
      <w:pPr>
        <w:pStyle w:val="NoSpacing"/>
        <w:rPr>
          <w:rFonts w:ascii="Helvetica" w:hAnsi="Helvetica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>Verb moods that indicate a state of being or reality.</w:t>
      </w:r>
    </w:p>
    <w:p w14:paraId="504CDE42" w14:textId="77777777" w:rsidR="00BA3F42" w:rsidRDefault="00BA3F42" w:rsidP="00BA3F42">
      <w:pPr>
        <w:pStyle w:val="NoSpacing"/>
        <w:rPr>
          <w:rFonts w:ascii="Helvetica" w:hAnsi="Helvetica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These moods are: 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493"/>
        <w:gridCol w:w="8402"/>
      </w:tblGrid>
      <w:tr w:rsidR="00BA3F42" w14:paraId="754F9394" w14:textId="77777777" w:rsidTr="00456CFD">
        <w:tc>
          <w:tcPr>
            <w:tcW w:w="1493" w:type="dxa"/>
          </w:tcPr>
          <w:p w14:paraId="2FF7689D" w14:textId="77777777" w:rsidR="00BA3F42" w:rsidRDefault="00BA3F42" w:rsidP="00B64DD8">
            <w:pPr>
              <w:pStyle w:val="NoSpacing"/>
            </w:pPr>
            <w:r w:rsidRPr="00836987">
              <w:rPr>
                <w:rFonts w:ascii="Helvetica" w:hAnsi="Helvetica"/>
                <w:color w:val="555555"/>
                <w:sz w:val="21"/>
                <w:szCs w:val="21"/>
                <w:shd w:val="clear" w:color="auto" w:fill="FFFFFF"/>
              </w:rPr>
              <w:t>Indicative</w:t>
            </w:r>
          </w:p>
        </w:tc>
        <w:tc>
          <w:tcPr>
            <w:tcW w:w="8402" w:type="dxa"/>
          </w:tcPr>
          <w:p w14:paraId="41751252" w14:textId="77777777" w:rsidR="00BA3F42" w:rsidRDefault="00BA3F42" w:rsidP="00B64DD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555555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555555"/>
                <w:sz w:val="21"/>
                <w:szCs w:val="21"/>
              </w:rPr>
              <w:t>Indicative</w:t>
            </w:r>
            <w:r>
              <w:rPr>
                <w:rFonts w:ascii="Helvetica" w:hAnsi="Helvetica"/>
                <w:color w:val="555555"/>
                <w:sz w:val="21"/>
                <w:szCs w:val="21"/>
              </w:rPr>
              <w:t> indicates a state of factuality or states something that is happening in reality. Most sentences in English are written in the indicative mood. For example, the sentence - </w:t>
            </w:r>
            <w:r>
              <w:rPr>
                <w:rFonts w:ascii="Helvetica" w:hAnsi="Helvetica"/>
                <w:i/>
                <w:iCs/>
                <w:color w:val="555555"/>
                <w:sz w:val="21"/>
                <w:szCs w:val="21"/>
              </w:rPr>
              <w:t>The dog jumps into the car</w:t>
            </w:r>
            <w:r>
              <w:rPr>
                <w:rFonts w:ascii="Helvetica" w:hAnsi="Helvetica"/>
                <w:color w:val="555555"/>
                <w:sz w:val="21"/>
                <w:szCs w:val="21"/>
              </w:rPr>
              <w:t> - simply states what is really happening in the present moment.</w:t>
            </w:r>
          </w:p>
          <w:p w14:paraId="434CB1F9" w14:textId="77777777" w:rsidR="00BA3F42" w:rsidRDefault="00BA3F42" w:rsidP="00B64DD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555555"/>
                <w:sz w:val="21"/>
                <w:szCs w:val="21"/>
              </w:rPr>
            </w:pPr>
            <w:r>
              <w:rPr>
                <w:rFonts w:ascii="Helvetica" w:hAnsi="Helvetica"/>
                <w:color w:val="555555"/>
                <w:sz w:val="21"/>
                <w:szCs w:val="21"/>
              </w:rPr>
              <w:t>The indicative mood can also be used in sentences that include words like 'might' or 'may' because it indicates something that is a real possibility:</w:t>
            </w:r>
          </w:p>
          <w:p w14:paraId="705483A8" w14:textId="77777777" w:rsidR="00BA3F42" w:rsidRDefault="00BA3F42" w:rsidP="00B64DD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555555"/>
                <w:sz w:val="21"/>
                <w:szCs w:val="21"/>
              </w:rPr>
            </w:pPr>
            <w:r>
              <w:rPr>
                <w:rFonts w:ascii="Helvetica" w:hAnsi="Helvetica"/>
                <w:i/>
                <w:iCs/>
                <w:color w:val="555555"/>
                <w:sz w:val="21"/>
                <w:szCs w:val="21"/>
              </w:rPr>
              <w:t>That house might collapse if they don't make the necessary repairs.</w:t>
            </w:r>
          </w:p>
          <w:p w14:paraId="754BBAF1" w14:textId="77777777" w:rsidR="00BA3F42" w:rsidRDefault="00BA3F42" w:rsidP="00B64DD8">
            <w:pPr>
              <w:pStyle w:val="NormalWeb"/>
              <w:shd w:val="clear" w:color="auto" w:fill="FFFFFF"/>
              <w:spacing w:before="0" w:beforeAutospacing="0" w:after="150" w:afterAutospacing="0"/>
            </w:pPr>
            <w:r>
              <w:rPr>
                <w:rFonts w:ascii="Helvetica" w:hAnsi="Helvetica"/>
                <w:color w:val="555555"/>
                <w:sz w:val="21"/>
                <w:szCs w:val="21"/>
              </w:rPr>
              <w:t>The fact that the house could actually fall down if it isn't fixed is indicative of reality, so we would say this sentence is written in the indicative mood.</w:t>
            </w:r>
          </w:p>
        </w:tc>
      </w:tr>
      <w:tr w:rsidR="00BA3F42" w14:paraId="1BFF0443" w14:textId="77777777" w:rsidTr="00456CFD">
        <w:tc>
          <w:tcPr>
            <w:tcW w:w="1493" w:type="dxa"/>
          </w:tcPr>
          <w:p w14:paraId="08DD817E" w14:textId="77777777" w:rsidR="00BA3F42" w:rsidRDefault="00BA3F42" w:rsidP="00B64DD8">
            <w:pPr>
              <w:pStyle w:val="NoSpacing"/>
            </w:pPr>
            <w:r w:rsidRPr="00836987">
              <w:rPr>
                <w:rFonts w:ascii="Helvetica" w:hAnsi="Helvetica"/>
                <w:color w:val="555555"/>
                <w:sz w:val="21"/>
                <w:szCs w:val="21"/>
                <w:shd w:val="clear" w:color="auto" w:fill="FFFFFF"/>
              </w:rPr>
              <w:t>Imperative</w:t>
            </w:r>
          </w:p>
        </w:tc>
        <w:tc>
          <w:tcPr>
            <w:tcW w:w="8402" w:type="dxa"/>
          </w:tcPr>
          <w:p w14:paraId="34BD6177" w14:textId="77777777" w:rsidR="00BA3F42" w:rsidRDefault="00BA3F42" w:rsidP="00B64DD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555555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555555"/>
                <w:sz w:val="21"/>
                <w:szCs w:val="21"/>
              </w:rPr>
              <w:t>Imperative</w:t>
            </w:r>
            <w:r>
              <w:rPr>
                <w:rFonts w:ascii="Helvetica" w:hAnsi="Helvetica"/>
                <w:color w:val="555555"/>
                <w:sz w:val="21"/>
                <w:szCs w:val="21"/>
              </w:rPr>
              <w:t> is a command. A way of remembering this is to think of your parents saying, 'It is imperative that you do your chores.' This is not a suggestion, a statement about what is going on, or a question. It is a direct command, telling you what to do.</w:t>
            </w:r>
          </w:p>
          <w:p w14:paraId="6050EFE4" w14:textId="77777777" w:rsidR="00BA3F42" w:rsidRDefault="00BA3F42" w:rsidP="00B64DD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555555"/>
                <w:sz w:val="21"/>
                <w:szCs w:val="21"/>
              </w:rPr>
            </w:pPr>
            <w:r>
              <w:rPr>
                <w:rFonts w:ascii="Helvetica" w:hAnsi="Helvetica"/>
                <w:color w:val="555555"/>
                <w:sz w:val="21"/>
                <w:szCs w:val="21"/>
              </w:rPr>
              <w:lastRenderedPageBreak/>
              <w:t>Most people know someone who is pretty bossy and demanding. He or she might say imperative sentences all the time, like:</w:t>
            </w:r>
          </w:p>
          <w:p w14:paraId="1C0FD99E" w14:textId="77777777" w:rsidR="00BA3F42" w:rsidRDefault="00BA3F42" w:rsidP="00B64DD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555555"/>
                <w:sz w:val="21"/>
                <w:szCs w:val="21"/>
              </w:rPr>
            </w:pPr>
            <w:r>
              <w:rPr>
                <w:rFonts w:ascii="Helvetica" w:hAnsi="Helvetica"/>
                <w:i/>
                <w:iCs/>
                <w:color w:val="555555"/>
                <w:sz w:val="21"/>
                <w:szCs w:val="21"/>
              </w:rPr>
              <w:t>Sit over here.</w:t>
            </w:r>
          </w:p>
          <w:p w14:paraId="271C496F" w14:textId="77777777" w:rsidR="00BA3F42" w:rsidRDefault="00BA3F42" w:rsidP="00B64DD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555555"/>
                <w:sz w:val="21"/>
                <w:szCs w:val="21"/>
              </w:rPr>
            </w:pPr>
            <w:r>
              <w:rPr>
                <w:rFonts w:ascii="Helvetica" w:hAnsi="Helvetica"/>
                <w:i/>
                <w:iCs/>
                <w:color w:val="555555"/>
                <w:sz w:val="21"/>
                <w:szCs w:val="21"/>
              </w:rPr>
              <w:t>Give me that cookie.</w:t>
            </w:r>
          </w:p>
          <w:p w14:paraId="0339E24C" w14:textId="77777777" w:rsidR="00BA3F42" w:rsidRDefault="00BA3F42" w:rsidP="00B64DD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555555"/>
                <w:sz w:val="21"/>
                <w:szCs w:val="21"/>
              </w:rPr>
            </w:pPr>
            <w:r>
              <w:rPr>
                <w:rFonts w:ascii="Helvetica" w:hAnsi="Helvetica"/>
                <w:color w:val="555555"/>
                <w:sz w:val="21"/>
                <w:szCs w:val="21"/>
              </w:rPr>
              <w:t>Notice how in both examples, the word 'you,' which is the subject, is not stated. It is only implied. This is often the case with imperative sentences.</w:t>
            </w:r>
          </w:p>
          <w:p w14:paraId="5EAB2F36" w14:textId="77777777" w:rsidR="00BA3F42" w:rsidRDefault="00BA3F42" w:rsidP="00B64DD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555555"/>
                <w:sz w:val="21"/>
                <w:szCs w:val="21"/>
              </w:rPr>
            </w:pPr>
            <w:r>
              <w:rPr>
                <w:rFonts w:ascii="Helvetica" w:hAnsi="Helvetica"/>
                <w:color w:val="555555"/>
                <w:sz w:val="21"/>
                <w:szCs w:val="21"/>
              </w:rPr>
              <w:t>Sometimes imperative sentences can be more like a desperate plea to do something, such as the sentence:</w:t>
            </w:r>
          </w:p>
          <w:p w14:paraId="683F0DE6" w14:textId="77777777" w:rsidR="00BA3F42" w:rsidRDefault="00BA3F42" w:rsidP="00B64DD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555555"/>
                <w:sz w:val="21"/>
                <w:szCs w:val="21"/>
              </w:rPr>
            </w:pPr>
            <w:r>
              <w:rPr>
                <w:rFonts w:ascii="Helvetica" w:hAnsi="Helvetica"/>
                <w:i/>
                <w:iCs/>
                <w:color w:val="555555"/>
                <w:sz w:val="21"/>
                <w:szCs w:val="21"/>
              </w:rPr>
              <w:t>Help me!</w:t>
            </w:r>
          </w:p>
          <w:p w14:paraId="560514E2" w14:textId="77777777" w:rsidR="00BA3F42" w:rsidRDefault="00BA3F42" w:rsidP="00B64DD8">
            <w:pPr>
              <w:pStyle w:val="NormalWeb"/>
              <w:shd w:val="clear" w:color="auto" w:fill="FFFFFF"/>
              <w:spacing w:before="0" w:beforeAutospacing="0" w:after="150" w:afterAutospacing="0"/>
            </w:pPr>
            <w:r>
              <w:rPr>
                <w:rFonts w:ascii="Helvetica" w:hAnsi="Helvetica"/>
                <w:color w:val="555555"/>
                <w:sz w:val="21"/>
                <w:szCs w:val="21"/>
              </w:rPr>
              <w:t>It is still giving a command, but it is meant as an earnest request, not a bossy demand.</w:t>
            </w:r>
          </w:p>
        </w:tc>
      </w:tr>
      <w:tr w:rsidR="00BA3F42" w14:paraId="013B576A" w14:textId="77777777" w:rsidTr="00456CFD">
        <w:tc>
          <w:tcPr>
            <w:tcW w:w="1493" w:type="dxa"/>
          </w:tcPr>
          <w:p w14:paraId="21532FDF" w14:textId="77777777" w:rsidR="00BA3F42" w:rsidRDefault="00BA3F42" w:rsidP="00B64DD8">
            <w:pPr>
              <w:pStyle w:val="NoSpacing"/>
            </w:pPr>
            <w:r w:rsidRPr="00836987">
              <w:rPr>
                <w:rFonts w:ascii="Helvetica" w:hAnsi="Helvetica"/>
                <w:color w:val="555555"/>
                <w:sz w:val="21"/>
                <w:szCs w:val="21"/>
                <w:shd w:val="clear" w:color="auto" w:fill="FFFFFF"/>
              </w:rPr>
              <w:lastRenderedPageBreak/>
              <w:t>Interrogative</w:t>
            </w:r>
          </w:p>
        </w:tc>
        <w:tc>
          <w:tcPr>
            <w:tcW w:w="8402" w:type="dxa"/>
          </w:tcPr>
          <w:p w14:paraId="0F6033F7" w14:textId="77777777" w:rsidR="00BA3F42" w:rsidRDefault="00BA3F42" w:rsidP="00B64DD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555555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555555"/>
                <w:sz w:val="21"/>
                <w:szCs w:val="21"/>
              </w:rPr>
              <w:t>Interrogative</w:t>
            </w:r>
            <w:r>
              <w:rPr>
                <w:rFonts w:ascii="Helvetica" w:hAnsi="Helvetica"/>
                <w:color w:val="555555"/>
                <w:sz w:val="21"/>
                <w:szCs w:val="21"/>
              </w:rPr>
              <w:t> asks a question. A great way to remember the term 'interrogative' is to think of an interrogation room where a suspect is asked a series of questions.</w:t>
            </w:r>
          </w:p>
          <w:p w14:paraId="78B635D0" w14:textId="77777777" w:rsidR="00BA3F42" w:rsidRDefault="00BA3F42" w:rsidP="00B64DD8">
            <w:pPr>
              <w:pStyle w:val="NormalWeb"/>
              <w:shd w:val="clear" w:color="auto" w:fill="FFFFFF"/>
              <w:spacing w:before="0" w:beforeAutospacing="0" w:after="150" w:afterAutospacing="0"/>
            </w:pPr>
            <w:r>
              <w:rPr>
                <w:rFonts w:ascii="Helvetica" w:hAnsi="Helvetica"/>
                <w:color w:val="555555"/>
                <w:sz w:val="21"/>
                <w:szCs w:val="21"/>
              </w:rPr>
              <w:t>The sentence - </w:t>
            </w:r>
            <w:r>
              <w:rPr>
                <w:rFonts w:ascii="Helvetica" w:hAnsi="Helvetica"/>
                <w:i/>
                <w:iCs/>
                <w:color w:val="555555"/>
                <w:sz w:val="21"/>
                <w:szCs w:val="21"/>
              </w:rPr>
              <w:t>Will you please leave me alone?</w:t>
            </w:r>
            <w:r>
              <w:rPr>
                <w:rFonts w:ascii="Helvetica" w:hAnsi="Helvetica"/>
                <w:color w:val="555555"/>
                <w:sz w:val="21"/>
                <w:szCs w:val="21"/>
              </w:rPr>
              <w:t> - is an example of an interrogative sentence because it asks a question rather than demands it. If the sentence were revised to say - </w:t>
            </w:r>
            <w:r>
              <w:rPr>
                <w:rFonts w:ascii="Helvetica" w:hAnsi="Helvetica"/>
                <w:i/>
                <w:iCs/>
                <w:color w:val="555555"/>
                <w:sz w:val="21"/>
                <w:szCs w:val="21"/>
              </w:rPr>
              <w:t>Leave me alone.</w:t>
            </w:r>
            <w:r>
              <w:rPr>
                <w:rFonts w:ascii="Helvetica" w:hAnsi="Helvetica"/>
                <w:color w:val="555555"/>
                <w:sz w:val="21"/>
                <w:szCs w:val="21"/>
              </w:rPr>
              <w:t> - that would be a command, or an imperative sentence. But by asking someone to leave you alone, you are creating an interrogative sentence that is a request</w:t>
            </w:r>
          </w:p>
        </w:tc>
      </w:tr>
      <w:tr w:rsidR="00BA3F42" w14:paraId="4F7310E2" w14:textId="77777777" w:rsidTr="00456CFD">
        <w:tc>
          <w:tcPr>
            <w:tcW w:w="1493" w:type="dxa"/>
          </w:tcPr>
          <w:p w14:paraId="5C9531E2" w14:textId="77777777" w:rsidR="00BA3F42" w:rsidRDefault="00BA3F42" w:rsidP="00B64DD8">
            <w:pPr>
              <w:pStyle w:val="NoSpacing"/>
            </w:pPr>
            <w:r w:rsidRPr="00836987">
              <w:rPr>
                <w:rFonts w:ascii="Helvetica" w:hAnsi="Helvetica"/>
                <w:color w:val="555555"/>
                <w:sz w:val="21"/>
                <w:szCs w:val="21"/>
                <w:shd w:val="clear" w:color="auto" w:fill="FFFFFF"/>
              </w:rPr>
              <w:t>Conditional</w:t>
            </w:r>
          </w:p>
        </w:tc>
        <w:tc>
          <w:tcPr>
            <w:tcW w:w="8402" w:type="dxa"/>
          </w:tcPr>
          <w:p w14:paraId="62A783AB" w14:textId="77777777" w:rsidR="00BA3F42" w:rsidRDefault="00BA3F42" w:rsidP="00B64DD8">
            <w:pPr>
              <w:pStyle w:val="NoSpacing"/>
            </w:pPr>
          </w:p>
        </w:tc>
      </w:tr>
      <w:tr w:rsidR="00BA3F42" w14:paraId="48227034" w14:textId="77777777" w:rsidTr="00456CFD">
        <w:tc>
          <w:tcPr>
            <w:tcW w:w="1493" w:type="dxa"/>
          </w:tcPr>
          <w:p w14:paraId="0C5B9F2C" w14:textId="77777777" w:rsidR="00BA3F42" w:rsidRDefault="00BA3F42" w:rsidP="00B64DD8">
            <w:pPr>
              <w:pStyle w:val="NoSpacing"/>
            </w:pPr>
            <w:r w:rsidRPr="00836987">
              <w:rPr>
                <w:rFonts w:ascii="Helvetica" w:hAnsi="Helvetica"/>
                <w:color w:val="555555"/>
                <w:sz w:val="21"/>
                <w:szCs w:val="21"/>
                <w:shd w:val="clear" w:color="auto" w:fill="FFFFFF"/>
              </w:rPr>
              <w:t>subjunctive</w:t>
            </w:r>
          </w:p>
        </w:tc>
        <w:tc>
          <w:tcPr>
            <w:tcW w:w="8402" w:type="dxa"/>
          </w:tcPr>
          <w:p w14:paraId="31F61222" w14:textId="77777777" w:rsidR="00BA3F42" w:rsidRDefault="00BA3F42" w:rsidP="00B64DD8">
            <w:pPr>
              <w:pStyle w:val="NoSpacing"/>
            </w:pPr>
          </w:p>
        </w:tc>
      </w:tr>
    </w:tbl>
    <w:p w14:paraId="6C374A2A" w14:textId="69E7A321" w:rsidR="00BA3F42" w:rsidRDefault="00BA3F42" w:rsidP="00BA3F42">
      <w:pPr>
        <w:pStyle w:val="NoSpacing"/>
      </w:pPr>
    </w:p>
    <w:p w14:paraId="766A05D2" w14:textId="5C6E4B83" w:rsidR="00307045" w:rsidRDefault="00307045" w:rsidP="00BA3F42">
      <w:pPr>
        <w:pStyle w:val="NoSpacing"/>
      </w:pPr>
    </w:p>
    <w:p w14:paraId="0E53D51B" w14:textId="41233198" w:rsidR="00307045" w:rsidRDefault="00307045" w:rsidP="00BA3F42">
      <w:pPr>
        <w:pStyle w:val="NoSpacing"/>
      </w:pPr>
    </w:p>
    <w:p w14:paraId="7E326450" w14:textId="6E3F57EE" w:rsidR="00307045" w:rsidRDefault="00307045" w:rsidP="00BA3F42">
      <w:pPr>
        <w:pStyle w:val="NoSpacing"/>
      </w:pPr>
    </w:p>
    <w:p w14:paraId="0F1D43DE" w14:textId="70C15F9B" w:rsidR="00307045" w:rsidRDefault="00307045" w:rsidP="00BA3F42">
      <w:pPr>
        <w:pStyle w:val="NoSpacing"/>
      </w:pPr>
    </w:p>
    <w:p w14:paraId="41EF883B" w14:textId="2D404134" w:rsidR="00307045" w:rsidRDefault="00C70F22" w:rsidP="00B8415B">
      <w:pPr>
        <w:pStyle w:val="Heading1"/>
      </w:pPr>
      <w:bookmarkStart w:id="6" w:name="_Toc16354798"/>
      <w:r>
        <w:t>Singular/Plural – Masculine-Feminine</w:t>
      </w:r>
      <w:bookmarkEnd w:id="6"/>
    </w:p>
    <w:tbl>
      <w:tblPr>
        <w:tblStyle w:val="TableGrid"/>
        <w:tblW w:w="5841" w:type="dxa"/>
        <w:tblLook w:val="04A0" w:firstRow="1" w:lastRow="0" w:firstColumn="1" w:lastColumn="0" w:noHBand="0" w:noVBand="1"/>
      </w:tblPr>
      <w:tblGrid>
        <w:gridCol w:w="1131"/>
        <w:gridCol w:w="1196"/>
        <w:gridCol w:w="1176"/>
        <w:gridCol w:w="2338"/>
      </w:tblGrid>
      <w:tr w:rsidR="00C70F22" w14:paraId="7341CD8C" w14:textId="77777777" w:rsidTr="00B92578">
        <w:tc>
          <w:tcPr>
            <w:tcW w:w="1131" w:type="dxa"/>
          </w:tcPr>
          <w:p w14:paraId="4F3A8411" w14:textId="77777777" w:rsidR="00C70F22" w:rsidRDefault="00C70F22" w:rsidP="008D4872">
            <w:pPr>
              <w:tabs>
                <w:tab w:val="left" w:pos="1575"/>
              </w:tabs>
            </w:pPr>
          </w:p>
        </w:tc>
        <w:tc>
          <w:tcPr>
            <w:tcW w:w="1196" w:type="dxa"/>
          </w:tcPr>
          <w:p w14:paraId="12E9719F" w14:textId="39145386" w:rsidR="00C70F22" w:rsidRDefault="00C70F22" w:rsidP="008D4872">
            <w:pPr>
              <w:tabs>
                <w:tab w:val="left" w:pos="1575"/>
              </w:tabs>
            </w:pPr>
            <w:r>
              <w:t>M</w:t>
            </w:r>
          </w:p>
        </w:tc>
        <w:tc>
          <w:tcPr>
            <w:tcW w:w="1176" w:type="dxa"/>
          </w:tcPr>
          <w:p w14:paraId="20B89464" w14:textId="5BD4FD8A" w:rsidR="00C70F22" w:rsidRDefault="00C70F22" w:rsidP="008D4872">
            <w:pPr>
              <w:tabs>
                <w:tab w:val="left" w:pos="1575"/>
              </w:tabs>
            </w:pPr>
            <w:r>
              <w:t>F</w:t>
            </w:r>
          </w:p>
        </w:tc>
        <w:tc>
          <w:tcPr>
            <w:tcW w:w="2338" w:type="dxa"/>
          </w:tcPr>
          <w:p w14:paraId="64217992" w14:textId="1549E0C2" w:rsidR="00C70F22" w:rsidRDefault="00C70F22" w:rsidP="008D4872">
            <w:pPr>
              <w:tabs>
                <w:tab w:val="left" w:pos="1575"/>
              </w:tabs>
            </w:pPr>
            <w:r>
              <w:t>Plural</w:t>
            </w:r>
          </w:p>
        </w:tc>
      </w:tr>
      <w:tr w:rsidR="00C70F22" w14:paraId="7F0B23A8" w14:textId="77777777" w:rsidTr="00B92578">
        <w:tc>
          <w:tcPr>
            <w:tcW w:w="1131" w:type="dxa"/>
          </w:tcPr>
          <w:p w14:paraId="3E776933" w14:textId="08C4F637" w:rsidR="00C70F22" w:rsidRDefault="00015519" w:rsidP="008D4872">
            <w:pPr>
              <w:tabs>
                <w:tab w:val="left" w:pos="1575"/>
              </w:tabs>
            </w:pPr>
            <w:r>
              <w:t>1st person</w:t>
            </w:r>
          </w:p>
        </w:tc>
        <w:tc>
          <w:tcPr>
            <w:tcW w:w="1196" w:type="dxa"/>
          </w:tcPr>
          <w:p w14:paraId="58BBE3D1" w14:textId="77777777" w:rsidR="00C70F22" w:rsidRDefault="0022567C" w:rsidP="008D4872">
            <w:pPr>
              <w:tabs>
                <w:tab w:val="left" w:pos="1575"/>
              </w:tabs>
            </w:pPr>
            <w:r>
              <w:t xml:space="preserve">Mi </w:t>
            </w:r>
            <w:proofErr w:type="spellStart"/>
            <w:r>
              <w:t>libro</w:t>
            </w:r>
            <w:proofErr w:type="spellEnd"/>
          </w:p>
          <w:p w14:paraId="060B8E64" w14:textId="1E956174" w:rsidR="00D45221" w:rsidRDefault="00D45221" w:rsidP="008D4872">
            <w:pPr>
              <w:tabs>
                <w:tab w:val="left" w:pos="1575"/>
              </w:tabs>
            </w:pPr>
            <w:r>
              <w:t xml:space="preserve">Mis </w:t>
            </w:r>
            <w:proofErr w:type="spellStart"/>
            <w:r>
              <w:t>libros</w:t>
            </w:r>
            <w:proofErr w:type="spellEnd"/>
          </w:p>
        </w:tc>
        <w:tc>
          <w:tcPr>
            <w:tcW w:w="1176" w:type="dxa"/>
          </w:tcPr>
          <w:p w14:paraId="44257D8E" w14:textId="77777777" w:rsidR="00D45221" w:rsidRDefault="0022567C" w:rsidP="008D4872">
            <w:pPr>
              <w:tabs>
                <w:tab w:val="left" w:pos="1575"/>
              </w:tabs>
            </w:pPr>
            <w:r>
              <w:t>Mi casa</w:t>
            </w:r>
          </w:p>
          <w:p w14:paraId="04624309" w14:textId="46B6599B" w:rsidR="00D45221" w:rsidRDefault="00D45221" w:rsidP="008D4872">
            <w:pPr>
              <w:tabs>
                <w:tab w:val="left" w:pos="1575"/>
              </w:tabs>
            </w:pPr>
            <w:r>
              <w:t>Mis casas</w:t>
            </w:r>
          </w:p>
        </w:tc>
        <w:tc>
          <w:tcPr>
            <w:tcW w:w="2338" w:type="dxa"/>
          </w:tcPr>
          <w:p w14:paraId="479C1459" w14:textId="7F1EB93E" w:rsidR="00C70F22" w:rsidRPr="0022567C" w:rsidRDefault="0022567C" w:rsidP="008D4872">
            <w:pPr>
              <w:tabs>
                <w:tab w:val="left" w:pos="1575"/>
              </w:tabs>
              <w:rPr>
                <w:lang w:val="es-MX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B574C9" wp14:editId="12B6E7E2">
                      <wp:simplePos x="0" y="0"/>
                      <wp:positionH relativeFrom="column">
                        <wp:posOffset>844822</wp:posOffset>
                      </wp:positionH>
                      <wp:positionV relativeFrom="paragraph">
                        <wp:posOffset>64316</wp:posOffset>
                      </wp:positionV>
                      <wp:extent cx="45719" cy="163286"/>
                      <wp:effectExtent l="0" t="0" r="31115" b="27305"/>
                      <wp:wrapNone/>
                      <wp:docPr id="2" name="Right Brac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63286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EE221D2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2" o:spid="_x0000_s1026" type="#_x0000_t88" style="position:absolute;margin-left:66.5pt;margin-top:5.05pt;width:3.6pt;height:1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" adj="504" strokecolor="#4472c4 [3204]" strokeweight=".5pt">
                      <v:stroke joinstyle="miter"/>
                    </v:shape>
                  </w:pict>
                </mc:Fallback>
              </mc:AlternateContent>
            </w:r>
            <w:r w:rsidRPr="0022567C">
              <w:rPr>
                <w:lang w:val="es-MX"/>
              </w:rPr>
              <w:t>Nuestro libro</w:t>
            </w:r>
          </w:p>
          <w:p w14:paraId="39064AB5" w14:textId="188B4B11" w:rsidR="0022567C" w:rsidRPr="0022567C" w:rsidRDefault="0022567C" w:rsidP="008D4872">
            <w:pPr>
              <w:tabs>
                <w:tab w:val="left" w:pos="1575"/>
              </w:tabs>
              <w:rPr>
                <w:lang w:val="es-MX"/>
              </w:rPr>
            </w:pPr>
            <w:r w:rsidRPr="0022567C">
              <w:rPr>
                <w:lang w:val="es-MX"/>
              </w:rPr>
              <w:t>Nuestra casa</w:t>
            </w:r>
            <w:r>
              <w:rPr>
                <w:lang w:val="es-MX"/>
              </w:rPr>
              <w:t xml:space="preserve">       </w:t>
            </w:r>
            <w:proofErr w:type="spellStart"/>
            <w:r>
              <w:rPr>
                <w:lang w:val="es-MX"/>
              </w:rPr>
              <w:t>Our</w:t>
            </w:r>
            <w:proofErr w:type="spellEnd"/>
          </w:p>
          <w:p w14:paraId="07E66B42" w14:textId="77777777" w:rsidR="0022567C" w:rsidRPr="0022567C" w:rsidRDefault="0022567C" w:rsidP="008D4872">
            <w:pPr>
              <w:tabs>
                <w:tab w:val="left" w:pos="1575"/>
              </w:tabs>
              <w:rPr>
                <w:lang w:val="es-MX"/>
              </w:rPr>
            </w:pPr>
          </w:p>
          <w:p w14:paraId="73BBFB34" w14:textId="3B1B0851" w:rsidR="0022567C" w:rsidRPr="0022567C" w:rsidRDefault="0022567C" w:rsidP="008D4872">
            <w:pPr>
              <w:tabs>
                <w:tab w:val="left" w:pos="1575"/>
              </w:tabs>
              <w:rPr>
                <w:lang w:val="es-MX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174AD5" wp14:editId="0ECD88A5">
                      <wp:simplePos x="0" y="0"/>
                      <wp:positionH relativeFrom="column">
                        <wp:posOffset>854166</wp:posOffset>
                      </wp:positionH>
                      <wp:positionV relativeFrom="paragraph">
                        <wp:posOffset>113030</wp:posOffset>
                      </wp:positionV>
                      <wp:extent cx="45085" cy="163195"/>
                      <wp:effectExtent l="0" t="0" r="31115" b="27305"/>
                      <wp:wrapNone/>
                      <wp:docPr id="4" name="Right Brac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6319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701E93" id="Right Brace 4" o:spid="_x0000_s1026" type="#_x0000_t88" style="position:absolute;margin-left:67.25pt;margin-top:8.9pt;width:3.55pt;height:12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" adj="497" strokecolor="#4472c4 [3204]" strokeweight=".5pt">
                      <v:stroke joinstyle="miter"/>
                    </v:shape>
                  </w:pict>
                </mc:Fallback>
              </mc:AlternateContent>
            </w:r>
            <w:r w:rsidRPr="0022567C">
              <w:rPr>
                <w:lang w:val="es-MX"/>
              </w:rPr>
              <w:t>Nuestros libros</w:t>
            </w:r>
          </w:p>
          <w:p w14:paraId="48B2664B" w14:textId="17F85B34" w:rsidR="0022567C" w:rsidRDefault="0022567C" w:rsidP="008D4872">
            <w:pPr>
              <w:tabs>
                <w:tab w:val="left" w:pos="1575"/>
              </w:tabs>
            </w:pPr>
            <w:proofErr w:type="spellStart"/>
            <w:r>
              <w:t>Nuestras</w:t>
            </w:r>
            <w:proofErr w:type="spellEnd"/>
            <w:r>
              <w:t xml:space="preserve"> casas    our</w:t>
            </w:r>
          </w:p>
        </w:tc>
      </w:tr>
      <w:tr w:rsidR="00C70F22" w14:paraId="1892CB5B" w14:textId="77777777" w:rsidTr="00B92578">
        <w:tc>
          <w:tcPr>
            <w:tcW w:w="1131" w:type="dxa"/>
          </w:tcPr>
          <w:p w14:paraId="6963F11E" w14:textId="37C82310" w:rsidR="00C70F22" w:rsidRDefault="00015519" w:rsidP="008D4872">
            <w:pPr>
              <w:tabs>
                <w:tab w:val="left" w:pos="1575"/>
              </w:tabs>
            </w:pPr>
            <w:r>
              <w:t>2</w:t>
            </w:r>
            <w:r w:rsidRPr="00015519">
              <w:rPr>
                <w:vertAlign w:val="superscript"/>
              </w:rPr>
              <w:t>nd</w:t>
            </w:r>
            <w:r>
              <w:t xml:space="preserve"> person informal</w:t>
            </w:r>
          </w:p>
        </w:tc>
        <w:tc>
          <w:tcPr>
            <w:tcW w:w="1196" w:type="dxa"/>
          </w:tcPr>
          <w:p w14:paraId="07A66186" w14:textId="77777777" w:rsidR="00C70F22" w:rsidRDefault="002C71DE" w:rsidP="008D4872">
            <w:pPr>
              <w:tabs>
                <w:tab w:val="left" w:pos="1575"/>
              </w:tabs>
            </w:pPr>
            <w:r>
              <w:t xml:space="preserve">Tu </w:t>
            </w:r>
            <w:proofErr w:type="spellStart"/>
            <w:r>
              <w:t>libro</w:t>
            </w:r>
            <w:proofErr w:type="spellEnd"/>
          </w:p>
          <w:p w14:paraId="3A260D4D" w14:textId="0A1FF689" w:rsidR="002C71DE" w:rsidRDefault="002C71DE" w:rsidP="008D4872">
            <w:pPr>
              <w:tabs>
                <w:tab w:val="left" w:pos="1575"/>
              </w:tabs>
            </w:pPr>
            <w:r>
              <w:t xml:space="preserve">Tus </w:t>
            </w:r>
            <w:proofErr w:type="spellStart"/>
            <w:r>
              <w:t>libros</w:t>
            </w:r>
            <w:proofErr w:type="spellEnd"/>
          </w:p>
        </w:tc>
        <w:tc>
          <w:tcPr>
            <w:tcW w:w="1176" w:type="dxa"/>
          </w:tcPr>
          <w:p w14:paraId="7905CA0D" w14:textId="77777777" w:rsidR="00C70F22" w:rsidRDefault="002C71DE" w:rsidP="008D4872">
            <w:pPr>
              <w:tabs>
                <w:tab w:val="left" w:pos="1575"/>
              </w:tabs>
            </w:pPr>
            <w:r>
              <w:t>Tu casa</w:t>
            </w:r>
          </w:p>
          <w:p w14:paraId="60D9110C" w14:textId="29BE2EEE" w:rsidR="002C71DE" w:rsidRDefault="002C71DE" w:rsidP="008D4872">
            <w:pPr>
              <w:tabs>
                <w:tab w:val="left" w:pos="1575"/>
              </w:tabs>
            </w:pPr>
            <w:r>
              <w:t>Tus casas</w:t>
            </w:r>
          </w:p>
        </w:tc>
        <w:tc>
          <w:tcPr>
            <w:tcW w:w="2338" w:type="dxa"/>
          </w:tcPr>
          <w:p w14:paraId="41CD6DFF" w14:textId="77777777" w:rsidR="00C70F22" w:rsidRPr="00D0165B" w:rsidRDefault="002C71DE" w:rsidP="008D4872">
            <w:pPr>
              <w:tabs>
                <w:tab w:val="left" w:pos="1575"/>
              </w:tabs>
              <w:rPr>
                <w:lang w:val="es-MX"/>
              </w:rPr>
            </w:pPr>
            <w:r w:rsidRPr="00D0165B">
              <w:rPr>
                <w:lang w:val="es-MX"/>
              </w:rPr>
              <w:t>Vuestro libro</w:t>
            </w:r>
          </w:p>
          <w:p w14:paraId="51CF7FA2" w14:textId="13B4EFFD" w:rsidR="002C71DE" w:rsidRPr="00D0165B" w:rsidRDefault="002C71DE" w:rsidP="008D4872">
            <w:pPr>
              <w:tabs>
                <w:tab w:val="left" w:pos="1575"/>
              </w:tabs>
              <w:rPr>
                <w:lang w:val="es-MX"/>
              </w:rPr>
            </w:pPr>
            <w:r w:rsidRPr="00D0165B">
              <w:rPr>
                <w:lang w:val="es-MX"/>
              </w:rPr>
              <w:t>Vuestra casa</w:t>
            </w:r>
          </w:p>
          <w:p w14:paraId="2BD78385" w14:textId="77777777" w:rsidR="002C71DE" w:rsidRPr="00D0165B" w:rsidRDefault="002C71DE" w:rsidP="008D4872">
            <w:pPr>
              <w:tabs>
                <w:tab w:val="left" w:pos="1575"/>
              </w:tabs>
              <w:rPr>
                <w:lang w:val="es-MX"/>
              </w:rPr>
            </w:pPr>
          </w:p>
          <w:p w14:paraId="1357935B" w14:textId="77777777" w:rsidR="002C71DE" w:rsidRPr="00D0165B" w:rsidRDefault="002C71DE" w:rsidP="008D4872">
            <w:pPr>
              <w:tabs>
                <w:tab w:val="left" w:pos="1575"/>
              </w:tabs>
              <w:rPr>
                <w:lang w:val="es-MX"/>
              </w:rPr>
            </w:pPr>
            <w:r w:rsidRPr="00D0165B">
              <w:rPr>
                <w:lang w:val="es-MX"/>
              </w:rPr>
              <w:t>Vuestros libros</w:t>
            </w:r>
          </w:p>
          <w:p w14:paraId="026FDD8B" w14:textId="38DB261A" w:rsidR="002C71DE" w:rsidRDefault="002C71DE" w:rsidP="008D4872">
            <w:pPr>
              <w:tabs>
                <w:tab w:val="left" w:pos="1575"/>
              </w:tabs>
            </w:pPr>
            <w:proofErr w:type="spellStart"/>
            <w:r>
              <w:t>Vuestras</w:t>
            </w:r>
            <w:proofErr w:type="spellEnd"/>
            <w:r>
              <w:t xml:space="preserve"> casas</w:t>
            </w:r>
          </w:p>
        </w:tc>
      </w:tr>
      <w:tr w:rsidR="00015519" w14:paraId="724E865A" w14:textId="77777777" w:rsidTr="00B92578">
        <w:tc>
          <w:tcPr>
            <w:tcW w:w="1131" w:type="dxa"/>
          </w:tcPr>
          <w:p w14:paraId="0039F27B" w14:textId="0EBA1722" w:rsidR="00015519" w:rsidRDefault="00015519" w:rsidP="008D4872">
            <w:pPr>
              <w:tabs>
                <w:tab w:val="left" w:pos="1575"/>
              </w:tabs>
            </w:pPr>
            <w:r>
              <w:t>2</w:t>
            </w:r>
            <w:r w:rsidRPr="00015519">
              <w:rPr>
                <w:vertAlign w:val="superscript"/>
              </w:rPr>
              <w:t>nd</w:t>
            </w:r>
            <w:r>
              <w:t xml:space="preserve"> person formal</w:t>
            </w:r>
          </w:p>
        </w:tc>
        <w:tc>
          <w:tcPr>
            <w:tcW w:w="1196" w:type="dxa"/>
          </w:tcPr>
          <w:p w14:paraId="56011704" w14:textId="77777777" w:rsidR="00015519" w:rsidRPr="00D0165B" w:rsidRDefault="006C0FB3" w:rsidP="008D4872">
            <w:pPr>
              <w:tabs>
                <w:tab w:val="left" w:pos="1575"/>
              </w:tabs>
              <w:rPr>
                <w:lang w:val="es-MX"/>
              </w:rPr>
            </w:pPr>
            <w:r w:rsidRPr="00D0165B">
              <w:rPr>
                <w:lang w:val="es-MX"/>
              </w:rPr>
              <w:t>Su libro</w:t>
            </w:r>
          </w:p>
          <w:p w14:paraId="63BFE8EE" w14:textId="77777777" w:rsidR="006C0FB3" w:rsidRPr="00D0165B" w:rsidRDefault="006C0FB3" w:rsidP="008D4872">
            <w:pPr>
              <w:tabs>
                <w:tab w:val="left" w:pos="1575"/>
              </w:tabs>
              <w:rPr>
                <w:lang w:val="es-MX"/>
              </w:rPr>
            </w:pPr>
            <w:r w:rsidRPr="00D0165B">
              <w:rPr>
                <w:lang w:val="es-MX"/>
              </w:rPr>
              <w:t>Su libro</w:t>
            </w:r>
          </w:p>
          <w:p w14:paraId="4A180BB6" w14:textId="65575D13" w:rsidR="006C0FB3" w:rsidRPr="00D0165B" w:rsidRDefault="006C0FB3" w:rsidP="008D4872">
            <w:pPr>
              <w:tabs>
                <w:tab w:val="left" w:pos="1575"/>
              </w:tabs>
              <w:rPr>
                <w:lang w:val="es-MX"/>
              </w:rPr>
            </w:pPr>
            <w:r w:rsidRPr="00D0165B">
              <w:rPr>
                <w:lang w:val="es-MX"/>
              </w:rPr>
              <w:t>Su libro</w:t>
            </w:r>
          </w:p>
        </w:tc>
        <w:tc>
          <w:tcPr>
            <w:tcW w:w="1176" w:type="dxa"/>
          </w:tcPr>
          <w:p w14:paraId="17861359" w14:textId="77777777" w:rsidR="00015519" w:rsidRPr="00D0165B" w:rsidRDefault="00015519" w:rsidP="008D4872">
            <w:pPr>
              <w:tabs>
                <w:tab w:val="left" w:pos="1575"/>
              </w:tabs>
              <w:rPr>
                <w:lang w:val="es-MX"/>
              </w:rPr>
            </w:pPr>
          </w:p>
        </w:tc>
        <w:tc>
          <w:tcPr>
            <w:tcW w:w="2338" w:type="dxa"/>
          </w:tcPr>
          <w:p w14:paraId="5C7D23E6" w14:textId="77777777" w:rsidR="00015519" w:rsidRDefault="006C0FB3" w:rsidP="008D4872">
            <w:pPr>
              <w:tabs>
                <w:tab w:val="left" w:pos="1575"/>
              </w:tabs>
            </w:pP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libro</w:t>
            </w:r>
            <w:proofErr w:type="spellEnd"/>
            <w:r>
              <w:t xml:space="preserve"> –your/their</w:t>
            </w:r>
          </w:p>
          <w:p w14:paraId="4FBF402E" w14:textId="77777777" w:rsidR="006C0FB3" w:rsidRDefault="006C0FB3" w:rsidP="008D4872">
            <w:pPr>
              <w:tabs>
                <w:tab w:val="left" w:pos="1575"/>
              </w:tabs>
            </w:pPr>
            <w:proofErr w:type="spellStart"/>
            <w:r>
              <w:t>Su</w:t>
            </w:r>
            <w:proofErr w:type="spellEnd"/>
            <w:r>
              <w:t xml:space="preserve"> casa – your/their</w:t>
            </w:r>
          </w:p>
          <w:p w14:paraId="58FB9537" w14:textId="77777777" w:rsidR="006C0FB3" w:rsidRDefault="006C0FB3" w:rsidP="008D4872">
            <w:pPr>
              <w:tabs>
                <w:tab w:val="left" w:pos="1575"/>
              </w:tabs>
            </w:pPr>
            <w:r>
              <w:t xml:space="preserve">Sus </w:t>
            </w:r>
            <w:proofErr w:type="spellStart"/>
            <w:r>
              <w:t>libros</w:t>
            </w:r>
            <w:proofErr w:type="spellEnd"/>
            <w:r>
              <w:t xml:space="preserve"> – your/their</w:t>
            </w:r>
          </w:p>
          <w:p w14:paraId="0DA0F11C" w14:textId="2AACCCFA" w:rsidR="006C0FB3" w:rsidRDefault="006C0FB3" w:rsidP="008D4872">
            <w:pPr>
              <w:tabs>
                <w:tab w:val="left" w:pos="1575"/>
              </w:tabs>
            </w:pPr>
            <w:r>
              <w:t>Sus casas – your/their</w:t>
            </w:r>
          </w:p>
        </w:tc>
      </w:tr>
      <w:tr w:rsidR="00015519" w:rsidRPr="0060690E" w14:paraId="307AB0E0" w14:textId="77777777" w:rsidTr="00B92578">
        <w:tc>
          <w:tcPr>
            <w:tcW w:w="1131" w:type="dxa"/>
          </w:tcPr>
          <w:p w14:paraId="27FB087C" w14:textId="40C3EBA1" w:rsidR="00015519" w:rsidRDefault="00015519" w:rsidP="008D4872">
            <w:pPr>
              <w:tabs>
                <w:tab w:val="left" w:pos="1575"/>
              </w:tabs>
            </w:pPr>
            <w:r>
              <w:t>3</w:t>
            </w:r>
            <w:r w:rsidRPr="00015519">
              <w:rPr>
                <w:vertAlign w:val="superscript"/>
              </w:rPr>
              <w:t>rd</w:t>
            </w:r>
            <w:r>
              <w:t xml:space="preserve"> person (his/her)</w:t>
            </w:r>
          </w:p>
        </w:tc>
        <w:tc>
          <w:tcPr>
            <w:tcW w:w="1196" w:type="dxa"/>
          </w:tcPr>
          <w:p w14:paraId="5C7516AF" w14:textId="77777777" w:rsidR="00015519" w:rsidRPr="00D0165B" w:rsidRDefault="00E2648B" w:rsidP="008D4872">
            <w:pPr>
              <w:tabs>
                <w:tab w:val="left" w:pos="1575"/>
              </w:tabs>
              <w:rPr>
                <w:lang w:val="es-MX"/>
              </w:rPr>
            </w:pPr>
            <w:r w:rsidRPr="00D0165B">
              <w:rPr>
                <w:lang w:val="es-MX"/>
              </w:rPr>
              <w:t>Sus libro</w:t>
            </w:r>
          </w:p>
          <w:p w14:paraId="0D4B72F2" w14:textId="77777777" w:rsidR="00E2648B" w:rsidRPr="00D0165B" w:rsidRDefault="00E2648B" w:rsidP="008D4872">
            <w:pPr>
              <w:tabs>
                <w:tab w:val="left" w:pos="1575"/>
              </w:tabs>
              <w:rPr>
                <w:lang w:val="es-MX"/>
              </w:rPr>
            </w:pPr>
            <w:r w:rsidRPr="00D0165B">
              <w:rPr>
                <w:lang w:val="es-MX"/>
              </w:rPr>
              <w:t>Sus libros</w:t>
            </w:r>
          </w:p>
          <w:p w14:paraId="6481376A" w14:textId="29AB8D71" w:rsidR="00E2648B" w:rsidRPr="00D0165B" w:rsidRDefault="00E2648B" w:rsidP="008D4872">
            <w:pPr>
              <w:tabs>
                <w:tab w:val="left" w:pos="1575"/>
              </w:tabs>
              <w:rPr>
                <w:lang w:val="es-MX"/>
              </w:rPr>
            </w:pPr>
            <w:r w:rsidRPr="00D0165B">
              <w:rPr>
                <w:lang w:val="es-MX"/>
              </w:rPr>
              <w:t>Sus libros</w:t>
            </w:r>
          </w:p>
        </w:tc>
        <w:tc>
          <w:tcPr>
            <w:tcW w:w="1176" w:type="dxa"/>
          </w:tcPr>
          <w:p w14:paraId="4C37CA74" w14:textId="77777777" w:rsidR="00015519" w:rsidRPr="00D0165B" w:rsidRDefault="00015519" w:rsidP="008D4872">
            <w:pPr>
              <w:tabs>
                <w:tab w:val="left" w:pos="1575"/>
              </w:tabs>
              <w:rPr>
                <w:lang w:val="es-MX"/>
              </w:rPr>
            </w:pPr>
          </w:p>
        </w:tc>
        <w:tc>
          <w:tcPr>
            <w:tcW w:w="2338" w:type="dxa"/>
          </w:tcPr>
          <w:p w14:paraId="135EA207" w14:textId="77777777" w:rsidR="00015519" w:rsidRPr="00D0165B" w:rsidRDefault="00015519" w:rsidP="008D4872">
            <w:pPr>
              <w:tabs>
                <w:tab w:val="left" w:pos="1575"/>
              </w:tabs>
              <w:rPr>
                <w:lang w:val="es-MX"/>
              </w:rPr>
            </w:pPr>
          </w:p>
        </w:tc>
      </w:tr>
    </w:tbl>
    <w:p w14:paraId="3F0EA039" w14:textId="255D690F" w:rsidR="00307045" w:rsidRDefault="0086150C" w:rsidP="008D4872">
      <w:pPr>
        <w:tabs>
          <w:tab w:val="left" w:pos="1575"/>
        </w:tabs>
      </w:pPr>
      <w:r>
        <w:lastRenderedPageBreak/>
        <w:t>Note: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8"/>
        <w:gridCol w:w="3017"/>
      </w:tblGrid>
      <w:tr w:rsidR="0086150C" w:rsidRPr="0060690E" w14:paraId="25A2C188" w14:textId="77777777" w:rsidTr="00104C2F">
        <w:tc>
          <w:tcPr>
            <w:tcW w:w="1658" w:type="dxa"/>
          </w:tcPr>
          <w:p w14:paraId="224B23AA" w14:textId="3679056D" w:rsidR="0086150C" w:rsidRDefault="0086150C" w:rsidP="008D4872">
            <w:pPr>
              <w:tabs>
                <w:tab w:val="left" w:pos="1575"/>
              </w:tabs>
            </w:pPr>
            <w:r>
              <w:t xml:space="preserve">Mi/mis </w:t>
            </w:r>
            <w:r>
              <w:sym w:font="Wingdings" w:char="F0E8"/>
            </w:r>
            <w:r>
              <w:t xml:space="preserve"> my</w:t>
            </w:r>
          </w:p>
        </w:tc>
        <w:tc>
          <w:tcPr>
            <w:tcW w:w="3017" w:type="dxa"/>
          </w:tcPr>
          <w:p w14:paraId="3B6FB314" w14:textId="77777777" w:rsidR="0086150C" w:rsidRPr="00D0165B" w:rsidRDefault="00104C2F" w:rsidP="008D4872">
            <w:pPr>
              <w:tabs>
                <w:tab w:val="left" w:pos="1575"/>
              </w:tabs>
              <w:rPr>
                <w:lang w:val="es-MX"/>
              </w:rPr>
            </w:pPr>
            <w:r w:rsidRPr="00D0165B">
              <w:rPr>
                <w:lang w:val="es-MX"/>
              </w:rPr>
              <w:t xml:space="preserve">Nuestro/a </w:t>
            </w:r>
            <w:r>
              <w:sym w:font="Wingdings" w:char="F0E8"/>
            </w:r>
            <w:r w:rsidRPr="00D0165B">
              <w:rPr>
                <w:lang w:val="es-MX"/>
              </w:rPr>
              <w:t xml:space="preserve"> </w:t>
            </w:r>
            <w:proofErr w:type="spellStart"/>
            <w:r w:rsidRPr="00D0165B">
              <w:rPr>
                <w:lang w:val="es-MX"/>
              </w:rPr>
              <w:t>our</w:t>
            </w:r>
            <w:proofErr w:type="spellEnd"/>
          </w:p>
          <w:p w14:paraId="37A3E55C" w14:textId="32DB89D3" w:rsidR="00104C2F" w:rsidRPr="00D0165B" w:rsidRDefault="00104C2F" w:rsidP="008D4872">
            <w:pPr>
              <w:tabs>
                <w:tab w:val="left" w:pos="1575"/>
              </w:tabs>
              <w:rPr>
                <w:lang w:val="es-MX"/>
              </w:rPr>
            </w:pPr>
            <w:r w:rsidRPr="00D0165B">
              <w:rPr>
                <w:lang w:val="es-MX"/>
              </w:rPr>
              <w:t>Nuestros/as</w:t>
            </w:r>
          </w:p>
        </w:tc>
      </w:tr>
      <w:tr w:rsidR="0086150C" w14:paraId="26E2664B" w14:textId="77777777" w:rsidTr="00104C2F">
        <w:tc>
          <w:tcPr>
            <w:tcW w:w="1658" w:type="dxa"/>
          </w:tcPr>
          <w:p w14:paraId="6FE74057" w14:textId="210600E2" w:rsidR="0086150C" w:rsidRDefault="0086150C" w:rsidP="008D4872">
            <w:pPr>
              <w:tabs>
                <w:tab w:val="left" w:pos="1575"/>
              </w:tabs>
            </w:pPr>
            <w:r>
              <w:t>Tu/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r>
              <w:sym w:font="Wingdings" w:char="F0E8"/>
            </w:r>
            <w:r>
              <w:t xml:space="preserve"> your</w:t>
            </w:r>
          </w:p>
        </w:tc>
        <w:tc>
          <w:tcPr>
            <w:tcW w:w="3017" w:type="dxa"/>
          </w:tcPr>
          <w:p w14:paraId="4B75D525" w14:textId="77777777" w:rsidR="0086150C" w:rsidRDefault="00104C2F" w:rsidP="008D4872">
            <w:pPr>
              <w:tabs>
                <w:tab w:val="left" w:pos="1575"/>
              </w:tabs>
            </w:pPr>
            <w:proofErr w:type="spellStart"/>
            <w:r>
              <w:t>Vuestro</w:t>
            </w:r>
            <w:proofErr w:type="spellEnd"/>
            <w:r>
              <w:t xml:space="preserve">/a </w:t>
            </w:r>
            <w:r>
              <w:sym w:font="Wingdings" w:char="F0E8"/>
            </w:r>
            <w:r>
              <w:t xml:space="preserve"> your all</w:t>
            </w:r>
          </w:p>
          <w:p w14:paraId="159C43D1" w14:textId="7D6C48CB" w:rsidR="00104C2F" w:rsidRDefault="00104C2F" w:rsidP="008D4872">
            <w:pPr>
              <w:tabs>
                <w:tab w:val="left" w:pos="1575"/>
              </w:tabs>
            </w:pPr>
            <w:proofErr w:type="spellStart"/>
            <w:r>
              <w:t>Vuestros</w:t>
            </w:r>
            <w:proofErr w:type="spellEnd"/>
            <w:r>
              <w:t xml:space="preserve">/as </w:t>
            </w:r>
          </w:p>
        </w:tc>
      </w:tr>
      <w:tr w:rsidR="0086150C" w14:paraId="2107DC61" w14:textId="77777777" w:rsidTr="00104C2F">
        <w:tc>
          <w:tcPr>
            <w:tcW w:w="1658" w:type="dxa"/>
          </w:tcPr>
          <w:p w14:paraId="567B1C05" w14:textId="51F0B884" w:rsidR="0086150C" w:rsidRDefault="0086150C" w:rsidP="008D4872">
            <w:pPr>
              <w:tabs>
                <w:tab w:val="left" w:pos="1575"/>
              </w:tabs>
            </w:pPr>
            <w:proofErr w:type="spellStart"/>
            <w:r>
              <w:t>Su</w:t>
            </w:r>
            <w:proofErr w:type="spellEnd"/>
            <w:r>
              <w:t xml:space="preserve">/sus </w:t>
            </w:r>
            <w:r>
              <w:sym w:font="Wingdings" w:char="F0E8"/>
            </w:r>
            <w:r>
              <w:t xml:space="preserve"> your</w:t>
            </w:r>
          </w:p>
        </w:tc>
        <w:tc>
          <w:tcPr>
            <w:tcW w:w="3017" w:type="dxa"/>
          </w:tcPr>
          <w:p w14:paraId="4BEEBE50" w14:textId="27637228" w:rsidR="0086150C" w:rsidRDefault="00104C2F" w:rsidP="008D4872">
            <w:pPr>
              <w:tabs>
                <w:tab w:val="left" w:pos="1575"/>
              </w:tabs>
            </w:pPr>
            <w:proofErr w:type="spellStart"/>
            <w:r>
              <w:t>Su</w:t>
            </w:r>
            <w:proofErr w:type="spellEnd"/>
            <w:r>
              <w:t xml:space="preserve">/sus </w:t>
            </w:r>
            <w:r>
              <w:sym w:font="Wingdings" w:char="F0E8"/>
            </w:r>
            <w:r>
              <w:t xml:space="preserve"> your</w:t>
            </w:r>
          </w:p>
        </w:tc>
      </w:tr>
      <w:tr w:rsidR="0086150C" w14:paraId="6F37D2B1" w14:textId="77777777" w:rsidTr="00104C2F">
        <w:tc>
          <w:tcPr>
            <w:tcW w:w="1658" w:type="dxa"/>
          </w:tcPr>
          <w:p w14:paraId="459E3C7F" w14:textId="3EF29D1E" w:rsidR="0086150C" w:rsidRDefault="00B60382" w:rsidP="008D4872">
            <w:pPr>
              <w:tabs>
                <w:tab w:val="left" w:pos="1575"/>
              </w:tabs>
            </w:pPr>
            <w:proofErr w:type="spellStart"/>
            <w:r>
              <w:t>Su</w:t>
            </w:r>
            <w:proofErr w:type="spellEnd"/>
            <w:r>
              <w:t xml:space="preserve">/sus </w:t>
            </w:r>
            <w:r>
              <w:sym w:font="Wingdings" w:char="F0E8"/>
            </w:r>
            <w:r>
              <w:t xml:space="preserve"> his</w:t>
            </w:r>
          </w:p>
        </w:tc>
        <w:tc>
          <w:tcPr>
            <w:tcW w:w="3017" w:type="dxa"/>
          </w:tcPr>
          <w:p w14:paraId="6283A402" w14:textId="19FCEAF5" w:rsidR="0086150C" w:rsidRDefault="00104C2F" w:rsidP="008D4872">
            <w:pPr>
              <w:tabs>
                <w:tab w:val="left" w:pos="1575"/>
              </w:tabs>
            </w:pPr>
            <w:proofErr w:type="spellStart"/>
            <w:r>
              <w:t>Su</w:t>
            </w:r>
            <w:proofErr w:type="spellEnd"/>
            <w:r>
              <w:t xml:space="preserve">/sus </w:t>
            </w:r>
            <w:r>
              <w:sym w:font="Wingdings" w:char="F0E8"/>
            </w:r>
            <w:r>
              <w:t xml:space="preserve"> their</w:t>
            </w:r>
          </w:p>
        </w:tc>
      </w:tr>
      <w:tr w:rsidR="0086150C" w14:paraId="438509B9" w14:textId="77777777" w:rsidTr="00104C2F">
        <w:tc>
          <w:tcPr>
            <w:tcW w:w="1658" w:type="dxa"/>
          </w:tcPr>
          <w:p w14:paraId="4B9AB4B4" w14:textId="3C9AC973" w:rsidR="0086150C" w:rsidRDefault="00B60382" w:rsidP="008D4872">
            <w:pPr>
              <w:tabs>
                <w:tab w:val="left" w:pos="1575"/>
              </w:tabs>
            </w:pPr>
            <w:proofErr w:type="spellStart"/>
            <w:r>
              <w:t>Su</w:t>
            </w:r>
            <w:proofErr w:type="spellEnd"/>
            <w:r>
              <w:t xml:space="preserve">/sus </w:t>
            </w:r>
            <w:r>
              <w:sym w:font="Wingdings" w:char="F0E8"/>
            </w:r>
            <w:r>
              <w:t xml:space="preserve"> her</w:t>
            </w:r>
          </w:p>
        </w:tc>
        <w:tc>
          <w:tcPr>
            <w:tcW w:w="3017" w:type="dxa"/>
          </w:tcPr>
          <w:p w14:paraId="09134685" w14:textId="77777777" w:rsidR="0086150C" w:rsidRDefault="0086150C" w:rsidP="008D4872">
            <w:pPr>
              <w:tabs>
                <w:tab w:val="left" w:pos="1575"/>
              </w:tabs>
            </w:pPr>
          </w:p>
        </w:tc>
      </w:tr>
    </w:tbl>
    <w:p w14:paraId="2FF88A02" w14:textId="77777777" w:rsidR="0086150C" w:rsidRDefault="0086150C" w:rsidP="008D4872">
      <w:pPr>
        <w:tabs>
          <w:tab w:val="left" w:pos="157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0"/>
        <w:gridCol w:w="4675"/>
      </w:tblGrid>
      <w:tr w:rsidR="00602C1A" w14:paraId="015E982C" w14:textId="77777777" w:rsidTr="00103147">
        <w:tc>
          <w:tcPr>
            <w:tcW w:w="820" w:type="dxa"/>
            <w:vMerge w:val="restart"/>
          </w:tcPr>
          <w:p w14:paraId="241C08D0" w14:textId="6CB55CFD" w:rsidR="00602C1A" w:rsidRDefault="00602C1A" w:rsidP="008D4872">
            <w:pPr>
              <w:tabs>
                <w:tab w:val="left" w:pos="1575"/>
              </w:tabs>
            </w:pPr>
            <w:r>
              <w:t>Mine</w:t>
            </w:r>
          </w:p>
        </w:tc>
        <w:tc>
          <w:tcPr>
            <w:tcW w:w="4675" w:type="dxa"/>
          </w:tcPr>
          <w:p w14:paraId="628AC96F" w14:textId="435FD4F9" w:rsidR="00602C1A" w:rsidRDefault="00602C1A" w:rsidP="008D4872">
            <w:pPr>
              <w:tabs>
                <w:tab w:val="left" w:pos="1575"/>
              </w:tabs>
            </w:pPr>
            <w:r>
              <w:t>Mio</w:t>
            </w:r>
          </w:p>
        </w:tc>
      </w:tr>
      <w:tr w:rsidR="00602C1A" w14:paraId="1410CB2D" w14:textId="77777777" w:rsidTr="00103147">
        <w:tc>
          <w:tcPr>
            <w:tcW w:w="820" w:type="dxa"/>
            <w:vMerge/>
          </w:tcPr>
          <w:p w14:paraId="2500723B" w14:textId="77777777" w:rsidR="00602C1A" w:rsidRDefault="00602C1A" w:rsidP="008D4872">
            <w:pPr>
              <w:tabs>
                <w:tab w:val="left" w:pos="1575"/>
              </w:tabs>
            </w:pPr>
          </w:p>
        </w:tc>
        <w:tc>
          <w:tcPr>
            <w:tcW w:w="4675" w:type="dxa"/>
          </w:tcPr>
          <w:p w14:paraId="1D2AF54A" w14:textId="277B79A8" w:rsidR="00602C1A" w:rsidRDefault="00602C1A" w:rsidP="008D4872">
            <w:pPr>
              <w:tabs>
                <w:tab w:val="left" w:pos="1575"/>
              </w:tabs>
            </w:pPr>
            <w:r>
              <w:t>Mia</w:t>
            </w:r>
          </w:p>
        </w:tc>
      </w:tr>
      <w:tr w:rsidR="00602C1A" w14:paraId="7DF64BED" w14:textId="77777777" w:rsidTr="00103147">
        <w:tc>
          <w:tcPr>
            <w:tcW w:w="820" w:type="dxa"/>
            <w:vMerge/>
          </w:tcPr>
          <w:p w14:paraId="634F2A6A" w14:textId="77777777" w:rsidR="00602C1A" w:rsidRDefault="00602C1A" w:rsidP="008D4872">
            <w:pPr>
              <w:tabs>
                <w:tab w:val="left" w:pos="1575"/>
              </w:tabs>
            </w:pPr>
          </w:p>
        </w:tc>
        <w:tc>
          <w:tcPr>
            <w:tcW w:w="4675" w:type="dxa"/>
          </w:tcPr>
          <w:p w14:paraId="6F1B1B61" w14:textId="6E2EC797" w:rsidR="00602C1A" w:rsidRDefault="00602C1A" w:rsidP="008D4872">
            <w:pPr>
              <w:tabs>
                <w:tab w:val="left" w:pos="1575"/>
              </w:tabs>
            </w:pPr>
            <w:proofErr w:type="spellStart"/>
            <w:r>
              <w:t>Mios</w:t>
            </w:r>
            <w:proofErr w:type="spellEnd"/>
          </w:p>
        </w:tc>
      </w:tr>
      <w:tr w:rsidR="00602C1A" w14:paraId="4B72CBE4" w14:textId="77777777" w:rsidTr="00103147">
        <w:tc>
          <w:tcPr>
            <w:tcW w:w="820" w:type="dxa"/>
            <w:vMerge/>
          </w:tcPr>
          <w:p w14:paraId="6CCBAE51" w14:textId="77777777" w:rsidR="00602C1A" w:rsidRDefault="00602C1A" w:rsidP="008D4872">
            <w:pPr>
              <w:tabs>
                <w:tab w:val="left" w:pos="1575"/>
              </w:tabs>
            </w:pPr>
          </w:p>
        </w:tc>
        <w:tc>
          <w:tcPr>
            <w:tcW w:w="4675" w:type="dxa"/>
          </w:tcPr>
          <w:p w14:paraId="5CEB56EE" w14:textId="43C3109D" w:rsidR="00602C1A" w:rsidRDefault="00602C1A" w:rsidP="008D4872">
            <w:pPr>
              <w:tabs>
                <w:tab w:val="left" w:pos="1575"/>
              </w:tabs>
            </w:pPr>
            <w:proofErr w:type="spellStart"/>
            <w:r>
              <w:t>mias</w:t>
            </w:r>
            <w:proofErr w:type="spellEnd"/>
          </w:p>
        </w:tc>
      </w:tr>
      <w:tr w:rsidR="00602C1A" w14:paraId="5ED6490E" w14:textId="77777777" w:rsidTr="00103147">
        <w:tc>
          <w:tcPr>
            <w:tcW w:w="820" w:type="dxa"/>
            <w:vMerge w:val="restart"/>
          </w:tcPr>
          <w:p w14:paraId="0E04C518" w14:textId="02F789A6" w:rsidR="00602C1A" w:rsidRDefault="00602C1A" w:rsidP="008D4872">
            <w:pPr>
              <w:tabs>
                <w:tab w:val="left" w:pos="1575"/>
              </w:tabs>
            </w:pPr>
            <w:r>
              <w:t>yours</w:t>
            </w:r>
          </w:p>
        </w:tc>
        <w:tc>
          <w:tcPr>
            <w:tcW w:w="4675" w:type="dxa"/>
          </w:tcPr>
          <w:p w14:paraId="6809E655" w14:textId="4409E9A3" w:rsidR="00602C1A" w:rsidRDefault="00602C1A" w:rsidP="008D4872">
            <w:pPr>
              <w:tabs>
                <w:tab w:val="left" w:pos="1575"/>
              </w:tabs>
            </w:pPr>
            <w:proofErr w:type="spellStart"/>
            <w:r>
              <w:t>Tuyo</w:t>
            </w:r>
            <w:proofErr w:type="spellEnd"/>
          </w:p>
        </w:tc>
      </w:tr>
      <w:tr w:rsidR="00602C1A" w14:paraId="08AAFDEA" w14:textId="77777777" w:rsidTr="00103147">
        <w:tc>
          <w:tcPr>
            <w:tcW w:w="820" w:type="dxa"/>
            <w:vMerge/>
          </w:tcPr>
          <w:p w14:paraId="6282C951" w14:textId="77777777" w:rsidR="00602C1A" w:rsidRDefault="00602C1A" w:rsidP="008D4872">
            <w:pPr>
              <w:tabs>
                <w:tab w:val="left" w:pos="1575"/>
              </w:tabs>
            </w:pPr>
          </w:p>
        </w:tc>
        <w:tc>
          <w:tcPr>
            <w:tcW w:w="4675" w:type="dxa"/>
          </w:tcPr>
          <w:p w14:paraId="4E720EB4" w14:textId="0D65572D" w:rsidR="00602C1A" w:rsidRDefault="00602C1A" w:rsidP="008D4872">
            <w:pPr>
              <w:tabs>
                <w:tab w:val="left" w:pos="1575"/>
              </w:tabs>
            </w:pPr>
            <w:proofErr w:type="spellStart"/>
            <w:r>
              <w:t>Tuya</w:t>
            </w:r>
            <w:proofErr w:type="spellEnd"/>
          </w:p>
        </w:tc>
      </w:tr>
      <w:tr w:rsidR="00602C1A" w14:paraId="6DB41527" w14:textId="77777777" w:rsidTr="00103147">
        <w:tc>
          <w:tcPr>
            <w:tcW w:w="820" w:type="dxa"/>
            <w:vMerge/>
          </w:tcPr>
          <w:p w14:paraId="2A996A3A" w14:textId="77777777" w:rsidR="00602C1A" w:rsidRDefault="00602C1A" w:rsidP="008D4872">
            <w:pPr>
              <w:tabs>
                <w:tab w:val="left" w:pos="1575"/>
              </w:tabs>
            </w:pPr>
          </w:p>
        </w:tc>
        <w:tc>
          <w:tcPr>
            <w:tcW w:w="4675" w:type="dxa"/>
          </w:tcPr>
          <w:p w14:paraId="5A8CFC33" w14:textId="356F24B1" w:rsidR="00602C1A" w:rsidRDefault="00602C1A" w:rsidP="008D4872">
            <w:pPr>
              <w:tabs>
                <w:tab w:val="left" w:pos="1575"/>
              </w:tabs>
            </w:pPr>
            <w:proofErr w:type="spellStart"/>
            <w:r>
              <w:t>Tuyos</w:t>
            </w:r>
            <w:proofErr w:type="spellEnd"/>
          </w:p>
        </w:tc>
      </w:tr>
      <w:tr w:rsidR="00602C1A" w14:paraId="412D9782" w14:textId="77777777" w:rsidTr="00103147">
        <w:tc>
          <w:tcPr>
            <w:tcW w:w="820" w:type="dxa"/>
            <w:vMerge/>
          </w:tcPr>
          <w:p w14:paraId="791EFFB9" w14:textId="77777777" w:rsidR="00602C1A" w:rsidRDefault="00602C1A" w:rsidP="008D4872">
            <w:pPr>
              <w:tabs>
                <w:tab w:val="left" w:pos="1575"/>
              </w:tabs>
            </w:pPr>
          </w:p>
        </w:tc>
        <w:tc>
          <w:tcPr>
            <w:tcW w:w="4675" w:type="dxa"/>
          </w:tcPr>
          <w:p w14:paraId="35455DD5" w14:textId="3127E277" w:rsidR="00602C1A" w:rsidRDefault="00602C1A" w:rsidP="008D4872">
            <w:pPr>
              <w:tabs>
                <w:tab w:val="left" w:pos="1575"/>
              </w:tabs>
            </w:pPr>
            <w:proofErr w:type="spellStart"/>
            <w:r>
              <w:t>Tuyas</w:t>
            </w:r>
            <w:proofErr w:type="spellEnd"/>
          </w:p>
        </w:tc>
      </w:tr>
      <w:tr w:rsidR="007209EA" w14:paraId="3A671C71" w14:textId="77777777" w:rsidTr="00103147">
        <w:tc>
          <w:tcPr>
            <w:tcW w:w="820" w:type="dxa"/>
          </w:tcPr>
          <w:p w14:paraId="4DAE8630" w14:textId="21B889B6" w:rsidR="007209EA" w:rsidRDefault="007209EA" w:rsidP="008D4872">
            <w:pPr>
              <w:tabs>
                <w:tab w:val="left" w:pos="1575"/>
              </w:tabs>
            </w:pPr>
            <w:proofErr w:type="spellStart"/>
            <w:r>
              <w:t>Suyo</w:t>
            </w:r>
            <w:proofErr w:type="spellEnd"/>
          </w:p>
        </w:tc>
        <w:tc>
          <w:tcPr>
            <w:tcW w:w="4675" w:type="dxa"/>
          </w:tcPr>
          <w:p w14:paraId="3B5EAEDD" w14:textId="628DBE78" w:rsidR="007209EA" w:rsidRDefault="007209EA" w:rsidP="008D4872">
            <w:pPr>
              <w:tabs>
                <w:tab w:val="left" w:pos="1575"/>
              </w:tabs>
            </w:pPr>
            <w:r>
              <w:t>For yours</w:t>
            </w:r>
          </w:p>
        </w:tc>
      </w:tr>
      <w:tr w:rsidR="007209EA" w14:paraId="5F284E9F" w14:textId="77777777" w:rsidTr="00103147">
        <w:tc>
          <w:tcPr>
            <w:tcW w:w="820" w:type="dxa"/>
          </w:tcPr>
          <w:p w14:paraId="3BD0A3AF" w14:textId="4D1E054F" w:rsidR="007209EA" w:rsidRDefault="00001204" w:rsidP="008D4872">
            <w:pPr>
              <w:tabs>
                <w:tab w:val="left" w:pos="1575"/>
              </w:tabs>
            </w:pPr>
            <w:proofErr w:type="spellStart"/>
            <w:r>
              <w:t>S</w:t>
            </w:r>
            <w:r w:rsidR="007209EA">
              <w:t>uy</w:t>
            </w:r>
            <w:r w:rsidR="00AC0693">
              <w:t>a</w:t>
            </w:r>
            <w:proofErr w:type="spellEnd"/>
          </w:p>
        </w:tc>
        <w:tc>
          <w:tcPr>
            <w:tcW w:w="4675" w:type="dxa"/>
          </w:tcPr>
          <w:p w14:paraId="126936AF" w14:textId="77777777" w:rsidR="007209EA" w:rsidRDefault="00001204" w:rsidP="008D4872">
            <w:pPr>
              <w:tabs>
                <w:tab w:val="left" w:pos="1575"/>
              </w:tabs>
            </w:pPr>
            <w:r>
              <w:t>H</w:t>
            </w:r>
            <w:r w:rsidR="007209EA">
              <w:t>ers</w:t>
            </w:r>
            <w:r>
              <w:t>/his</w:t>
            </w:r>
          </w:p>
          <w:p w14:paraId="4E243C40" w14:textId="60148643" w:rsidR="00001204" w:rsidRDefault="00001204" w:rsidP="008D4872">
            <w:pPr>
              <w:tabs>
                <w:tab w:val="left" w:pos="1575"/>
              </w:tabs>
            </w:pPr>
            <w:r>
              <w:t>That is his/hers</w:t>
            </w:r>
          </w:p>
        </w:tc>
      </w:tr>
      <w:tr w:rsidR="0016517B" w14:paraId="2A5C31C0" w14:textId="77777777" w:rsidTr="00103147">
        <w:tc>
          <w:tcPr>
            <w:tcW w:w="820" w:type="dxa"/>
          </w:tcPr>
          <w:p w14:paraId="6BCE2D11" w14:textId="5C7A6E62" w:rsidR="0016517B" w:rsidRDefault="0016517B" w:rsidP="008D4872">
            <w:pPr>
              <w:tabs>
                <w:tab w:val="left" w:pos="1575"/>
              </w:tabs>
            </w:pPr>
            <w:proofErr w:type="spellStart"/>
            <w:r>
              <w:t>Suyos</w:t>
            </w:r>
            <w:proofErr w:type="spellEnd"/>
          </w:p>
        </w:tc>
        <w:tc>
          <w:tcPr>
            <w:tcW w:w="4675" w:type="dxa"/>
          </w:tcPr>
          <w:p w14:paraId="5FA3CF7F" w14:textId="77777777" w:rsidR="0016517B" w:rsidRDefault="0016517B" w:rsidP="008D4872">
            <w:pPr>
              <w:tabs>
                <w:tab w:val="left" w:pos="1575"/>
              </w:tabs>
            </w:pPr>
          </w:p>
        </w:tc>
      </w:tr>
      <w:tr w:rsidR="0016517B" w14:paraId="1CEFC1FC" w14:textId="77777777" w:rsidTr="00103147">
        <w:tc>
          <w:tcPr>
            <w:tcW w:w="820" w:type="dxa"/>
          </w:tcPr>
          <w:p w14:paraId="1BC6B5BD" w14:textId="611DE9A9" w:rsidR="0016517B" w:rsidRDefault="00977681" w:rsidP="008D4872">
            <w:pPr>
              <w:tabs>
                <w:tab w:val="left" w:pos="1575"/>
              </w:tabs>
            </w:pPr>
            <w:proofErr w:type="spellStart"/>
            <w:r>
              <w:t>S</w:t>
            </w:r>
            <w:r w:rsidR="0016517B">
              <w:t>uyas</w:t>
            </w:r>
            <w:proofErr w:type="spellEnd"/>
          </w:p>
        </w:tc>
        <w:tc>
          <w:tcPr>
            <w:tcW w:w="4675" w:type="dxa"/>
          </w:tcPr>
          <w:p w14:paraId="3136C351" w14:textId="77777777" w:rsidR="0016517B" w:rsidRDefault="0016517B" w:rsidP="008D4872">
            <w:pPr>
              <w:tabs>
                <w:tab w:val="left" w:pos="1575"/>
              </w:tabs>
            </w:pPr>
          </w:p>
        </w:tc>
      </w:tr>
    </w:tbl>
    <w:p w14:paraId="4EE3E655" w14:textId="77777777" w:rsidR="00D632CF" w:rsidRDefault="00D632CF" w:rsidP="008D4872">
      <w:pPr>
        <w:tabs>
          <w:tab w:val="left" w:pos="1575"/>
        </w:tabs>
      </w:pPr>
    </w:p>
    <w:p w14:paraId="644393D7" w14:textId="5246A5FD" w:rsidR="00436D34" w:rsidRDefault="00436D34" w:rsidP="003D297F">
      <w:pPr>
        <w:pStyle w:val="Heading1"/>
      </w:pPr>
      <w:bookmarkStart w:id="7" w:name="_Toc16354800"/>
      <w:r>
        <w:t>Vowel sounds:</w:t>
      </w:r>
      <w:bookmarkEnd w:id="7"/>
    </w:p>
    <w:p w14:paraId="34D3A841" w14:textId="3F66B7FA" w:rsidR="00CA4266" w:rsidRDefault="00CA4266" w:rsidP="008D4872">
      <w:pPr>
        <w:tabs>
          <w:tab w:val="left" w:pos="1575"/>
        </w:tabs>
      </w:pPr>
      <w:r>
        <w:t>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10"/>
      </w:tblGrid>
      <w:tr w:rsidR="00436D34" w14:paraId="28D5177B" w14:textId="77777777" w:rsidTr="00436D34">
        <w:tc>
          <w:tcPr>
            <w:tcW w:w="805" w:type="dxa"/>
          </w:tcPr>
          <w:p w14:paraId="13719F5C" w14:textId="32661D92" w:rsidR="00436D34" w:rsidRDefault="00436D34" w:rsidP="008D4872">
            <w:pPr>
              <w:tabs>
                <w:tab w:val="left" w:pos="1575"/>
              </w:tabs>
            </w:pPr>
            <w:r>
              <w:t>a</w:t>
            </w:r>
          </w:p>
        </w:tc>
        <w:tc>
          <w:tcPr>
            <w:tcW w:w="810" w:type="dxa"/>
          </w:tcPr>
          <w:p w14:paraId="08FB3962" w14:textId="34B651B1" w:rsidR="00436D34" w:rsidRDefault="00436D34" w:rsidP="008D4872">
            <w:pPr>
              <w:tabs>
                <w:tab w:val="left" w:pos="1575"/>
              </w:tabs>
            </w:pPr>
            <w:r w:rsidRPr="00436D34">
              <w:rPr>
                <w:rFonts w:ascii="Nirmala UI" w:hAnsi="Nirmala UI" w:cs="Nirmala UI"/>
              </w:rPr>
              <w:t>అ</w:t>
            </w:r>
          </w:p>
        </w:tc>
      </w:tr>
      <w:tr w:rsidR="00436D34" w14:paraId="4B3FD25E" w14:textId="77777777" w:rsidTr="00436D34">
        <w:tc>
          <w:tcPr>
            <w:tcW w:w="805" w:type="dxa"/>
          </w:tcPr>
          <w:p w14:paraId="11F289FA" w14:textId="542B6D5D" w:rsidR="00436D34" w:rsidRDefault="00436D34" w:rsidP="008D4872">
            <w:pPr>
              <w:tabs>
                <w:tab w:val="left" w:pos="1575"/>
              </w:tabs>
            </w:pPr>
            <w:r>
              <w:t>E</w:t>
            </w:r>
          </w:p>
        </w:tc>
        <w:tc>
          <w:tcPr>
            <w:tcW w:w="810" w:type="dxa"/>
          </w:tcPr>
          <w:p w14:paraId="20A3E974" w14:textId="4D04F102" w:rsidR="00436D34" w:rsidRDefault="00436D34" w:rsidP="008D4872">
            <w:pPr>
              <w:tabs>
                <w:tab w:val="left" w:pos="1575"/>
              </w:tabs>
            </w:pPr>
            <w:r w:rsidRPr="00436D34">
              <w:rPr>
                <w:rFonts w:ascii="Nirmala UI" w:hAnsi="Nirmala UI" w:cs="Nirmala UI"/>
              </w:rPr>
              <w:t>ఎ</w:t>
            </w:r>
          </w:p>
        </w:tc>
      </w:tr>
      <w:tr w:rsidR="00436D34" w14:paraId="65F0A0F6" w14:textId="77777777" w:rsidTr="00436D34">
        <w:tc>
          <w:tcPr>
            <w:tcW w:w="805" w:type="dxa"/>
          </w:tcPr>
          <w:p w14:paraId="6A764812" w14:textId="655D569A" w:rsidR="00436D34" w:rsidRDefault="00436D34" w:rsidP="008D4872">
            <w:pPr>
              <w:tabs>
                <w:tab w:val="left" w:pos="1575"/>
              </w:tabs>
            </w:pPr>
            <w:r>
              <w:t>I</w:t>
            </w:r>
          </w:p>
        </w:tc>
        <w:tc>
          <w:tcPr>
            <w:tcW w:w="810" w:type="dxa"/>
          </w:tcPr>
          <w:p w14:paraId="56B7D845" w14:textId="4E2CC40E" w:rsidR="00436D34" w:rsidRDefault="00436D34" w:rsidP="008D4872">
            <w:pPr>
              <w:tabs>
                <w:tab w:val="left" w:pos="1575"/>
              </w:tabs>
            </w:pPr>
            <w:r w:rsidRPr="00436D34">
              <w:rPr>
                <w:rFonts w:ascii="Nirmala UI" w:hAnsi="Nirmala UI" w:cs="Nirmala UI"/>
              </w:rPr>
              <w:t>ఇ</w:t>
            </w:r>
          </w:p>
        </w:tc>
      </w:tr>
      <w:tr w:rsidR="00436D34" w14:paraId="03A7D8B1" w14:textId="77777777" w:rsidTr="00436D34">
        <w:tc>
          <w:tcPr>
            <w:tcW w:w="805" w:type="dxa"/>
          </w:tcPr>
          <w:p w14:paraId="612A0932" w14:textId="199CC821" w:rsidR="00436D34" w:rsidRDefault="00436D34" w:rsidP="008D4872">
            <w:pPr>
              <w:tabs>
                <w:tab w:val="left" w:pos="1575"/>
              </w:tabs>
            </w:pPr>
            <w:r>
              <w:t>O</w:t>
            </w:r>
          </w:p>
        </w:tc>
        <w:tc>
          <w:tcPr>
            <w:tcW w:w="810" w:type="dxa"/>
          </w:tcPr>
          <w:p w14:paraId="24AFB462" w14:textId="4A34138F" w:rsidR="00436D34" w:rsidRDefault="00436D34" w:rsidP="008D4872">
            <w:pPr>
              <w:tabs>
                <w:tab w:val="left" w:pos="1575"/>
              </w:tabs>
            </w:pPr>
            <w:r w:rsidRPr="00436D34">
              <w:rPr>
                <w:rFonts w:ascii="Nirmala UI" w:hAnsi="Nirmala UI" w:cs="Nirmala UI"/>
              </w:rPr>
              <w:t>ఒ</w:t>
            </w:r>
          </w:p>
        </w:tc>
      </w:tr>
      <w:tr w:rsidR="00436D34" w14:paraId="4F595D89" w14:textId="77777777" w:rsidTr="00436D34">
        <w:tc>
          <w:tcPr>
            <w:tcW w:w="805" w:type="dxa"/>
          </w:tcPr>
          <w:p w14:paraId="08855EA5" w14:textId="2EB659C1" w:rsidR="00436D34" w:rsidRDefault="00436D34" w:rsidP="008D4872">
            <w:pPr>
              <w:tabs>
                <w:tab w:val="left" w:pos="1575"/>
              </w:tabs>
            </w:pPr>
            <w:r>
              <w:t>u</w:t>
            </w:r>
          </w:p>
        </w:tc>
        <w:tc>
          <w:tcPr>
            <w:tcW w:w="810" w:type="dxa"/>
          </w:tcPr>
          <w:p w14:paraId="7F8C95BD" w14:textId="235AB268" w:rsidR="00436D34" w:rsidRDefault="00436D34" w:rsidP="008D4872">
            <w:pPr>
              <w:tabs>
                <w:tab w:val="left" w:pos="1575"/>
              </w:tabs>
            </w:pPr>
            <w:r w:rsidRPr="00436D34">
              <w:rPr>
                <w:rFonts w:ascii="Nirmala UI" w:hAnsi="Nirmala UI" w:cs="Nirmala UI"/>
              </w:rPr>
              <w:t>ఉ</w:t>
            </w:r>
          </w:p>
        </w:tc>
      </w:tr>
    </w:tbl>
    <w:p w14:paraId="78A97560" w14:textId="5646D6B3" w:rsidR="00436D34" w:rsidRDefault="00436D34" w:rsidP="008D4872">
      <w:pPr>
        <w:tabs>
          <w:tab w:val="left" w:pos="1575"/>
        </w:tabs>
      </w:pPr>
    </w:p>
    <w:p w14:paraId="78DA9FDC" w14:textId="021D100A" w:rsidR="00CA4266" w:rsidRDefault="00CA4266" w:rsidP="00F7246F">
      <w:pPr>
        <w:pStyle w:val="Heading2"/>
      </w:pPr>
      <w:bookmarkStart w:id="8" w:name="_Toc16354801"/>
      <w:r>
        <w:t>Example of vowel sound</w:t>
      </w:r>
      <w:r w:rsidR="003D297F">
        <w:t xml:space="preserve"> with </w:t>
      </w:r>
      <w:proofErr w:type="spellStart"/>
      <w:r w:rsidR="003D297F" w:rsidRPr="003D297F">
        <w:rPr>
          <w:rFonts w:ascii="Nirmala UI" w:hAnsi="Nirmala UI" w:cs="Nirmala UI"/>
        </w:rPr>
        <w:t>త్</w:t>
      </w:r>
      <w:proofErr w:type="spellEnd"/>
      <w:r w:rsidR="00F7246F">
        <w:rPr>
          <w:rFonts w:ascii="Nirmala UI" w:hAnsi="Nirmala UI" w:cs="Nirmala UI"/>
        </w:rPr>
        <w:t>:</w:t>
      </w:r>
      <w:bookmarkEnd w:id="8"/>
    </w:p>
    <w:tbl>
      <w:tblPr>
        <w:tblStyle w:val="TableGrid"/>
        <w:tblW w:w="0" w:type="auto"/>
        <w:tblInd w:w="2980" w:type="dxa"/>
        <w:tblLook w:val="04A0" w:firstRow="1" w:lastRow="0" w:firstColumn="1" w:lastColumn="0" w:noHBand="0" w:noVBand="1"/>
      </w:tblPr>
      <w:tblGrid>
        <w:gridCol w:w="805"/>
        <w:gridCol w:w="810"/>
      </w:tblGrid>
      <w:tr w:rsidR="00BF0B6D" w14:paraId="7523E624" w14:textId="77777777" w:rsidTr="000D59A8">
        <w:tc>
          <w:tcPr>
            <w:tcW w:w="805" w:type="dxa"/>
          </w:tcPr>
          <w:p w14:paraId="262462D1" w14:textId="4088D13A" w:rsidR="00BF0B6D" w:rsidRDefault="00BF0B6D" w:rsidP="008D4872">
            <w:pPr>
              <w:tabs>
                <w:tab w:val="left" w:pos="1575"/>
              </w:tabs>
            </w:pPr>
            <w:r>
              <w:t>Ta</w:t>
            </w:r>
          </w:p>
        </w:tc>
        <w:tc>
          <w:tcPr>
            <w:tcW w:w="810" w:type="dxa"/>
          </w:tcPr>
          <w:p w14:paraId="5CEFC34A" w14:textId="7AD2558A" w:rsidR="00BF0B6D" w:rsidRDefault="00BF0B6D" w:rsidP="008D4872">
            <w:pPr>
              <w:tabs>
                <w:tab w:val="left" w:pos="1575"/>
              </w:tabs>
            </w:pPr>
            <w:r w:rsidRPr="00BF0B6D">
              <w:rPr>
                <w:rFonts w:ascii="Nirmala UI" w:hAnsi="Nirmala UI" w:cs="Nirmala UI"/>
              </w:rPr>
              <w:t>త</w:t>
            </w:r>
            <w:r w:rsidRPr="00BF0B6D">
              <w:rPr>
                <w:rFonts w:hint="cs"/>
              </w:rPr>
              <w:t>​</w:t>
            </w:r>
          </w:p>
        </w:tc>
      </w:tr>
      <w:tr w:rsidR="00BF0B6D" w14:paraId="186ADC9D" w14:textId="77777777" w:rsidTr="000D59A8">
        <w:tc>
          <w:tcPr>
            <w:tcW w:w="805" w:type="dxa"/>
          </w:tcPr>
          <w:p w14:paraId="7D40E15F" w14:textId="279BE39F" w:rsidR="00BF0B6D" w:rsidRDefault="00BF0B6D" w:rsidP="008D4872">
            <w:pPr>
              <w:tabs>
                <w:tab w:val="left" w:pos="1575"/>
              </w:tabs>
            </w:pPr>
            <w:proofErr w:type="spellStart"/>
            <w:r>
              <w:t>Te</w:t>
            </w:r>
            <w:proofErr w:type="spellEnd"/>
          </w:p>
        </w:tc>
        <w:tc>
          <w:tcPr>
            <w:tcW w:w="810" w:type="dxa"/>
          </w:tcPr>
          <w:p w14:paraId="3D12E1BD" w14:textId="65D1FAC9" w:rsidR="00BF0B6D" w:rsidRDefault="00BF0B6D" w:rsidP="008D4872">
            <w:pPr>
              <w:tabs>
                <w:tab w:val="left" w:pos="1575"/>
              </w:tabs>
            </w:pPr>
            <w:proofErr w:type="spellStart"/>
            <w:r w:rsidRPr="00BF0B6D">
              <w:rPr>
                <w:rFonts w:ascii="Nirmala UI" w:hAnsi="Nirmala UI" w:cs="Nirmala UI"/>
              </w:rPr>
              <w:t>తె</w:t>
            </w:r>
            <w:proofErr w:type="spellEnd"/>
          </w:p>
        </w:tc>
      </w:tr>
      <w:tr w:rsidR="00BF0B6D" w14:paraId="13E9E83A" w14:textId="77777777" w:rsidTr="000D59A8">
        <w:tc>
          <w:tcPr>
            <w:tcW w:w="805" w:type="dxa"/>
          </w:tcPr>
          <w:p w14:paraId="569E3B6A" w14:textId="115C9FD9" w:rsidR="00BF0B6D" w:rsidRDefault="00BF0B6D" w:rsidP="008D4872">
            <w:pPr>
              <w:tabs>
                <w:tab w:val="left" w:pos="1575"/>
              </w:tabs>
            </w:pPr>
            <w:proofErr w:type="spellStart"/>
            <w:r>
              <w:t>Ti</w:t>
            </w:r>
            <w:proofErr w:type="spellEnd"/>
          </w:p>
        </w:tc>
        <w:tc>
          <w:tcPr>
            <w:tcW w:w="810" w:type="dxa"/>
          </w:tcPr>
          <w:p w14:paraId="0F5A3D2F" w14:textId="42E5B50B" w:rsidR="00BF0B6D" w:rsidRDefault="00BF0B6D" w:rsidP="008D4872">
            <w:pPr>
              <w:tabs>
                <w:tab w:val="left" w:pos="1575"/>
              </w:tabs>
            </w:pPr>
            <w:proofErr w:type="spellStart"/>
            <w:r w:rsidRPr="00BF0B6D">
              <w:rPr>
                <w:rFonts w:ascii="Nirmala UI" w:hAnsi="Nirmala UI" w:cs="Nirmala UI"/>
              </w:rPr>
              <w:t>తి</w:t>
            </w:r>
            <w:proofErr w:type="spellEnd"/>
          </w:p>
        </w:tc>
      </w:tr>
      <w:tr w:rsidR="00BF0B6D" w14:paraId="098ABB2F" w14:textId="77777777" w:rsidTr="000D59A8">
        <w:tc>
          <w:tcPr>
            <w:tcW w:w="805" w:type="dxa"/>
          </w:tcPr>
          <w:p w14:paraId="0F7EBCBC" w14:textId="7C19A1D1" w:rsidR="00BF0B6D" w:rsidRDefault="00BF0B6D" w:rsidP="008D4872">
            <w:pPr>
              <w:tabs>
                <w:tab w:val="left" w:pos="1575"/>
              </w:tabs>
            </w:pPr>
            <w:r>
              <w:t>To</w:t>
            </w:r>
          </w:p>
        </w:tc>
        <w:tc>
          <w:tcPr>
            <w:tcW w:w="810" w:type="dxa"/>
          </w:tcPr>
          <w:p w14:paraId="0C1B2C9A" w14:textId="6F4248F7" w:rsidR="00BF0B6D" w:rsidRDefault="00BF0B6D" w:rsidP="008D4872">
            <w:pPr>
              <w:tabs>
                <w:tab w:val="left" w:pos="1575"/>
              </w:tabs>
            </w:pPr>
            <w:proofErr w:type="spellStart"/>
            <w:r w:rsidRPr="00BF0B6D">
              <w:rPr>
                <w:rFonts w:ascii="Nirmala UI" w:hAnsi="Nirmala UI" w:cs="Nirmala UI"/>
              </w:rPr>
              <w:t>తొ</w:t>
            </w:r>
            <w:proofErr w:type="spellEnd"/>
          </w:p>
        </w:tc>
      </w:tr>
      <w:tr w:rsidR="00BF0B6D" w14:paraId="25C8F668" w14:textId="77777777" w:rsidTr="000D59A8">
        <w:tc>
          <w:tcPr>
            <w:tcW w:w="805" w:type="dxa"/>
          </w:tcPr>
          <w:p w14:paraId="2A3BA622" w14:textId="2DB378CC" w:rsidR="00BF0B6D" w:rsidRDefault="000031E5" w:rsidP="008D4872">
            <w:pPr>
              <w:tabs>
                <w:tab w:val="left" w:pos="1575"/>
              </w:tabs>
            </w:pPr>
            <w:r>
              <w:t>T</w:t>
            </w:r>
            <w:r w:rsidR="00BF0B6D">
              <w:t>u</w:t>
            </w:r>
          </w:p>
        </w:tc>
        <w:tc>
          <w:tcPr>
            <w:tcW w:w="810" w:type="dxa"/>
          </w:tcPr>
          <w:p w14:paraId="4D6138B2" w14:textId="473728EC" w:rsidR="00BF0B6D" w:rsidRDefault="00BF0B6D" w:rsidP="008D4872">
            <w:pPr>
              <w:tabs>
                <w:tab w:val="left" w:pos="1575"/>
              </w:tabs>
            </w:pPr>
            <w:proofErr w:type="spellStart"/>
            <w:r w:rsidRPr="00BF0B6D">
              <w:rPr>
                <w:rFonts w:ascii="Nirmala UI" w:hAnsi="Nirmala UI" w:cs="Nirmala UI"/>
              </w:rPr>
              <w:t>తు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1342"/>
        <w:tblW w:w="0" w:type="auto"/>
        <w:tblLook w:val="04A0" w:firstRow="1" w:lastRow="0" w:firstColumn="1" w:lastColumn="0" w:noHBand="0" w:noVBand="1"/>
      </w:tblPr>
      <w:tblGrid>
        <w:gridCol w:w="805"/>
        <w:gridCol w:w="810"/>
      </w:tblGrid>
      <w:tr w:rsidR="00BF35C9" w14:paraId="39860A26" w14:textId="77777777" w:rsidTr="000031E5">
        <w:tc>
          <w:tcPr>
            <w:tcW w:w="805" w:type="dxa"/>
          </w:tcPr>
          <w:p w14:paraId="5A6EE133" w14:textId="2B0ADAE3" w:rsidR="00BF35C9" w:rsidRDefault="00BF35C9" w:rsidP="000031E5">
            <w:pPr>
              <w:tabs>
                <w:tab w:val="left" w:pos="1575"/>
              </w:tabs>
            </w:pPr>
            <w:r>
              <w:lastRenderedPageBreak/>
              <w:t>At</w:t>
            </w:r>
          </w:p>
        </w:tc>
        <w:tc>
          <w:tcPr>
            <w:tcW w:w="810" w:type="dxa"/>
          </w:tcPr>
          <w:p w14:paraId="6AC242B5" w14:textId="69D17E00" w:rsidR="00BF35C9" w:rsidRDefault="00BF35C9" w:rsidP="000031E5">
            <w:pPr>
              <w:tabs>
                <w:tab w:val="left" w:pos="1575"/>
              </w:tabs>
            </w:pPr>
            <w:proofErr w:type="spellStart"/>
            <w:r w:rsidRPr="00BF35C9">
              <w:rPr>
                <w:rFonts w:ascii="Nirmala UI" w:hAnsi="Nirmala UI" w:cs="Nirmala UI"/>
              </w:rPr>
              <w:t>అత్</w:t>
            </w:r>
            <w:proofErr w:type="spellEnd"/>
          </w:p>
        </w:tc>
      </w:tr>
      <w:tr w:rsidR="00BF35C9" w14:paraId="631C0A9A" w14:textId="77777777" w:rsidTr="000031E5">
        <w:tc>
          <w:tcPr>
            <w:tcW w:w="805" w:type="dxa"/>
          </w:tcPr>
          <w:p w14:paraId="664018F6" w14:textId="360503D6" w:rsidR="00BF35C9" w:rsidRDefault="00BF35C9" w:rsidP="000031E5">
            <w:pPr>
              <w:tabs>
                <w:tab w:val="left" w:pos="1575"/>
              </w:tabs>
            </w:pPr>
            <w:r>
              <w:t>Et</w:t>
            </w:r>
          </w:p>
        </w:tc>
        <w:tc>
          <w:tcPr>
            <w:tcW w:w="810" w:type="dxa"/>
          </w:tcPr>
          <w:p w14:paraId="440A884F" w14:textId="3A963AAD" w:rsidR="00BF35C9" w:rsidRDefault="00BF35C9" w:rsidP="000031E5">
            <w:pPr>
              <w:tabs>
                <w:tab w:val="left" w:pos="1575"/>
              </w:tabs>
            </w:pPr>
            <w:proofErr w:type="spellStart"/>
            <w:r w:rsidRPr="00BF35C9">
              <w:rPr>
                <w:rFonts w:ascii="Nirmala UI" w:hAnsi="Nirmala UI" w:cs="Nirmala UI"/>
              </w:rPr>
              <w:t>ఎత్</w:t>
            </w:r>
            <w:proofErr w:type="spellEnd"/>
          </w:p>
        </w:tc>
      </w:tr>
      <w:tr w:rsidR="00BF35C9" w14:paraId="05314096" w14:textId="77777777" w:rsidTr="000031E5">
        <w:tc>
          <w:tcPr>
            <w:tcW w:w="805" w:type="dxa"/>
          </w:tcPr>
          <w:p w14:paraId="45CF8FDC" w14:textId="37E37D81" w:rsidR="00BF35C9" w:rsidRDefault="00BF35C9" w:rsidP="000031E5">
            <w:pPr>
              <w:tabs>
                <w:tab w:val="left" w:pos="1575"/>
              </w:tabs>
            </w:pPr>
            <w:r>
              <w:t>It</w:t>
            </w:r>
          </w:p>
        </w:tc>
        <w:tc>
          <w:tcPr>
            <w:tcW w:w="810" w:type="dxa"/>
          </w:tcPr>
          <w:p w14:paraId="46CEC390" w14:textId="6BD598F3" w:rsidR="00BF35C9" w:rsidRDefault="00BF35C9" w:rsidP="000031E5">
            <w:pPr>
              <w:tabs>
                <w:tab w:val="left" w:pos="1575"/>
              </w:tabs>
            </w:pPr>
            <w:proofErr w:type="spellStart"/>
            <w:r w:rsidRPr="00BF35C9">
              <w:rPr>
                <w:rFonts w:ascii="Nirmala UI" w:hAnsi="Nirmala UI" w:cs="Nirmala UI"/>
              </w:rPr>
              <w:t>ఇత్</w:t>
            </w:r>
            <w:proofErr w:type="spellEnd"/>
          </w:p>
        </w:tc>
      </w:tr>
      <w:tr w:rsidR="00BF35C9" w14:paraId="781FF0FD" w14:textId="77777777" w:rsidTr="000031E5">
        <w:tc>
          <w:tcPr>
            <w:tcW w:w="805" w:type="dxa"/>
          </w:tcPr>
          <w:p w14:paraId="4D8762BA" w14:textId="2689BABA" w:rsidR="00BF35C9" w:rsidRDefault="00BF35C9" w:rsidP="000031E5">
            <w:pPr>
              <w:tabs>
                <w:tab w:val="left" w:pos="1575"/>
              </w:tabs>
            </w:pPr>
            <w:proofErr w:type="spellStart"/>
            <w:r>
              <w:t>Ot</w:t>
            </w:r>
            <w:proofErr w:type="spellEnd"/>
          </w:p>
        </w:tc>
        <w:tc>
          <w:tcPr>
            <w:tcW w:w="810" w:type="dxa"/>
          </w:tcPr>
          <w:p w14:paraId="5DE3682A" w14:textId="4EF22F4A" w:rsidR="00BF35C9" w:rsidRDefault="00BF35C9" w:rsidP="000031E5">
            <w:pPr>
              <w:tabs>
                <w:tab w:val="left" w:pos="1575"/>
              </w:tabs>
            </w:pPr>
            <w:proofErr w:type="spellStart"/>
            <w:r w:rsidRPr="00BF35C9">
              <w:rPr>
                <w:rFonts w:ascii="Nirmala UI" w:hAnsi="Nirmala UI" w:cs="Nirmala UI"/>
              </w:rPr>
              <w:t>ఒత్</w:t>
            </w:r>
            <w:proofErr w:type="spellEnd"/>
          </w:p>
        </w:tc>
      </w:tr>
      <w:tr w:rsidR="00BF35C9" w14:paraId="63296F72" w14:textId="77777777" w:rsidTr="000031E5">
        <w:tc>
          <w:tcPr>
            <w:tcW w:w="805" w:type="dxa"/>
          </w:tcPr>
          <w:p w14:paraId="7C6D2307" w14:textId="373B08B5" w:rsidR="00BF35C9" w:rsidRDefault="00BF35C9" w:rsidP="000031E5">
            <w:pPr>
              <w:tabs>
                <w:tab w:val="left" w:pos="1575"/>
              </w:tabs>
            </w:pPr>
            <w:proofErr w:type="spellStart"/>
            <w:r>
              <w:t>ut</w:t>
            </w:r>
            <w:proofErr w:type="spellEnd"/>
          </w:p>
        </w:tc>
        <w:tc>
          <w:tcPr>
            <w:tcW w:w="810" w:type="dxa"/>
          </w:tcPr>
          <w:p w14:paraId="01E5ACF9" w14:textId="03E21D10" w:rsidR="00BF35C9" w:rsidRDefault="00BF35C9" w:rsidP="000031E5">
            <w:pPr>
              <w:tabs>
                <w:tab w:val="left" w:pos="1575"/>
              </w:tabs>
            </w:pPr>
            <w:proofErr w:type="spellStart"/>
            <w:r w:rsidRPr="00BF35C9">
              <w:rPr>
                <w:rFonts w:ascii="Nirmala UI" w:hAnsi="Nirmala UI" w:cs="Nirmala UI"/>
              </w:rPr>
              <w:t>ఉత్</w:t>
            </w:r>
            <w:proofErr w:type="spellEnd"/>
          </w:p>
        </w:tc>
      </w:tr>
    </w:tbl>
    <w:p w14:paraId="5AA05D6A" w14:textId="592DE933" w:rsidR="00BF0B6D" w:rsidRDefault="00BF0B6D" w:rsidP="008D4872">
      <w:pPr>
        <w:tabs>
          <w:tab w:val="left" w:pos="1575"/>
        </w:tabs>
      </w:pPr>
    </w:p>
    <w:p w14:paraId="5158211E" w14:textId="3CFB62B3" w:rsidR="000031E5" w:rsidRDefault="000031E5" w:rsidP="008D4872">
      <w:pPr>
        <w:tabs>
          <w:tab w:val="left" w:pos="1575"/>
        </w:tabs>
      </w:pPr>
    </w:p>
    <w:p w14:paraId="13064EF6" w14:textId="740FF65A" w:rsidR="000031E5" w:rsidRDefault="000031E5" w:rsidP="008D4872">
      <w:pPr>
        <w:tabs>
          <w:tab w:val="left" w:pos="1575"/>
        </w:tabs>
      </w:pPr>
    </w:p>
    <w:p w14:paraId="236AC35F" w14:textId="77777777" w:rsidR="000031E5" w:rsidRDefault="000031E5" w:rsidP="008D4872">
      <w:pPr>
        <w:tabs>
          <w:tab w:val="left" w:pos="1575"/>
        </w:tabs>
      </w:pPr>
    </w:p>
    <w:p w14:paraId="19684C2A" w14:textId="513EA167" w:rsidR="000031E5" w:rsidRDefault="000031E5" w:rsidP="008D4872">
      <w:pPr>
        <w:tabs>
          <w:tab w:val="left" w:pos="1575"/>
        </w:tabs>
      </w:pPr>
    </w:p>
    <w:p w14:paraId="6AC2C475" w14:textId="77777777" w:rsidR="000031E5" w:rsidRDefault="000031E5" w:rsidP="008D4872">
      <w:pPr>
        <w:tabs>
          <w:tab w:val="left" w:pos="1575"/>
        </w:tabs>
      </w:pPr>
    </w:p>
    <w:p w14:paraId="3CAB5E77" w14:textId="1553C423" w:rsidR="00454B9B" w:rsidRDefault="00454B9B" w:rsidP="008D4872">
      <w:pPr>
        <w:tabs>
          <w:tab w:val="left" w:pos="1575"/>
        </w:tabs>
      </w:pPr>
    </w:p>
    <w:p w14:paraId="266C1D8E" w14:textId="5319CE90" w:rsidR="00454B9B" w:rsidRDefault="00454B9B" w:rsidP="008D4872">
      <w:pPr>
        <w:tabs>
          <w:tab w:val="left" w:pos="1575"/>
        </w:tabs>
      </w:pPr>
    </w:p>
    <w:p w14:paraId="3E9810D6" w14:textId="5D473A1A" w:rsidR="00454B9B" w:rsidRDefault="00E25440" w:rsidP="008D4872">
      <w:pPr>
        <w:tabs>
          <w:tab w:val="left" w:pos="1575"/>
        </w:tabs>
      </w:pPr>
      <w:r>
        <w:t>Example of Consonant sound</w:t>
      </w:r>
      <w:r w:rsidR="00D3552C">
        <w:t>:</w:t>
      </w:r>
    </w:p>
    <w:p w14:paraId="11749D65" w14:textId="5B76AFD9" w:rsidR="00D3552C" w:rsidRDefault="00BF166D" w:rsidP="00D3552C">
      <w:pPr>
        <w:pStyle w:val="NoSpacing"/>
      </w:pPr>
      <w:r>
        <w:t xml:space="preserve">  </w:t>
      </w:r>
      <w:bookmarkStart w:id="9" w:name="_MON_1621940076"/>
      <w:bookmarkEnd w:id="9"/>
      <w:r w:rsidR="00EE2AD3">
        <w:object w:dxaOrig="8279" w:dyaOrig="3209" w14:anchorId="7B8E2E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160.5pt" o:ole="">
            <v:imagedata r:id="rId8" o:title=""/>
          </v:shape>
          <o:OLEObject Type="Embed" ProgID="Excel.Sheet.12" ShapeID="_x0000_i1025" DrawAspect="Content" ObjectID="_1626968267" r:id="rId9"/>
        </w:object>
      </w:r>
    </w:p>
    <w:p w14:paraId="5AD8F02E" w14:textId="7071B368" w:rsidR="0039066D" w:rsidRDefault="00BF166D" w:rsidP="00D3552C">
      <w:pPr>
        <w:pStyle w:val="NoSpacing"/>
      </w:pPr>
      <w:r>
        <w:t xml:space="preserve"> </w:t>
      </w:r>
    </w:p>
    <w:p w14:paraId="54FC7E1D" w14:textId="7238BD63" w:rsidR="00B92FFF" w:rsidRDefault="00B92FFF" w:rsidP="00D3552C">
      <w:pPr>
        <w:pStyle w:val="NoSpacing"/>
      </w:pPr>
    </w:p>
    <w:bookmarkStart w:id="10" w:name="_MON_1621940353"/>
    <w:bookmarkEnd w:id="10"/>
    <w:p w14:paraId="05C67834" w14:textId="2B6031BA" w:rsidR="00B92FFF" w:rsidRDefault="002B66B0" w:rsidP="00D3552C">
      <w:pPr>
        <w:pStyle w:val="NoSpacing"/>
      </w:pPr>
      <w:r>
        <w:object w:dxaOrig="8279" w:dyaOrig="3209" w14:anchorId="2153DFBA">
          <v:shape id="_x0000_i1026" type="#_x0000_t75" style="width:414pt;height:160.5pt" o:ole="">
            <v:imagedata r:id="rId10" o:title=""/>
          </v:shape>
          <o:OLEObject Type="Embed" ProgID="Excel.Sheet.12" ShapeID="_x0000_i1026" DrawAspect="Content" ObjectID="_1626968268" r:id="rId11"/>
        </w:object>
      </w:r>
    </w:p>
    <w:p w14:paraId="3FF1D95A" w14:textId="787BEE1F" w:rsidR="0039066D" w:rsidRDefault="0039066D" w:rsidP="00D3552C">
      <w:pPr>
        <w:pStyle w:val="NoSpacing"/>
      </w:pPr>
    </w:p>
    <w:p w14:paraId="456B0DC1" w14:textId="36FB6D92" w:rsidR="006024DA" w:rsidRDefault="006024DA" w:rsidP="00D3552C">
      <w:pPr>
        <w:pStyle w:val="NoSpacing"/>
      </w:pPr>
    </w:p>
    <w:p w14:paraId="66A74650" w14:textId="6A77F24B" w:rsidR="006024DA" w:rsidRDefault="006024DA" w:rsidP="00D3552C">
      <w:pPr>
        <w:pStyle w:val="NoSpacing"/>
      </w:pPr>
    </w:p>
    <w:p w14:paraId="16970AAE" w14:textId="53438AFC" w:rsidR="006024DA" w:rsidRDefault="006024DA" w:rsidP="00D3552C">
      <w:pPr>
        <w:pStyle w:val="NoSpacing"/>
      </w:pPr>
    </w:p>
    <w:p w14:paraId="6137BAE3" w14:textId="667F845E" w:rsidR="006024DA" w:rsidRDefault="006024DA" w:rsidP="00D3552C">
      <w:pPr>
        <w:pStyle w:val="NoSpacing"/>
      </w:pPr>
    </w:p>
    <w:p w14:paraId="4505E962" w14:textId="7C65E623" w:rsidR="006024DA" w:rsidRDefault="006024DA" w:rsidP="00D3552C">
      <w:pPr>
        <w:pStyle w:val="NoSpacing"/>
      </w:pPr>
    </w:p>
    <w:p w14:paraId="6C3ACDD0" w14:textId="62F8E062" w:rsidR="006024DA" w:rsidRDefault="006024DA" w:rsidP="00D3552C">
      <w:pPr>
        <w:pStyle w:val="NoSpacing"/>
      </w:pPr>
    </w:p>
    <w:p w14:paraId="00C4FA14" w14:textId="40B6AB53" w:rsidR="006024DA" w:rsidRDefault="006024DA" w:rsidP="00D3552C">
      <w:pPr>
        <w:pStyle w:val="NoSpacing"/>
      </w:pPr>
    </w:p>
    <w:p w14:paraId="3AD75AFB" w14:textId="4F0422CB" w:rsidR="006024DA" w:rsidRDefault="006024DA" w:rsidP="00D3552C">
      <w:pPr>
        <w:pStyle w:val="NoSpacing"/>
      </w:pPr>
    </w:p>
    <w:bookmarkStart w:id="11" w:name="_MON_1621940612"/>
    <w:bookmarkEnd w:id="11"/>
    <w:p w14:paraId="30647552" w14:textId="775D5969" w:rsidR="001125C4" w:rsidRDefault="006F6133" w:rsidP="008338AF">
      <w:pPr>
        <w:pStyle w:val="NoSpacing"/>
      </w:pPr>
      <w:r>
        <w:object w:dxaOrig="7247" w:dyaOrig="3500" w14:anchorId="4DBE9B49">
          <v:shape id="_x0000_i1027" type="#_x0000_t75" style="width:363pt;height:174.75pt" o:ole="">
            <v:imagedata r:id="rId12" o:title=""/>
          </v:shape>
          <o:OLEObject Type="Embed" ProgID="Excel.Sheet.12" ShapeID="_x0000_i1027" DrawAspect="Content" ObjectID="_1626968269" r:id="rId13"/>
        </w:object>
      </w:r>
    </w:p>
    <w:p w14:paraId="4D7E4339" w14:textId="6FCB47CB" w:rsidR="00BF166D" w:rsidRDefault="00BF166D" w:rsidP="00BF166D"/>
    <w:p w14:paraId="648E28DC" w14:textId="3CC27257" w:rsidR="0012388E" w:rsidRDefault="0012388E" w:rsidP="00BF166D"/>
    <w:p w14:paraId="0AA93519" w14:textId="65BD42DC" w:rsidR="0012388E" w:rsidRDefault="0012388E" w:rsidP="00BF166D">
      <w:r>
        <w:t>Extras: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990"/>
      </w:tblGrid>
      <w:tr w:rsidR="0012388E" w14:paraId="41C7C265" w14:textId="77777777" w:rsidTr="0012388E">
        <w:tc>
          <w:tcPr>
            <w:tcW w:w="1165" w:type="dxa"/>
          </w:tcPr>
          <w:p w14:paraId="3B2F7148" w14:textId="7F2E9508" w:rsidR="0012388E" w:rsidRDefault="0012388E" w:rsidP="00BF166D">
            <w:proofErr w:type="spellStart"/>
            <w:r>
              <w:t>Gue</w:t>
            </w:r>
            <w:proofErr w:type="spellEnd"/>
          </w:p>
        </w:tc>
        <w:tc>
          <w:tcPr>
            <w:tcW w:w="990" w:type="dxa"/>
          </w:tcPr>
          <w:p w14:paraId="2619AB27" w14:textId="77777777" w:rsidR="0012388E" w:rsidRDefault="0012388E" w:rsidP="00BF166D"/>
        </w:tc>
      </w:tr>
      <w:tr w:rsidR="0012388E" w14:paraId="13E2C91A" w14:textId="77777777" w:rsidTr="0012388E">
        <w:tc>
          <w:tcPr>
            <w:tcW w:w="1165" w:type="dxa"/>
          </w:tcPr>
          <w:p w14:paraId="2779849E" w14:textId="47B04FAF" w:rsidR="0012388E" w:rsidRDefault="0012388E" w:rsidP="00BF166D">
            <w:r>
              <w:t>cue</w:t>
            </w:r>
          </w:p>
        </w:tc>
        <w:tc>
          <w:tcPr>
            <w:tcW w:w="990" w:type="dxa"/>
          </w:tcPr>
          <w:p w14:paraId="7BE178C3" w14:textId="77777777" w:rsidR="0012388E" w:rsidRDefault="0012388E" w:rsidP="00BF166D"/>
        </w:tc>
      </w:tr>
      <w:tr w:rsidR="0012388E" w14:paraId="4DAA1D36" w14:textId="77777777" w:rsidTr="0012388E">
        <w:tc>
          <w:tcPr>
            <w:tcW w:w="1165" w:type="dxa"/>
          </w:tcPr>
          <w:p w14:paraId="7E49B273" w14:textId="508960F6" w:rsidR="0012388E" w:rsidRDefault="00017B77" w:rsidP="00BF166D">
            <w:r>
              <w:t>Que</w:t>
            </w:r>
          </w:p>
        </w:tc>
        <w:tc>
          <w:tcPr>
            <w:tcW w:w="990" w:type="dxa"/>
          </w:tcPr>
          <w:p w14:paraId="6C4FD4F8" w14:textId="77777777" w:rsidR="0012388E" w:rsidRDefault="0012388E" w:rsidP="00BF166D"/>
        </w:tc>
      </w:tr>
      <w:tr w:rsidR="00017B77" w14:paraId="58FC69F5" w14:textId="77777777" w:rsidTr="0012388E">
        <w:tc>
          <w:tcPr>
            <w:tcW w:w="1165" w:type="dxa"/>
          </w:tcPr>
          <w:p w14:paraId="018EE41F" w14:textId="7B0A88E0" w:rsidR="00017B77" w:rsidRDefault="00017B77" w:rsidP="00BF166D">
            <w:r>
              <w:t>Qui</w:t>
            </w:r>
          </w:p>
        </w:tc>
        <w:tc>
          <w:tcPr>
            <w:tcW w:w="990" w:type="dxa"/>
          </w:tcPr>
          <w:p w14:paraId="61D239B3" w14:textId="77777777" w:rsidR="00017B77" w:rsidRDefault="00017B77" w:rsidP="00BF166D"/>
        </w:tc>
      </w:tr>
    </w:tbl>
    <w:p w14:paraId="691E5B66" w14:textId="77777777" w:rsidR="0012388E" w:rsidRPr="00BF166D" w:rsidRDefault="0012388E" w:rsidP="00BF166D"/>
    <w:p w14:paraId="20B4FF55" w14:textId="2DE65533" w:rsidR="00C81A73" w:rsidRDefault="001718DA" w:rsidP="00D179B3">
      <w:pPr>
        <w:pStyle w:val="Heading1"/>
      </w:pPr>
      <w:bookmarkStart w:id="12" w:name="_Toc16354802"/>
      <w:r w:rsidRPr="001718DA">
        <w:t>Pronunciation tip</w:t>
      </w:r>
      <w:r w:rsidR="00D179B3">
        <w:t>:</w:t>
      </w:r>
      <w:bookmarkEnd w:id="12"/>
    </w:p>
    <w:p w14:paraId="670BA968" w14:textId="4BBF73D2" w:rsidR="00EF45FA" w:rsidRPr="00EF45FA" w:rsidRDefault="00EF45FA" w:rsidP="00EF45FA"/>
    <w:p w14:paraId="13D9B94C" w14:textId="14E2BB0B" w:rsidR="001718DA" w:rsidRDefault="0046454F" w:rsidP="0046454F">
      <w:pPr>
        <w:pStyle w:val="ListParagraph"/>
        <w:numPr>
          <w:ilvl w:val="0"/>
          <w:numId w:val="2"/>
        </w:numPr>
        <w:tabs>
          <w:tab w:val="left" w:pos="1575"/>
        </w:tabs>
      </w:pPr>
      <w:r>
        <w:t>If a word ending in vowel or n or s, then stress is on last but one syllable</w:t>
      </w:r>
    </w:p>
    <w:p w14:paraId="5FA1FB7F" w14:textId="3DC0119E" w:rsidR="00E34FF1" w:rsidRDefault="00E34FF1" w:rsidP="00E34FF1">
      <w:pPr>
        <w:pStyle w:val="ListParagraph"/>
        <w:numPr>
          <w:ilvl w:val="0"/>
          <w:numId w:val="2"/>
        </w:numPr>
        <w:tabs>
          <w:tab w:val="left" w:pos="1575"/>
        </w:tabs>
      </w:pPr>
      <w:r>
        <w:t>If a word ending in consonant and other than n or s, then stress is on last one syllable</w:t>
      </w:r>
    </w:p>
    <w:p w14:paraId="592E488C" w14:textId="77777777" w:rsidR="00E34FF1" w:rsidRDefault="00E34FF1" w:rsidP="00E34FF1">
      <w:pPr>
        <w:pStyle w:val="ListParagraph"/>
        <w:tabs>
          <w:tab w:val="left" w:pos="1575"/>
        </w:tabs>
      </w:pPr>
    </w:p>
    <w:p w14:paraId="38489F10" w14:textId="77777777" w:rsidR="00674EB6" w:rsidRDefault="001718DA" w:rsidP="00674EB6">
      <w:pPr>
        <w:keepNext/>
        <w:tabs>
          <w:tab w:val="left" w:pos="1575"/>
        </w:tabs>
      </w:pPr>
      <w:r>
        <w:rPr>
          <w:noProof/>
        </w:rPr>
        <w:drawing>
          <wp:inline distT="0" distB="0" distL="0" distR="0" wp14:anchorId="3C47FA8A" wp14:editId="165F27A5">
            <wp:extent cx="3228975" cy="2000250"/>
            <wp:effectExtent l="0" t="0" r="0" b="571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30C1377A" w14:textId="30AA9CE6" w:rsidR="001718DA" w:rsidRDefault="00674EB6" w:rsidP="00674EB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Pronunciation</w:t>
      </w:r>
    </w:p>
    <w:p w14:paraId="1C51E232" w14:textId="77777777" w:rsidR="00B8415B" w:rsidRPr="00B8415B" w:rsidRDefault="00B8415B" w:rsidP="00B8415B"/>
    <w:p w14:paraId="7FCC63F9" w14:textId="6C35BA7F" w:rsidR="00E86168" w:rsidRDefault="00E86168" w:rsidP="00E86168">
      <w:pPr>
        <w:pStyle w:val="Heading2"/>
      </w:pPr>
      <w:bookmarkStart w:id="13" w:name="_Toc16354803"/>
      <w:r>
        <w:t>Unique sound combination of vowels and consonants:</w:t>
      </w:r>
      <w:bookmarkEnd w:id="13"/>
    </w:p>
    <w:p w14:paraId="644093BE" w14:textId="01E44553" w:rsidR="00E86168" w:rsidRDefault="00E86168" w:rsidP="00824378">
      <w:pPr>
        <w:pStyle w:val="NoSpacing"/>
      </w:pPr>
    </w:p>
    <w:p w14:paraId="2D443408" w14:textId="2C8CD733" w:rsidR="00A7786F" w:rsidRDefault="00A7786F" w:rsidP="0082437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"/>
        <w:gridCol w:w="990"/>
      </w:tblGrid>
      <w:tr w:rsidR="00A7786F" w14:paraId="3E0A82D6" w14:textId="77777777" w:rsidTr="0033767B">
        <w:tc>
          <w:tcPr>
            <w:tcW w:w="577" w:type="dxa"/>
          </w:tcPr>
          <w:p w14:paraId="76B970FE" w14:textId="372F4F2A" w:rsidR="00A7786F" w:rsidRDefault="00137CDE" w:rsidP="00824378">
            <w:pPr>
              <w:pStyle w:val="NoSpacing"/>
            </w:pPr>
            <w:r>
              <w:t>O</w:t>
            </w:r>
          </w:p>
        </w:tc>
        <w:tc>
          <w:tcPr>
            <w:tcW w:w="990" w:type="dxa"/>
          </w:tcPr>
          <w:p w14:paraId="4330B131" w14:textId="1D7919AE" w:rsidR="00A7786F" w:rsidRDefault="00137CDE" w:rsidP="00824378">
            <w:pPr>
              <w:pStyle w:val="NoSpacing"/>
            </w:pPr>
            <w:r>
              <w:t>Single syllable</w:t>
            </w:r>
          </w:p>
        </w:tc>
      </w:tr>
      <w:tr w:rsidR="00A7786F" w14:paraId="092F6029" w14:textId="77777777" w:rsidTr="0033767B">
        <w:tc>
          <w:tcPr>
            <w:tcW w:w="577" w:type="dxa"/>
          </w:tcPr>
          <w:p w14:paraId="344A2402" w14:textId="6601F9F6" w:rsidR="00A7786F" w:rsidRDefault="00137CDE" w:rsidP="00824378">
            <w:pPr>
              <w:pStyle w:val="NoSpacing"/>
            </w:pPr>
            <w:r>
              <w:t>Ai</w:t>
            </w:r>
          </w:p>
        </w:tc>
        <w:tc>
          <w:tcPr>
            <w:tcW w:w="990" w:type="dxa"/>
          </w:tcPr>
          <w:p w14:paraId="1B543985" w14:textId="1EDF7FCE" w:rsidR="00A7786F" w:rsidRDefault="00446CBC" w:rsidP="00824378">
            <w:pPr>
              <w:pStyle w:val="NoSpacing"/>
            </w:pPr>
            <w:r w:rsidRPr="00446CBC">
              <w:rPr>
                <w:rFonts w:ascii="Nirmala UI" w:hAnsi="Nirmala UI" w:cs="Nirmala UI"/>
              </w:rPr>
              <w:t>ఐ</w:t>
            </w:r>
          </w:p>
        </w:tc>
      </w:tr>
      <w:tr w:rsidR="00A7786F" w14:paraId="297CAF10" w14:textId="77777777" w:rsidTr="0033767B">
        <w:tc>
          <w:tcPr>
            <w:tcW w:w="577" w:type="dxa"/>
          </w:tcPr>
          <w:p w14:paraId="7988CB40" w14:textId="3435ABF4" w:rsidR="00A7786F" w:rsidRDefault="00137CDE" w:rsidP="00824378">
            <w:pPr>
              <w:pStyle w:val="NoSpacing"/>
            </w:pPr>
            <w:proofErr w:type="spellStart"/>
            <w:r>
              <w:t>Ue</w:t>
            </w:r>
            <w:proofErr w:type="spellEnd"/>
          </w:p>
        </w:tc>
        <w:tc>
          <w:tcPr>
            <w:tcW w:w="990" w:type="dxa"/>
          </w:tcPr>
          <w:p w14:paraId="0FEA4599" w14:textId="253D7FC8" w:rsidR="00A7786F" w:rsidRDefault="00446CBC" w:rsidP="00824378">
            <w:pPr>
              <w:pStyle w:val="NoSpacing"/>
            </w:pPr>
            <w:proofErr w:type="spellStart"/>
            <w:r w:rsidRPr="00446CBC">
              <w:rPr>
                <w:rFonts w:ascii="Nirmala UI" w:hAnsi="Nirmala UI" w:cs="Nirmala UI"/>
              </w:rPr>
              <w:t>ఉఎ</w:t>
            </w:r>
            <w:proofErr w:type="spellEnd"/>
          </w:p>
        </w:tc>
      </w:tr>
      <w:tr w:rsidR="00A7786F" w14:paraId="0328E5C9" w14:textId="77777777" w:rsidTr="0033767B">
        <w:tc>
          <w:tcPr>
            <w:tcW w:w="577" w:type="dxa"/>
          </w:tcPr>
          <w:p w14:paraId="2F54C04C" w14:textId="0896EE57" w:rsidR="00A7786F" w:rsidRDefault="00137CDE" w:rsidP="00824378">
            <w:pPr>
              <w:pStyle w:val="NoSpacing"/>
            </w:pPr>
            <w:r>
              <w:t>Ca</w:t>
            </w:r>
          </w:p>
        </w:tc>
        <w:tc>
          <w:tcPr>
            <w:tcW w:w="990" w:type="dxa"/>
          </w:tcPr>
          <w:p w14:paraId="6161E206" w14:textId="6FB85FC4" w:rsidR="00A7786F" w:rsidRDefault="00446CBC" w:rsidP="00824378">
            <w:pPr>
              <w:pStyle w:val="NoSpacing"/>
            </w:pPr>
            <w:r w:rsidRPr="00446CBC">
              <w:rPr>
                <w:rFonts w:ascii="Nirmala UI" w:hAnsi="Nirmala UI" w:cs="Nirmala UI"/>
              </w:rPr>
              <w:t>క</w:t>
            </w:r>
          </w:p>
        </w:tc>
      </w:tr>
    </w:tbl>
    <w:p w14:paraId="3228842A" w14:textId="18300A44" w:rsidR="00A7786F" w:rsidRDefault="00A7786F" w:rsidP="00824378">
      <w:pPr>
        <w:pStyle w:val="NoSpacing"/>
      </w:pPr>
    </w:p>
    <w:p w14:paraId="06069BE9" w14:textId="44F96002" w:rsidR="00462550" w:rsidRDefault="00462550" w:rsidP="00462550">
      <w:pPr>
        <w:pStyle w:val="Heading1"/>
      </w:pPr>
      <w:bookmarkStart w:id="14" w:name="_Toc16354804"/>
      <w:r>
        <w:t>New letters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10"/>
      </w:tblGrid>
      <w:tr w:rsidR="007E37B4" w14:paraId="61D743DB" w14:textId="77777777" w:rsidTr="007E37B4">
        <w:tc>
          <w:tcPr>
            <w:tcW w:w="1075" w:type="dxa"/>
          </w:tcPr>
          <w:p w14:paraId="7BD98EFF" w14:textId="72CD3D8F" w:rsidR="007E37B4" w:rsidRDefault="0074704B" w:rsidP="00E86168"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 xml:space="preserve">ñ </w:t>
            </w:r>
            <w:r w:rsidR="007A2458">
              <w:rPr>
                <w:rFonts w:ascii="Arial" w:hAnsi="Arial" w:cs="Arial"/>
                <w:color w:val="545454"/>
                <w:shd w:val="clear" w:color="auto" w:fill="FFFFFF"/>
              </w:rPr>
              <w:t xml:space="preserve"> </w:t>
            </w:r>
          </w:p>
        </w:tc>
        <w:tc>
          <w:tcPr>
            <w:tcW w:w="810" w:type="dxa"/>
          </w:tcPr>
          <w:p w14:paraId="644FBB74" w14:textId="47D4D7E5" w:rsidR="007E37B4" w:rsidRDefault="00B31585" w:rsidP="00E86168">
            <w:proofErr w:type="spellStart"/>
            <w:r w:rsidRPr="00B31585">
              <w:rPr>
                <w:rFonts w:ascii="Nirmala UI" w:hAnsi="Nirmala UI" w:cs="Nirmala UI"/>
              </w:rPr>
              <w:t>న్య్</w:t>
            </w:r>
            <w:proofErr w:type="spellEnd"/>
          </w:p>
        </w:tc>
      </w:tr>
      <w:tr w:rsidR="007E37B4" w14:paraId="50CE2DD2" w14:textId="77777777" w:rsidTr="007E37B4">
        <w:tc>
          <w:tcPr>
            <w:tcW w:w="1075" w:type="dxa"/>
          </w:tcPr>
          <w:p w14:paraId="1A5305EC" w14:textId="0EDAF5A2" w:rsidR="007E37B4" w:rsidRDefault="00D67CEE" w:rsidP="00E86168">
            <w:proofErr w:type="spellStart"/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>Ña</w:t>
            </w:r>
            <w:proofErr w:type="spellEnd"/>
          </w:p>
        </w:tc>
        <w:tc>
          <w:tcPr>
            <w:tcW w:w="810" w:type="dxa"/>
          </w:tcPr>
          <w:p w14:paraId="7E16EEA5" w14:textId="7A7F27CA" w:rsidR="007E37B4" w:rsidRDefault="00D67CEE" w:rsidP="00E86168">
            <w:proofErr w:type="spellStart"/>
            <w:r w:rsidRPr="00D67CEE">
              <w:rPr>
                <w:rFonts w:ascii="Nirmala UI" w:hAnsi="Nirmala UI" w:cs="Nirmala UI"/>
              </w:rPr>
              <w:t>న్య</w:t>
            </w:r>
            <w:proofErr w:type="spellEnd"/>
          </w:p>
        </w:tc>
      </w:tr>
      <w:tr w:rsidR="007E37B4" w14:paraId="04125E0B" w14:textId="77777777" w:rsidTr="007E37B4">
        <w:tc>
          <w:tcPr>
            <w:tcW w:w="1075" w:type="dxa"/>
          </w:tcPr>
          <w:p w14:paraId="10C0B120" w14:textId="7132790C" w:rsidR="007E37B4" w:rsidRDefault="00D67CEE" w:rsidP="00E86168">
            <w:proofErr w:type="spellStart"/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>Ñe</w:t>
            </w:r>
            <w:proofErr w:type="spellEnd"/>
          </w:p>
        </w:tc>
        <w:tc>
          <w:tcPr>
            <w:tcW w:w="810" w:type="dxa"/>
          </w:tcPr>
          <w:p w14:paraId="4B57D850" w14:textId="7C015289" w:rsidR="007E37B4" w:rsidRDefault="00D67CEE" w:rsidP="00E86168">
            <w:proofErr w:type="spellStart"/>
            <w:r w:rsidRPr="00D67CEE">
              <w:rPr>
                <w:rFonts w:ascii="Nirmala UI" w:hAnsi="Nirmala UI" w:cs="Nirmala UI"/>
              </w:rPr>
              <w:t>న్యె</w:t>
            </w:r>
            <w:proofErr w:type="spellEnd"/>
          </w:p>
        </w:tc>
      </w:tr>
      <w:tr w:rsidR="007E37B4" w14:paraId="2EC98712" w14:textId="77777777" w:rsidTr="007E37B4">
        <w:tc>
          <w:tcPr>
            <w:tcW w:w="1075" w:type="dxa"/>
          </w:tcPr>
          <w:p w14:paraId="4FAE6B77" w14:textId="5E49722B" w:rsidR="007E37B4" w:rsidRDefault="00D67CEE" w:rsidP="00E86168">
            <w:proofErr w:type="spellStart"/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>Ño</w:t>
            </w:r>
            <w:proofErr w:type="spellEnd"/>
          </w:p>
        </w:tc>
        <w:tc>
          <w:tcPr>
            <w:tcW w:w="810" w:type="dxa"/>
          </w:tcPr>
          <w:p w14:paraId="715D9928" w14:textId="0A95D5F2" w:rsidR="007E37B4" w:rsidRDefault="00D67CEE" w:rsidP="00E86168">
            <w:proofErr w:type="spellStart"/>
            <w:r w:rsidRPr="00D67CEE">
              <w:rPr>
                <w:rFonts w:ascii="Nirmala UI" w:hAnsi="Nirmala UI" w:cs="Nirmala UI"/>
              </w:rPr>
              <w:t>న్యొ</w:t>
            </w:r>
            <w:proofErr w:type="spellEnd"/>
          </w:p>
        </w:tc>
      </w:tr>
      <w:tr w:rsidR="00D67CEE" w14:paraId="4145380F" w14:textId="77777777" w:rsidTr="007E37B4">
        <w:tc>
          <w:tcPr>
            <w:tcW w:w="1075" w:type="dxa"/>
          </w:tcPr>
          <w:p w14:paraId="0C1D35ED" w14:textId="38116C26" w:rsidR="00D67CEE" w:rsidRDefault="00D67CEE" w:rsidP="00E86168">
            <w:pP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>Ñu</w:t>
            </w:r>
            <w:proofErr w:type="spellEnd"/>
          </w:p>
        </w:tc>
        <w:tc>
          <w:tcPr>
            <w:tcW w:w="810" w:type="dxa"/>
          </w:tcPr>
          <w:p w14:paraId="57AA7487" w14:textId="04A3F4AA" w:rsidR="00D67CEE" w:rsidRDefault="00D67CEE" w:rsidP="00E86168">
            <w:proofErr w:type="spellStart"/>
            <w:r w:rsidRPr="00D67CEE">
              <w:rPr>
                <w:rFonts w:ascii="Nirmala UI" w:hAnsi="Nirmala UI" w:cs="Nirmala UI"/>
              </w:rPr>
              <w:t>న్యు</w:t>
            </w:r>
            <w:proofErr w:type="spellEnd"/>
          </w:p>
        </w:tc>
      </w:tr>
    </w:tbl>
    <w:p w14:paraId="10AB3CF9" w14:textId="0D4C5972" w:rsidR="00E86168" w:rsidRDefault="00E86168" w:rsidP="00E86168"/>
    <w:p w14:paraId="45102323" w14:textId="11AB5C07" w:rsidR="006E5299" w:rsidRDefault="006E5299" w:rsidP="006E5299">
      <w:pPr>
        <w:pStyle w:val="NoSpacing"/>
      </w:pPr>
      <w:r>
        <w:t xml:space="preserve">How to type Spanish letters </w:t>
      </w:r>
      <w:r w:rsidR="0045702C">
        <w:t xml:space="preserve">with visible accent mark </w:t>
      </w:r>
      <w:r>
        <w:t xml:space="preserve">like </w:t>
      </w:r>
      <w:proofErr w:type="spellStart"/>
      <w:r>
        <w:t>áéíóú</w:t>
      </w:r>
      <w:proofErr w:type="spellEnd"/>
      <w:r>
        <w:t xml:space="preserve"> in MS office</w:t>
      </w:r>
      <w:r w:rsidR="00631541">
        <w:t xml:space="preserve"> in keyboard</w:t>
      </w:r>
      <w:r>
        <w:t>?</w:t>
      </w:r>
    </w:p>
    <w:p w14:paraId="10EBFE8D" w14:textId="35DE891A" w:rsidR="006E5299" w:rsidRDefault="006E5299" w:rsidP="006E5299">
      <w:pPr>
        <w:pStyle w:val="NoSpacing"/>
      </w:pPr>
      <w:r>
        <w:t xml:space="preserve">Ctrl (+) ’ (+) a </w:t>
      </w:r>
      <w:r>
        <w:sym w:font="Wingdings" w:char="F0E0"/>
      </w:r>
      <w:r>
        <w:t xml:space="preserve"> á</w:t>
      </w:r>
    </w:p>
    <w:p w14:paraId="1345909D" w14:textId="3EC8060B" w:rsidR="00A535E9" w:rsidRDefault="00A535E9" w:rsidP="00E86168"/>
    <w:p w14:paraId="6CE78DB8" w14:textId="2387B6E6" w:rsidR="00462550" w:rsidRDefault="009E0E48" w:rsidP="009E0E48">
      <w:pPr>
        <w:pStyle w:val="Heading1"/>
      </w:pPr>
      <w:bookmarkStart w:id="15" w:name="_Toc16354805"/>
      <w:r>
        <w:t>Word meaning with and without visible action</w:t>
      </w:r>
      <w:r w:rsidR="00B871A4">
        <w:t>/accent</w:t>
      </w:r>
      <w:r>
        <w:t xml:space="preserve"> mark</w:t>
      </w:r>
      <w:bookmarkEnd w:id="15"/>
    </w:p>
    <w:p w14:paraId="41754A5F" w14:textId="003B7586" w:rsidR="009E0E48" w:rsidRDefault="009E0E48" w:rsidP="00E861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690"/>
      </w:tblGrid>
      <w:tr w:rsidR="002433A2" w14:paraId="733561CD" w14:textId="77777777" w:rsidTr="00082E0E">
        <w:tc>
          <w:tcPr>
            <w:tcW w:w="1075" w:type="dxa"/>
          </w:tcPr>
          <w:p w14:paraId="20826EA6" w14:textId="2D0A3E40" w:rsidR="002433A2" w:rsidRDefault="002433A2" w:rsidP="00E86168">
            <w:r>
              <w:t>Tú</w:t>
            </w:r>
          </w:p>
        </w:tc>
        <w:tc>
          <w:tcPr>
            <w:tcW w:w="3690" w:type="dxa"/>
          </w:tcPr>
          <w:p w14:paraId="46DBA428" w14:textId="2225ECCA" w:rsidR="002433A2" w:rsidRDefault="00B64DD8" w:rsidP="00E86168">
            <w:r>
              <w:t>You</w:t>
            </w:r>
          </w:p>
        </w:tc>
      </w:tr>
      <w:tr w:rsidR="002433A2" w14:paraId="482A44BC" w14:textId="77777777" w:rsidTr="00082E0E">
        <w:tc>
          <w:tcPr>
            <w:tcW w:w="1075" w:type="dxa"/>
          </w:tcPr>
          <w:p w14:paraId="61F5FC6B" w14:textId="18400B71" w:rsidR="002433A2" w:rsidRDefault="002433A2" w:rsidP="00E86168">
            <w:r>
              <w:t>Tu</w:t>
            </w:r>
          </w:p>
        </w:tc>
        <w:tc>
          <w:tcPr>
            <w:tcW w:w="3690" w:type="dxa"/>
          </w:tcPr>
          <w:p w14:paraId="34E173F5" w14:textId="1E8D198A" w:rsidR="002433A2" w:rsidRDefault="00B64DD8" w:rsidP="00E86168">
            <w:r>
              <w:t>Your</w:t>
            </w:r>
          </w:p>
        </w:tc>
      </w:tr>
      <w:tr w:rsidR="002433A2" w14:paraId="11A5CF1E" w14:textId="77777777" w:rsidTr="00082E0E">
        <w:tc>
          <w:tcPr>
            <w:tcW w:w="1075" w:type="dxa"/>
          </w:tcPr>
          <w:p w14:paraId="189BCC1F" w14:textId="05176569" w:rsidR="002433A2" w:rsidRDefault="002433A2" w:rsidP="00E86168">
            <w:proofErr w:type="spellStart"/>
            <w:r>
              <w:t>Él</w:t>
            </w:r>
            <w:proofErr w:type="spellEnd"/>
          </w:p>
        </w:tc>
        <w:tc>
          <w:tcPr>
            <w:tcW w:w="3690" w:type="dxa"/>
          </w:tcPr>
          <w:p w14:paraId="2BF2835A" w14:textId="244EEF0D" w:rsidR="002433A2" w:rsidRDefault="00B64DD8" w:rsidP="00E86168">
            <w:r>
              <w:t>He</w:t>
            </w:r>
          </w:p>
        </w:tc>
      </w:tr>
      <w:tr w:rsidR="002433A2" w14:paraId="48E1B4F4" w14:textId="77777777" w:rsidTr="00082E0E">
        <w:tc>
          <w:tcPr>
            <w:tcW w:w="1075" w:type="dxa"/>
          </w:tcPr>
          <w:p w14:paraId="210766F3" w14:textId="4D13233C" w:rsidR="002433A2" w:rsidRDefault="002433A2" w:rsidP="00E86168">
            <w:r>
              <w:t>El</w:t>
            </w:r>
          </w:p>
        </w:tc>
        <w:tc>
          <w:tcPr>
            <w:tcW w:w="3690" w:type="dxa"/>
          </w:tcPr>
          <w:p w14:paraId="340542D5" w14:textId="15B43CD5" w:rsidR="002433A2" w:rsidRDefault="00B871A4" w:rsidP="00E86168">
            <w:r>
              <w:t>The (article)</w:t>
            </w:r>
          </w:p>
        </w:tc>
      </w:tr>
      <w:tr w:rsidR="002433A2" w14:paraId="174ACBEB" w14:textId="77777777" w:rsidTr="00082E0E">
        <w:tc>
          <w:tcPr>
            <w:tcW w:w="1075" w:type="dxa"/>
          </w:tcPr>
          <w:p w14:paraId="15E7CABC" w14:textId="72CD4A05" w:rsidR="002433A2" w:rsidRDefault="002433A2" w:rsidP="00E86168">
            <w:proofErr w:type="spellStart"/>
            <w:r>
              <w:t>Sí</w:t>
            </w:r>
            <w:proofErr w:type="spellEnd"/>
          </w:p>
        </w:tc>
        <w:tc>
          <w:tcPr>
            <w:tcW w:w="3690" w:type="dxa"/>
          </w:tcPr>
          <w:p w14:paraId="78595CD2" w14:textId="612E9C6A" w:rsidR="002433A2" w:rsidRDefault="00B64DD8" w:rsidP="00E86168">
            <w:r>
              <w:t>If</w:t>
            </w:r>
          </w:p>
        </w:tc>
      </w:tr>
      <w:tr w:rsidR="002433A2" w14:paraId="29947215" w14:textId="77777777" w:rsidTr="00082E0E">
        <w:tc>
          <w:tcPr>
            <w:tcW w:w="1075" w:type="dxa"/>
          </w:tcPr>
          <w:p w14:paraId="508DB56B" w14:textId="168F2B2C" w:rsidR="002433A2" w:rsidRDefault="002433A2" w:rsidP="00E86168">
            <w:r>
              <w:t>Si</w:t>
            </w:r>
          </w:p>
        </w:tc>
        <w:tc>
          <w:tcPr>
            <w:tcW w:w="3690" w:type="dxa"/>
          </w:tcPr>
          <w:p w14:paraId="6775B458" w14:textId="58B3D5D9" w:rsidR="002433A2" w:rsidRDefault="00B64DD8" w:rsidP="00E86168">
            <w:r>
              <w:t>Yes</w:t>
            </w:r>
          </w:p>
        </w:tc>
      </w:tr>
      <w:tr w:rsidR="002433A2" w14:paraId="55FD9101" w14:textId="77777777" w:rsidTr="00082E0E">
        <w:tc>
          <w:tcPr>
            <w:tcW w:w="1075" w:type="dxa"/>
          </w:tcPr>
          <w:p w14:paraId="2CE0874F" w14:textId="39F5BF8C" w:rsidR="002433A2" w:rsidRDefault="00082E0E" w:rsidP="00082E0E">
            <w:proofErr w:type="spellStart"/>
            <w:r>
              <w:t>Qué</w:t>
            </w:r>
            <w:proofErr w:type="spellEnd"/>
          </w:p>
        </w:tc>
        <w:tc>
          <w:tcPr>
            <w:tcW w:w="3690" w:type="dxa"/>
          </w:tcPr>
          <w:p w14:paraId="3CB3BA44" w14:textId="5FA98DCD" w:rsidR="002433A2" w:rsidRDefault="001A31D7" w:rsidP="00E86168">
            <w:r>
              <w:t>what</w:t>
            </w:r>
          </w:p>
        </w:tc>
      </w:tr>
      <w:tr w:rsidR="00082E0E" w14:paraId="6AFB73DE" w14:textId="77777777" w:rsidTr="00082E0E">
        <w:tc>
          <w:tcPr>
            <w:tcW w:w="1075" w:type="dxa"/>
          </w:tcPr>
          <w:p w14:paraId="61D839E2" w14:textId="6F5D0E17" w:rsidR="00082E0E" w:rsidRDefault="00082E0E" w:rsidP="00082E0E">
            <w:r>
              <w:t>Que</w:t>
            </w:r>
          </w:p>
        </w:tc>
        <w:tc>
          <w:tcPr>
            <w:tcW w:w="3690" w:type="dxa"/>
          </w:tcPr>
          <w:p w14:paraId="3F318D03" w14:textId="77777777" w:rsidR="00082E0E" w:rsidRDefault="00082E0E" w:rsidP="00E86168"/>
        </w:tc>
      </w:tr>
      <w:tr w:rsidR="00082E0E" w14:paraId="59908EF9" w14:textId="77777777" w:rsidTr="00082E0E">
        <w:tc>
          <w:tcPr>
            <w:tcW w:w="1075" w:type="dxa"/>
          </w:tcPr>
          <w:p w14:paraId="5C9C19DA" w14:textId="179C05B7" w:rsidR="00082E0E" w:rsidRDefault="00082E0E" w:rsidP="00082E0E">
            <w:proofErr w:type="spellStart"/>
            <w:r>
              <w:t>Cómo</w:t>
            </w:r>
            <w:proofErr w:type="spellEnd"/>
          </w:p>
        </w:tc>
        <w:tc>
          <w:tcPr>
            <w:tcW w:w="3690" w:type="dxa"/>
          </w:tcPr>
          <w:p w14:paraId="6B98A220" w14:textId="21264DA2" w:rsidR="00082E0E" w:rsidRDefault="00082E0E" w:rsidP="00E86168">
            <w:r>
              <w:t>How/What</w:t>
            </w:r>
          </w:p>
        </w:tc>
      </w:tr>
      <w:tr w:rsidR="00082E0E" w14:paraId="3F929EB2" w14:textId="77777777" w:rsidTr="00082E0E">
        <w:tc>
          <w:tcPr>
            <w:tcW w:w="1075" w:type="dxa"/>
          </w:tcPr>
          <w:p w14:paraId="3FC2FEC3" w14:textId="1ED6513D" w:rsidR="00082E0E" w:rsidRDefault="00082E0E" w:rsidP="00082E0E">
            <w:r>
              <w:t>Como</w:t>
            </w:r>
          </w:p>
        </w:tc>
        <w:tc>
          <w:tcPr>
            <w:tcW w:w="3690" w:type="dxa"/>
          </w:tcPr>
          <w:p w14:paraId="1B409357" w14:textId="7C616D6B" w:rsidR="00082E0E" w:rsidRDefault="00082E0E" w:rsidP="00082E0E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Yo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r w:rsidR="00AE3BE8">
              <w:t>|I</w:t>
            </w:r>
            <w:proofErr w:type="spellEnd"/>
            <w:r w:rsidR="00AE3BE8">
              <w:t xml:space="preserve"> eat</w:t>
            </w:r>
          </w:p>
          <w:p w14:paraId="36B457A1" w14:textId="4446D0BA" w:rsidR="00082E0E" w:rsidRDefault="00082E0E" w:rsidP="00082E0E">
            <w:pPr>
              <w:pStyle w:val="ListParagraph"/>
              <w:numPr>
                <w:ilvl w:val="0"/>
                <w:numId w:val="8"/>
              </w:numPr>
            </w:pPr>
            <w:r>
              <w:t>As(he works as well as studies)</w:t>
            </w:r>
          </w:p>
        </w:tc>
      </w:tr>
      <w:tr w:rsidR="00143911" w14:paraId="502E2E92" w14:textId="77777777" w:rsidTr="00082E0E">
        <w:tc>
          <w:tcPr>
            <w:tcW w:w="1075" w:type="dxa"/>
          </w:tcPr>
          <w:p w14:paraId="10647534" w14:textId="339D5306" w:rsidR="00143911" w:rsidRDefault="00143911" w:rsidP="00082E0E"/>
        </w:tc>
        <w:tc>
          <w:tcPr>
            <w:tcW w:w="3690" w:type="dxa"/>
          </w:tcPr>
          <w:p w14:paraId="78F0FD31" w14:textId="77777777" w:rsidR="00143911" w:rsidRDefault="00143911" w:rsidP="007347B9"/>
        </w:tc>
      </w:tr>
    </w:tbl>
    <w:p w14:paraId="04184D35" w14:textId="77777777" w:rsidR="002433A2" w:rsidRDefault="002433A2" w:rsidP="00E86168"/>
    <w:p w14:paraId="35C450B3" w14:textId="0C5F6C50" w:rsidR="009E0E48" w:rsidRDefault="009E0E48" w:rsidP="00E86168"/>
    <w:p w14:paraId="43CAEBDD" w14:textId="01FED87A" w:rsidR="00B8415B" w:rsidRDefault="00B8415B" w:rsidP="00E86168"/>
    <w:p w14:paraId="28C35F0B" w14:textId="47798EB7" w:rsidR="00B8415B" w:rsidRDefault="00B8415B" w:rsidP="00E86168"/>
    <w:p w14:paraId="1D64DF78" w14:textId="77777777" w:rsidR="00B8415B" w:rsidRPr="00E86168" w:rsidRDefault="00B8415B" w:rsidP="00E86168"/>
    <w:p w14:paraId="39F68A43" w14:textId="77777777" w:rsidR="002D717A" w:rsidRDefault="002D717A" w:rsidP="00FA434E">
      <w:pPr>
        <w:pStyle w:val="Heading1"/>
      </w:pPr>
      <w:bookmarkStart w:id="16" w:name="_Toc16354806"/>
      <w:r>
        <w:t>Strong and weak vowels: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800"/>
        <w:gridCol w:w="1800"/>
      </w:tblGrid>
      <w:tr w:rsidR="00C467F2" w14:paraId="6BEA7D8E" w14:textId="5A7DB76E" w:rsidTr="0094594C">
        <w:tc>
          <w:tcPr>
            <w:tcW w:w="805" w:type="dxa"/>
          </w:tcPr>
          <w:p w14:paraId="42230B46" w14:textId="77777777" w:rsidR="00C467F2" w:rsidRDefault="00C467F2" w:rsidP="00B565EC">
            <w:pPr>
              <w:tabs>
                <w:tab w:val="left" w:pos="1575"/>
              </w:tabs>
            </w:pPr>
            <w:r>
              <w:t>A, e, o</w:t>
            </w:r>
          </w:p>
        </w:tc>
        <w:tc>
          <w:tcPr>
            <w:tcW w:w="1800" w:type="dxa"/>
          </w:tcPr>
          <w:p w14:paraId="55745B96" w14:textId="77777777" w:rsidR="00C467F2" w:rsidRDefault="00C467F2" w:rsidP="00B565EC">
            <w:pPr>
              <w:tabs>
                <w:tab w:val="left" w:pos="1575"/>
              </w:tabs>
            </w:pPr>
            <w:r>
              <w:t>Strong vowels</w:t>
            </w:r>
          </w:p>
        </w:tc>
        <w:tc>
          <w:tcPr>
            <w:tcW w:w="1800" w:type="dxa"/>
          </w:tcPr>
          <w:p w14:paraId="23F2E2EF" w14:textId="619805C5" w:rsidR="00C467F2" w:rsidRDefault="00C467F2" w:rsidP="00B565EC">
            <w:pPr>
              <w:tabs>
                <w:tab w:val="left" w:pos="1575"/>
              </w:tabs>
            </w:pPr>
            <w:r>
              <w:t>Pronounce separately</w:t>
            </w:r>
          </w:p>
        </w:tc>
      </w:tr>
      <w:tr w:rsidR="00C467F2" w14:paraId="6CC03B3A" w14:textId="37F8BAD9" w:rsidTr="0094594C">
        <w:tc>
          <w:tcPr>
            <w:tcW w:w="805" w:type="dxa"/>
          </w:tcPr>
          <w:p w14:paraId="1DDF984A" w14:textId="2DF4814B" w:rsidR="00C467F2" w:rsidRDefault="00C467F2" w:rsidP="00B565EC">
            <w:pPr>
              <w:tabs>
                <w:tab w:val="left" w:pos="1575"/>
              </w:tabs>
            </w:pPr>
            <w:proofErr w:type="spellStart"/>
            <w:r>
              <w:t>i,u</w:t>
            </w:r>
            <w:proofErr w:type="spellEnd"/>
          </w:p>
        </w:tc>
        <w:tc>
          <w:tcPr>
            <w:tcW w:w="1800" w:type="dxa"/>
          </w:tcPr>
          <w:p w14:paraId="25E21159" w14:textId="77777777" w:rsidR="00C467F2" w:rsidRDefault="00C467F2" w:rsidP="00B565EC">
            <w:pPr>
              <w:tabs>
                <w:tab w:val="left" w:pos="1575"/>
              </w:tabs>
            </w:pPr>
            <w:r>
              <w:t>Weak vowels</w:t>
            </w:r>
          </w:p>
        </w:tc>
        <w:tc>
          <w:tcPr>
            <w:tcW w:w="1800" w:type="dxa"/>
          </w:tcPr>
          <w:p w14:paraId="5C24F05F" w14:textId="32737E21" w:rsidR="00C467F2" w:rsidRDefault="00C467F2" w:rsidP="00B565EC">
            <w:pPr>
              <w:tabs>
                <w:tab w:val="left" w:pos="1575"/>
              </w:tabs>
            </w:pPr>
            <w:r>
              <w:t xml:space="preserve">Combine while </w:t>
            </w:r>
            <w:proofErr w:type="spellStart"/>
            <w:r>
              <w:t>pronounciation</w:t>
            </w:r>
            <w:proofErr w:type="spellEnd"/>
          </w:p>
        </w:tc>
      </w:tr>
    </w:tbl>
    <w:p w14:paraId="25AD0D3E" w14:textId="112EAEE7" w:rsidR="002D717A" w:rsidRDefault="002D717A" w:rsidP="002D717A">
      <w:pPr>
        <w:tabs>
          <w:tab w:val="left" w:pos="1575"/>
        </w:tabs>
      </w:pPr>
    </w:p>
    <w:p w14:paraId="46F8879E" w14:textId="77777777" w:rsidR="00824289" w:rsidRDefault="00824289" w:rsidP="002D717A">
      <w:pPr>
        <w:tabs>
          <w:tab w:val="left" w:pos="157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800"/>
        <w:gridCol w:w="1620"/>
      </w:tblGrid>
      <w:tr w:rsidR="004F183D" w14:paraId="741B4FB8" w14:textId="77777777" w:rsidTr="004F183D">
        <w:tc>
          <w:tcPr>
            <w:tcW w:w="895" w:type="dxa"/>
          </w:tcPr>
          <w:p w14:paraId="7CE0D9BD" w14:textId="61403359" w:rsidR="004F183D" w:rsidRDefault="004F183D" w:rsidP="008D4872">
            <w:pPr>
              <w:tabs>
                <w:tab w:val="left" w:pos="1575"/>
              </w:tabs>
            </w:pPr>
            <w:r>
              <w:t>S+S</w:t>
            </w:r>
          </w:p>
        </w:tc>
        <w:tc>
          <w:tcPr>
            <w:tcW w:w="1800" w:type="dxa"/>
          </w:tcPr>
          <w:p w14:paraId="590E10EF" w14:textId="1305E90A" w:rsidR="004F183D" w:rsidRDefault="004C3F27" w:rsidP="008D4872">
            <w:pPr>
              <w:tabs>
                <w:tab w:val="left" w:pos="1575"/>
              </w:tabs>
            </w:pPr>
            <w:r>
              <w:t xml:space="preserve">Pronounce </w:t>
            </w:r>
            <w:r w:rsidR="00CA5B03">
              <w:t>Separate</w:t>
            </w:r>
          </w:p>
        </w:tc>
        <w:tc>
          <w:tcPr>
            <w:tcW w:w="1620" w:type="dxa"/>
          </w:tcPr>
          <w:p w14:paraId="0BAC829C" w14:textId="77777777" w:rsidR="004F183D" w:rsidRDefault="004F183D" w:rsidP="008D4872">
            <w:pPr>
              <w:tabs>
                <w:tab w:val="left" w:pos="1575"/>
              </w:tabs>
            </w:pPr>
          </w:p>
        </w:tc>
      </w:tr>
      <w:tr w:rsidR="004F183D" w14:paraId="48487A5C" w14:textId="77777777" w:rsidTr="004F183D">
        <w:tc>
          <w:tcPr>
            <w:tcW w:w="895" w:type="dxa"/>
          </w:tcPr>
          <w:p w14:paraId="56CE36C2" w14:textId="45CDCCB9" w:rsidR="004F183D" w:rsidRDefault="004F183D" w:rsidP="008D4872">
            <w:pPr>
              <w:tabs>
                <w:tab w:val="left" w:pos="1575"/>
              </w:tabs>
            </w:pPr>
            <w:r>
              <w:t>S+W</w:t>
            </w:r>
          </w:p>
        </w:tc>
        <w:tc>
          <w:tcPr>
            <w:tcW w:w="1800" w:type="dxa"/>
          </w:tcPr>
          <w:p w14:paraId="4017A67D" w14:textId="64462957" w:rsidR="004F183D" w:rsidRDefault="004C3F27" w:rsidP="008D4872">
            <w:pPr>
              <w:tabs>
                <w:tab w:val="left" w:pos="1575"/>
              </w:tabs>
            </w:pPr>
            <w:r>
              <w:t xml:space="preserve">Pronounce </w:t>
            </w:r>
            <w:r w:rsidR="00CA5B03">
              <w:t>Single</w:t>
            </w:r>
          </w:p>
        </w:tc>
        <w:tc>
          <w:tcPr>
            <w:tcW w:w="1620" w:type="dxa"/>
          </w:tcPr>
          <w:p w14:paraId="665AE678" w14:textId="77777777" w:rsidR="004F183D" w:rsidRDefault="004F183D" w:rsidP="008D4872">
            <w:pPr>
              <w:tabs>
                <w:tab w:val="left" w:pos="1575"/>
              </w:tabs>
            </w:pPr>
          </w:p>
        </w:tc>
      </w:tr>
      <w:tr w:rsidR="004F183D" w14:paraId="3D10943B" w14:textId="77777777" w:rsidTr="004F183D">
        <w:tc>
          <w:tcPr>
            <w:tcW w:w="895" w:type="dxa"/>
          </w:tcPr>
          <w:p w14:paraId="1F8B036D" w14:textId="19693B2D" w:rsidR="004F183D" w:rsidRDefault="004F183D" w:rsidP="008D4872">
            <w:pPr>
              <w:tabs>
                <w:tab w:val="left" w:pos="1575"/>
              </w:tabs>
            </w:pPr>
            <w:r>
              <w:t>W+S</w:t>
            </w:r>
          </w:p>
        </w:tc>
        <w:tc>
          <w:tcPr>
            <w:tcW w:w="1800" w:type="dxa"/>
          </w:tcPr>
          <w:p w14:paraId="330F2492" w14:textId="62991954" w:rsidR="004F183D" w:rsidRDefault="004C3F27" w:rsidP="008D4872">
            <w:pPr>
              <w:tabs>
                <w:tab w:val="left" w:pos="1575"/>
              </w:tabs>
            </w:pPr>
            <w:r>
              <w:t xml:space="preserve">Pronounce </w:t>
            </w:r>
            <w:r w:rsidR="00CA5B03">
              <w:t>Single</w:t>
            </w:r>
          </w:p>
        </w:tc>
        <w:tc>
          <w:tcPr>
            <w:tcW w:w="1620" w:type="dxa"/>
          </w:tcPr>
          <w:p w14:paraId="66FAC2D0" w14:textId="5A50C7BE" w:rsidR="004F183D" w:rsidRDefault="00E47691" w:rsidP="008D4872">
            <w:pPr>
              <w:tabs>
                <w:tab w:val="left" w:pos="1575"/>
              </w:tabs>
            </w:pPr>
            <w:proofErr w:type="spellStart"/>
            <w:r>
              <w:t>Cuaderno</w:t>
            </w:r>
            <w:proofErr w:type="spellEnd"/>
          </w:p>
        </w:tc>
      </w:tr>
      <w:tr w:rsidR="004F183D" w14:paraId="63AF822E" w14:textId="77777777" w:rsidTr="004F183D">
        <w:tc>
          <w:tcPr>
            <w:tcW w:w="895" w:type="dxa"/>
          </w:tcPr>
          <w:p w14:paraId="40B84F48" w14:textId="34A06C01" w:rsidR="004F183D" w:rsidRDefault="004F183D" w:rsidP="008D4872">
            <w:pPr>
              <w:tabs>
                <w:tab w:val="left" w:pos="1575"/>
              </w:tabs>
            </w:pPr>
            <w:r>
              <w:t>W+W</w:t>
            </w:r>
          </w:p>
        </w:tc>
        <w:tc>
          <w:tcPr>
            <w:tcW w:w="1800" w:type="dxa"/>
          </w:tcPr>
          <w:p w14:paraId="79C65173" w14:textId="412C0C68" w:rsidR="004F183D" w:rsidRDefault="004C3F27" w:rsidP="008D4872">
            <w:pPr>
              <w:tabs>
                <w:tab w:val="left" w:pos="1575"/>
              </w:tabs>
            </w:pPr>
            <w:r>
              <w:t xml:space="preserve">Pronounce </w:t>
            </w:r>
            <w:r w:rsidR="00CA5B03">
              <w:t>Single</w:t>
            </w:r>
          </w:p>
        </w:tc>
        <w:tc>
          <w:tcPr>
            <w:tcW w:w="1620" w:type="dxa"/>
          </w:tcPr>
          <w:p w14:paraId="482F8FE1" w14:textId="77777777" w:rsidR="004F183D" w:rsidRDefault="004F183D" w:rsidP="008D4872">
            <w:pPr>
              <w:tabs>
                <w:tab w:val="left" w:pos="1575"/>
              </w:tabs>
            </w:pPr>
          </w:p>
        </w:tc>
      </w:tr>
    </w:tbl>
    <w:p w14:paraId="58F2862B" w14:textId="7AE1D006" w:rsidR="001718DA" w:rsidRDefault="001718DA" w:rsidP="008D4872">
      <w:pPr>
        <w:tabs>
          <w:tab w:val="left" w:pos="1575"/>
        </w:tabs>
      </w:pPr>
    </w:p>
    <w:p w14:paraId="43F6617A" w14:textId="60CCC24F" w:rsidR="002D717A" w:rsidRDefault="006F6133" w:rsidP="006F6133">
      <w:pPr>
        <w:pStyle w:val="Heading1"/>
      </w:pPr>
      <w:bookmarkStart w:id="17" w:name="_Toc16354807"/>
      <w:r>
        <w:t>Single letter meanings</w:t>
      </w:r>
      <w:r w:rsidR="00FF551F">
        <w:t xml:space="preserve"> y, o,..:</w:t>
      </w:r>
      <w:bookmarkEnd w:id="17"/>
    </w:p>
    <w:p w14:paraId="0E412238" w14:textId="23C7A584" w:rsidR="00E34FF1" w:rsidRDefault="00E34FF1" w:rsidP="008D4872">
      <w:pPr>
        <w:tabs>
          <w:tab w:val="left" w:pos="157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350"/>
        <w:gridCol w:w="1350"/>
      </w:tblGrid>
      <w:tr w:rsidR="00317787" w14:paraId="1BDA4B76" w14:textId="7ED4CC60" w:rsidTr="00B565EC">
        <w:trPr>
          <w:trHeight w:val="242"/>
        </w:trPr>
        <w:tc>
          <w:tcPr>
            <w:tcW w:w="1165" w:type="dxa"/>
          </w:tcPr>
          <w:p w14:paraId="04B37088" w14:textId="7B353958" w:rsidR="00317787" w:rsidRDefault="00317787" w:rsidP="008D4872">
            <w:pPr>
              <w:tabs>
                <w:tab w:val="left" w:pos="1575"/>
              </w:tabs>
            </w:pPr>
            <w:r>
              <w:t>Letter</w:t>
            </w:r>
          </w:p>
        </w:tc>
        <w:tc>
          <w:tcPr>
            <w:tcW w:w="1350" w:type="dxa"/>
          </w:tcPr>
          <w:p w14:paraId="72F0D2F7" w14:textId="175FA9B1" w:rsidR="00317787" w:rsidRDefault="00317787" w:rsidP="008D4872">
            <w:pPr>
              <w:tabs>
                <w:tab w:val="left" w:pos="1575"/>
              </w:tabs>
            </w:pPr>
            <w:r>
              <w:t>Pronounce</w:t>
            </w:r>
          </w:p>
        </w:tc>
        <w:tc>
          <w:tcPr>
            <w:tcW w:w="1350" w:type="dxa"/>
          </w:tcPr>
          <w:p w14:paraId="44B184FF" w14:textId="38D0AFEA" w:rsidR="00317787" w:rsidRDefault="00317787" w:rsidP="008D4872">
            <w:pPr>
              <w:tabs>
                <w:tab w:val="left" w:pos="1575"/>
              </w:tabs>
            </w:pPr>
            <w:r>
              <w:t>Meaning</w:t>
            </w:r>
          </w:p>
        </w:tc>
      </w:tr>
      <w:tr w:rsidR="00317787" w14:paraId="4E06F65C" w14:textId="694809DE" w:rsidTr="00B565EC">
        <w:tc>
          <w:tcPr>
            <w:tcW w:w="1165" w:type="dxa"/>
          </w:tcPr>
          <w:p w14:paraId="208DBFEA" w14:textId="4E0DE408" w:rsidR="00317787" w:rsidRDefault="00317787" w:rsidP="00317787">
            <w:pPr>
              <w:tabs>
                <w:tab w:val="left" w:pos="1575"/>
              </w:tabs>
            </w:pPr>
            <w:r>
              <w:t>Y</w:t>
            </w:r>
          </w:p>
        </w:tc>
        <w:tc>
          <w:tcPr>
            <w:tcW w:w="1350" w:type="dxa"/>
          </w:tcPr>
          <w:p w14:paraId="790849DF" w14:textId="05F1E8FE" w:rsidR="00317787" w:rsidRDefault="00317787" w:rsidP="00317787">
            <w:pPr>
              <w:tabs>
                <w:tab w:val="left" w:pos="1575"/>
              </w:tabs>
            </w:pPr>
            <w:r w:rsidRPr="00317787">
              <w:rPr>
                <w:rFonts w:ascii="Nirmala UI" w:hAnsi="Nirmala UI" w:cs="Nirmala UI"/>
              </w:rPr>
              <w:t>ఇ</w:t>
            </w:r>
          </w:p>
        </w:tc>
        <w:tc>
          <w:tcPr>
            <w:tcW w:w="1350" w:type="dxa"/>
          </w:tcPr>
          <w:p w14:paraId="0BAF84AF" w14:textId="5AB8FBBC" w:rsidR="00317787" w:rsidRPr="00317787" w:rsidRDefault="00317787" w:rsidP="00317787">
            <w:pPr>
              <w:tabs>
                <w:tab w:val="left" w:pos="1575"/>
              </w:tabs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And</w:t>
            </w:r>
          </w:p>
        </w:tc>
      </w:tr>
      <w:tr w:rsidR="00317787" w14:paraId="5607FF31" w14:textId="6781EACA" w:rsidTr="00B565EC">
        <w:tc>
          <w:tcPr>
            <w:tcW w:w="1165" w:type="dxa"/>
          </w:tcPr>
          <w:p w14:paraId="7C25F51F" w14:textId="5E1FE0F8" w:rsidR="00317787" w:rsidRDefault="00317787" w:rsidP="00317787">
            <w:pPr>
              <w:tabs>
                <w:tab w:val="left" w:pos="1575"/>
              </w:tabs>
            </w:pPr>
            <w:r>
              <w:t>O</w:t>
            </w:r>
          </w:p>
        </w:tc>
        <w:tc>
          <w:tcPr>
            <w:tcW w:w="1350" w:type="dxa"/>
          </w:tcPr>
          <w:p w14:paraId="57398DF6" w14:textId="79A488F0" w:rsidR="00317787" w:rsidRDefault="00317787" w:rsidP="00317787">
            <w:pPr>
              <w:tabs>
                <w:tab w:val="left" w:pos="1575"/>
              </w:tabs>
            </w:pPr>
            <w:r w:rsidRPr="00317787">
              <w:rPr>
                <w:rFonts w:ascii="Nirmala UI" w:hAnsi="Nirmala UI" w:cs="Nirmala UI"/>
              </w:rPr>
              <w:t>ఒ</w:t>
            </w:r>
          </w:p>
        </w:tc>
        <w:tc>
          <w:tcPr>
            <w:tcW w:w="1350" w:type="dxa"/>
          </w:tcPr>
          <w:p w14:paraId="7E193094" w14:textId="3485014C" w:rsidR="00317787" w:rsidRDefault="00317787" w:rsidP="00317787">
            <w:pPr>
              <w:tabs>
                <w:tab w:val="left" w:pos="1575"/>
              </w:tabs>
            </w:pPr>
            <w:r>
              <w:t>or</w:t>
            </w:r>
          </w:p>
        </w:tc>
      </w:tr>
    </w:tbl>
    <w:p w14:paraId="3D258B4D" w14:textId="77777777" w:rsidR="006F6133" w:rsidRDefault="006F6133" w:rsidP="008D4872">
      <w:pPr>
        <w:tabs>
          <w:tab w:val="left" w:pos="1575"/>
        </w:tabs>
      </w:pPr>
    </w:p>
    <w:p w14:paraId="73C5BA47" w14:textId="77777777" w:rsidR="0046454F" w:rsidRDefault="0046454F" w:rsidP="008D4872">
      <w:pPr>
        <w:tabs>
          <w:tab w:val="left" w:pos="1575"/>
        </w:tabs>
      </w:pPr>
    </w:p>
    <w:p w14:paraId="61AEF517" w14:textId="0F18DD8E" w:rsidR="001718DA" w:rsidRPr="001718DA" w:rsidRDefault="001718DA" w:rsidP="00D179B3">
      <w:pPr>
        <w:pStyle w:val="Heading1"/>
      </w:pPr>
      <w:bookmarkStart w:id="18" w:name="_Toc16354808"/>
      <w:r w:rsidRPr="001718DA">
        <w:t>Gender of a word:</w:t>
      </w:r>
      <w:bookmarkEnd w:id="18"/>
    </w:p>
    <w:p w14:paraId="5EF1F9F3" w14:textId="77777777" w:rsidR="00674EB6" w:rsidRDefault="00674EB6" w:rsidP="00674EB6">
      <w:pPr>
        <w:keepNext/>
        <w:tabs>
          <w:tab w:val="left" w:pos="1575"/>
        </w:tabs>
      </w:pPr>
      <w:r>
        <w:rPr>
          <w:noProof/>
        </w:rPr>
        <w:drawing>
          <wp:inline distT="0" distB="0" distL="0" distR="0" wp14:anchorId="51B73199" wp14:editId="40A78FAC">
            <wp:extent cx="3076575" cy="2162175"/>
            <wp:effectExtent l="0" t="0" r="0" b="952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47F83DD8" w14:textId="0A766DA0" w:rsidR="001718DA" w:rsidRDefault="00674EB6" w:rsidP="00674EB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Gender of a word</w:t>
      </w:r>
    </w:p>
    <w:p w14:paraId="578C2093" w14:textId="478FC6E5" w:rsidR="00ED6EE7" w:rsidRDefault="00ED6EE7" w:rsidP="00ED6EE7">
      <w:pPr>
        <w:pStyle w:val="NoSpacing"/>
      </w:pPr>
    </w:p>
    <w:p w14:paraId="71CE0EB0" w14:textId="2ECA84CA" w:rsidR="00ED6EE7" w:rsidRDefault="00ED6EE7" w:rsidP="00ED6EE7">
      <w:pPr>
        <w:pStyle w:val="NoSpacing"/>
      </w:pPr>
    </w:p>
    <w:p w14:paraId="4A632EFF" w14:textId="5A0EBC36" w:rsidR="00A25C04" w:rsidRDefault="00A25C04" w:rsidP="00ED6EE7">
      <w:pPr>
        <w:pStyle w:val="NoSpacing"/>
      </w:pPr>
    </w:p>
    <w:p w14:paraId="025739B7" w14:textId="674DC9A4" w:rsidR="00A25C04" w:rsidRDefault="00A25C04" w:rsidP="00ED6EE7">
      <w:pPr>
        <w:pStyle w:val="NoSpacing"/>
      </w:pPr>
    </w:p>
    <w:p w14:paraId="39CDD169" w14:textId="23045E5E" w:rsidR="00ED6EE7" w:rsidRDefault="00ED6EE7" w:rsidP="00C37F0F">
      <w:pPr>
        <w:pStyle w:val="Heading1"/>
      </w:pPr>
      <w:bookmarkStart w:id="19" w:name="_Toc16354809"/>
      <w:r>
        <w:t>Table references:</w:t>
      </w:r>
      <w:bookmarkEnd w:id="19"/>
    </w:p>
    <w:p w14:paraId="76E7806D" w14:textId="77777777" w:rsidR="003061C5" w:rsidRPr="00ED6EE7" w:rsidRDefault="003061C5" w:rsidP="00ED6EE7">
      <w:pPr>
        <w:pStyle w:val="NoSpacing"/>
      </w:pPr>
    </w:p>
    <w:tbl>
      <w:tblPr>
        <w:tblStyle w:val="TableGrid"/>
        <w:tblpPr w:leftFromText="180" w:rightFromText="180" w:vertAnchor="text" w:horzAnchor="margin" w:tblpY="202"/>
        <w:tblW w:w="0" w:type="auto"/>
        <w:tblLook w:val="04A0" w:firstRow="1" w:lastRow="0" w:firstColumn="1" w:lastColumn="0" w:noHBand="0" w:noVBand="1"/>
      </w:tblPr>
      <w:tblGrid>
        <w:gridCol w:w="2065"/>
        <w:gridCol w:w="1131"/>
        <w:gridCol w:w="1710"/>
      </w:tblGrid>
      <w:tr w:rsidR="003061C5" w14:paraId="286D193E" w14:textId="77777777" w:rsidTr="003061C5">
        <w:tc>
          <w:tcPr>
            <w:tcW w:w="2065" w:type="dxa"/>
          </w:tcPr>
          <w:p w14:paraId="3B671D83" w14:textId="6B025756" w:rsidR="003061C5" w:rsidRPr="00ED6EE7" w:rsidRDefault="00254FCA" w:rsidP="003061C5">
            <w:pPr>
              <w:pStyle w:val="NoSpacing"/>
              <w:rPr>
                <w:b/>
                <w:bCs/>
              </w:rPr>
            </w:pPr>
            <w:r w:rsidRPr="00254FCA">
              <w:rPr>
                <w:b/>
                <w:bCs/>
                <w:color w:val="FF0000"/>
              </w:rPr>
              <w:t>Indefinite articles</w:t>
            </w:r>
            <w:r w:rsidR="00743C8B">
              <w:rPr>
                <w:b/>
                <w:bCs/>
                <w:color w:val="FF0000"/>
              </w:rPr>
              <w:t xml:space="preserve"> (a/an/some)</w:t>
            </w:r>
          </w:p>
        </w:tc>
        <w:tc>
          <w:tcPr>
            <w:tcW w:w="1131" w:type="dxa"/>
          </w:tcPr>
          <w:p w14:paraId="7DE405D9" w14:textId="77777777" w:rsidR="003061C5" w:rsidRDefault="003061C5" w:rsidP="003061C5">
            <w:pPr>
              <w:pStyle w:val="NoSpacing"/>
            </w:pPr>
            <w:r>
              <w:t>Masculine</w:t>
            </w:r>
          </w:p>
        </w:tc>
        <w:tc>
          <w:tcPr>
            <w:tcW w:w="1710" w:type="dxa"/>
          </w:tcPr>
          <w:p w14:paraId="2FC15F2D" w14:textId="77777777" w:rsidR="003061C5" w:rsidRDefault="003061C5" w:rsidP="003061C5">
            <w:pPr>
              <w:pStyle w:val="NoSpacing"/>
            </w:pPr>
            <w:r>
              <w:t>Feminine</w:t>
            </w:r>
          </w:p>
        </w:tc>
      </w:tr>
      <w:tr w:rsidR="003061C5" w14:paraId="5904D129" w14:textId="77777777" w:rsidTr="003061C5">
        <w:tc>
          <w:tcPr>
            <w:tcW w:w="2065" w:type="dxa"/>
          </w:tcPr>
          <w:p w14:paraId="7C6E1578" w14:textId="5B6AEBF5" w:rsidR="003061C5" w:rsidRDefault="003061C5" w:rsidP="003061C5">
            <w:pPr>
              <w:pStyle w:val="NoSpacing"/>
            </w:pPr>
            <w:r>
              <w:t>Sing</w:t>
            </w:r>
            <w:r w:rsidR="007D3AF6">
              <w:t xml:space="preserve"> </w:t>
            </w:r>
            <w:r w:rsidR="007D3AF6">
              <w:sym w:font="Wingdings" w:char="F0E0"/>
            </w:r>
            <w:r w:rsidR="007D3AF6">
              <w:t xml:space="preserve"> a / an</w:t>
            </w:r>
          </w:p>
        </w:tc>
        <w:tc>
          <w:tcPr>
            <w:tcW w:w="1131" w:type="dxa"/>
          </w:tcPr>
          <w:p w14:paraId="263A9468" w14:textId="71B4518D" w:rsidR="003061C5" w:rsidRDefault="00894CA1" w:rsidP="003061C5">
            <w:pPr>
              <w:pStyle w:val="NoSpacing"/>
            </w:pPr>
            <w:r>
              <w:t>Un</w:t>
            </w:r>
          </w:p>
        </w:tc>
        <w:tc>
          <w:tcPr>
            <w:tcW w:w="1710" w:type="dxa"/>
          </w:tcPr>
          <w:p w14:paraId="305C1E58" w14:textId="565A1A21" w:rsidR="003061C5" w:rsidRDefault="00894CA1" w:rsidP="003061C5">
            <w:pPr>
              <w:pStyle w:val="NoSpacing"/>
            </w:pPr>
            <w:r>
              <w:t>Una</w:t>
            </w:r>
          </w:p>
        </w:tc>
      </w:tr>
      <w:tr w:rsidR="003061C5" w14:paraId="7C4049C5" w14:textId="77777777" w:rsidTr="003061C5">
        <w:tc>
          <w:tcPr>
            <w:tcW w:w="2065" w:type="dxa"/>
          </w:tcPr>
          <w:p w14:paraId="28D8FEC4" w14:textId="298C5A46" w:rsidR="003061C5" w:rsidRDefault="003061C5" w:rsidP="003061C5">
            <w:pPr>
              <w:pStyle w:val="NoSpacing"/>
            </w:pPr>
            <w:proofErr w:type="spellStart"/>
            <w:r>
              <w:t>Plu</w:t>
            </w:r>
            <w:proofErr w:type="spellEnd"/>
            <w:r w:rsidR="007D3AF6">
              <w:t xml:space="preserve"> </w:t>
            </w:r>
            <w:r w:rsidR="007D3AF6">
              <w:sym w:font="Wingdings" w:char="F0E0"/>
            </w:r>
            <w:r w:rsidR="007D3AF6">
              <w:t xml:space="preserve"> some/a few</w:t>
            </w:r>
          </w:p>
        </w:tc>
        <w:tc>
          <w:tcPr>
            <w:tcW w:w="1131" w:type="dxa"/>
          </w:tcPr>
          <w:p w14:paraId="27B27C1F" w14:textId="08EE10C7" w:rsidR="003061C5" w:rsidRDefault="00894CA1" w:rsidP="003061C5">
            <w:pPr>
              <w:pStyle w:val="NoSpacing"/>
            </w:pPr>
            <w:proofErr w:type="spellStart"/>
            <w:r>
              <w:t>Unos</w:t>
            </w:r>
            <w:proofErr w:type="spellEnd"/>
          </w:p>
        </w:tc>
        <w:tc>
          <w:tcPr>
            <w:tcW w:w="1710" w:type="dxa"/>
          </w:tcPr>
          <w:p w14:paraId="05507FB7" w14:textId="4584A3B4" w:rsidR="003061C5" w:rsidRDefault="00F758B0" w:rsidP="003061C5">
            <w:pPr>
              <w:pStyle w:val="NoSpacing"/>
            </w:pPr>
            <w:proofErr w:type="spellStart"/>
            <w:r>
              <w:t>U</w:t>
            </w:r>
            <w:r w:rsidR="001E0617">
              <w:t>nas</w:t>
            </w:r>
            <w:proofErr w:type="spellEnd"/>
          </w:p>
        </w:tc>
      </w:tr>
    </w:tbl>
    <w:p w14:paraId="0915EDD0" w14:textId="2950FC89" w:rsidR="00EE2B1F" w:rsidRDefault="00EE2B1F" w:rsidP="00ED6EE7"/>
    <w:p w14:paraId="0FBBBC8B" w14:textId="303CCB48" w:rsidR="002C5141" w:rsidRDefault="002C5141" w:rsidP="00ED6EE7"/>
    <w:p w14:paraId="04588EB3" w14:textId="175EDA18" w:rsidR="00E06B74" w:rsidRDefault="00E06B74" w:rsidP="00E06B74"/>
    <w:p w14:paraId="2CE17C2D" w14:textId="77777777" w:rsidR="00E90060" w:rsidRDefault="00E90060" w:rsidP="006C72F7">
      <w:pPr>
        <w:pStyle w:val="NoSpacing"/>
      </w:pPr>
    </w:p>
    <w:tbl>
      <w:tblPr>
        <w:tblStyle w:val="TableGrid"/>
        <w:tblpPr w:leftFromText="180" w:rightFromText="180" w:vertAnchor="text" w:horzAnchor="margin" w:tblpY="-22"/>
        <w:tblW w:w="0" w:type="auto"/>
        <w:tblLook w:val="04A0" w:firstRow="1" w:lastRow="0" w:firstColumn="1" w:lastColumn="0" w:noHBand="0" w:noVBand="1"/>
      </w:tblPr>
      <w:tblGrid>
        <w:gridCol w:w="2065"/>
        <w:gridCol w:w="1131"/>
        <w:gridCol w:w="1710"/>
      </w:tblGrid>
      <w:tr w:rsidR="003061C5" w14:paraId="45D8403F" w14:textId="77777777" w:rsidTr="003061C5">
        <w:tc>
          <w:tcPr>
            <w:tcW w:w="2065" w:type="dxa"/>
          </w:tcPr>
          <w:p w14:paraId="6DE87858" w14:textId="0BD8FAC2" w:rsidR="003061C5" w:rsidRPr="00ED6EE7" w:rsidRDefault="00254FCA" w:rsidP="003061C5">
            <w:pPr>
              <w:pStyle w:val="NoSpacing"/>
              <w:rPr>
                <w:b/>
                <w:bCs/>
              </w:rPr>
            </w:pPr>
            <w:r w:rsidRPr="00254FCA">
              <w:rPr>
                <w:b/>
                <w:bCs/>
                <w:color w:val="FF0000"/>
              </w:rPr>
              <w:t>Definite article</w:t>
            </w:r>
            <w:r w:rsidR="00743C8B">
              <w:rPr>
                <w:b/>
                <w:bCs/>
                <w:color w:val="FF0000"/>
              </w:rPr>
              <w:t xml:space="preserve"> (the)</w:t>
            </w:r>
          </w:p>
        </w:tc>
        <w:tc>
          <w:tcPr>
            <w:tcW w:w="1131" w:type="dxa"/>
          </w:tcPr>
          <w:p w14:paraId="0A5DC0C2" w14:textId="77777777" w:rsidR="003061C5" w:rsidRDefault="003061C5" w:rsidP="003061C5">
            <w:pPr>
              <w:pStyle w:val="NoSpacing"/>
            </w:pPr>
            <w:r>
              <w:t>Masculine</w:t>
            </w:r>
          </w:p>
        </w:tc>
        <w:tc>
          <w:tcPr>
            <w:tcW w:w="1710" w:type="dxa"/>
          </w:tcPr>
          <w:p w14:paraId="49B87E76" w14:textId="77777777" w:rsidR="003061C5" w:rsidRDefault="003061C5" w:rsidP="003061C5">
            <w:pPr>
              <w:pStyle w:val="NoSpacing"/>
            </w:pPr>
            <w:r>
              <w:t>Feminine</w:t>
            </w:r>
          </w:p>
        </w:tc>
      </w:tr>
      <w:tr w:rsidR="003061C5" w14:paraId="57750553" w14:textId="77777777" w:rsidTr="003061C5">
        <w:tc>
          <w:tcPr>
            <w:tcW w:w="2065" w:type="dxa"/>
          </w:tcPr>
          <w:p w14:paraId="14258063" w14:textId="77777777" w:rsidR="003061C5" w:rsidRDefault="003061C5" w:rsidP="003061C5">
            <w:pPr>
              <w:pStyle w:val="NoSpacing"/>
            </w:pPr>
            <w:r>
              <w:t>Singular</w:t>
            </w:r>
          </w:p>
        </w:tc>
        <w:tc>
          <w:tcPr>
            <w:tcW w:w="1131" w:type="dxa"/>
          </w:tcPr>
          <w:p w14:paraId="7DBB2516" w14:textId="7B2CD297" w:rsidR="003061C5" w:rsidRDefault="0024727B" w:rsidP="003061C5">
            <w:pPr>
              <w:pStyle w:val="NoSpacing"/>
            </w:pPr>
            <w:r>
              <w:t>E</w:t>
            </w:r>
            <w:r w:rsidR="003061C5">
              <w:t>l</w:t>
            </w:r>
          </w:p>
        </w:tc>
        <w:tc>
          <w:tcPr>
            <w:tcW w:w="1710" w:type="dxa"/>
          </w:tcPr>
          <w:p w14:paraId="0F8AB601" w14:textId="77777777" w:rsidR="003061C5" w:rsidRDefault="003061C5" w:rsidP="003061C5">
            <w:pPr>
              <w:pStyle w:val="NoSpacing"/>
            </w:pPr>
            <w:r>
              <w:t>La</w:t>
            </w:r>
          </w:p>
        </w:tc>
      </w:tr>
      <w:tr w:rsidR="003061C5" w14:paraId="4E0194A5" w14:textId="77777777" w:rsidTr="003061C5">
        <w:tc>
          <w:tcPr>
            <w:tcW w:w="2065" w:type="dxa"/>
          </w:tcPr>
          <w:p w14:paraId="3F5A2D80" w14:textId="77777777" w:rsidR="003061C5" w:rsidRDefault="003061C5" w:rsidP="003061C5">
            <w:pPr>
              <w:pStyle w:val="NoSpacing"/>
            </w:pPr>
            <w:r>
              <w:t>Plural</w:t>
            </w:r>
          </w:p>
        </w:tc>
        <w:tc>
          <w:tcPr>
            <w:tcW w:w="1131" w:type="dxa"/>
          </w:tcPr>
          <w:p w14:paraId="01905402" w14:textId="77777777" w:rsidR="003061C5" w:rsidRDefault="003061C5" w:rsidP="003061C5">
            <w:pPr>
              <w:pStyle w:val="NoSpacing"/>
            </w:pPr>
            <w:r>
              <w:t>Los</w:t>
            </w:r>
          </w:p>
        </w:tc>
        <w:tc>
          <w:tcPr>
            <w:tcW w:w="1710" w:type="dxa"/>
          </w:tcPr>
          <w:p w14:paraId="18F36F4D" w14:textId="77777777" w:rsidR="003061C5" w:rsidRDefault="003061C5" w:rsidP="003061C5">
            <w:pPr>
              <w:pStyle w:val="NoSpacing"/>
            </w:pPr>
            <w:r>
              <w:t>las</w:t>
            </w:r>
          </w:p>
        </w:tc>
      </w:tr>
    </w:tbl>
    <w:p w14:paraId="6CD1E656" w14:textId="6BFFE521" w:rsidR="00ED6EE7" w:rsidRDefault="00ED6EE7" w:rsidP="00ED6EE7"/>
    <w:p w14:paraId="530614CE" w14:textId="5E25C0BA" w:rsidR="00ED6EE7" w:rsidRDefault="00ED6EE7" w:rsidP="00ED6EE7">
      <w:pPr>
        <w:pStyle w:val="NoSpacing"/>
      </w:pPr>
    </w:p>
    <w:p w14:paraId="695F956E" w14:textId="12F49274" w:rsidR="00582D2E" w:rsidRDefault="00582D2E" w:rsidP="00ED6EE7">
      <w:pPr>
        <w:pStyle w:val="NoSpacing"/>
      </w:pPr>
    </w:p>
    <w:p w14:paraId="627F2CF6" w14:textId="43ECB20B" w:rsidR="003061C5" w:rsidRDefault="003061C5" w:rsidP="00ED6EE7">
      <w:pPr>
        <w:pStyle w:val="NoSpacing"/>
      </w:pPr>
    </w:p>
    <w:tbl>
      <w:tblPr>
        <w:tblStyle w:val="TableGrid"/>
        <w:tblpPr w:leftFromText="180" w:rightFromText="180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2065"/>
        <w:gridCol w:w="1131"/>
        <w:gridCol w:w="1710"/>
        <w:gridCol w:w="1710"/>
      </w:tblGrid>
      <w:tr w:rsidR="00901365" w14:paraId="149B21B5" w14:textId="2B5E8D0E" w:rsidTr="00B565EC">
        <w:tc>
          <w:tcPr>
            <w:tcW w:w="2065" w:type="dxa"/>
          </w:tcPr>
          <w:p w14:paraId="3AFBD439" w14:textId="6C367D38" w:rsidR="00901365" w:rsidRPr="00ED6EE7" w:rsidRDefault="00901365" w:rsidP="003061C5">
            <w:pPr>
              <w:pStyle w:val="NoSpacing"/>
              <w:rPr>
                <w:b/>
                <w:bCs/>
              </w:rPr>
            </w:pPr>
            <w:r w:rsidRPr="00582D2E">
              <w:rPr>
                <w:b/>
                <w:bCs/>
                <w:color w:val="FF0000"/>
              </w:rPr>
              <w:t>This table</w:t>
            </w:r>
            <w:r w:rsidR="007B0923">
              <w:rPr>
                <w:b/>
                <w:bCs/>
                <w:color w:val="FF0000"/>
              </w:rPr>
              <w:t xml:space="preserve"> (has t )</w:t>
            </w:r>
          </w:p>
        </w:tc>
        <w:tc>
          <w:tcPr>
            <w:tcW w:w="1131" w:type="dxa"/>
          </w:tcPr>
          <w:p w14:paraId="6A09694B" w14:textId="77777777" w:rsidR="00901365" w:rsidRDefault="00901365" w:rsidP="003061C5">
            <w:pPr>
              <w:pStyle w:val="NoSpacing"/>
            </w:pPr>
            <w:r>
              <w:t>Masculine</w:t>
            </w:r>
          </w:p>
        </w:tc>
        <w:tc>
          <w:tcPr>
            <w:tcW w:w="1710" w:type="dxa"/>
          </w:tcPr>
          <w:p w14:paraId="0619533E" w14:textId="77777777" w:rsidR="00901365" w:rsidRDefault="00901365" w:rsidP="003061C5">
            <w:pPr>
              <w:pStyle w:val="NoSpacing"/>
            </w:pPr>
            <w:r>
              <w:t>Feminine</w:t>
            </w:r>
          </w:p>
        </w:tc>
        <w:tc>
          <w:tcPr>
            <w:tcW w:w="1710" w:type="dxa"/>
          </w:tcPr>
          <w:p w14:paraId="65561BBD" w14:textId="2BC0F8B6" w:rsidR="00901365" w:rsidRDefault="00901365" w:rsidP="003061C5">
            <w:pPr>
              <w:pStyle w:val="NoSpacing"/>
            </w:pPr>
            <w:r>
              <w:t>Notes</w:t>
            </w:r>
          </w:p>
        </w:tc>
      </w:tr>
      <w:tr w:rsidR="00901365" w14:paraId="5B3B7F76" w14:textId="337310B4" w:rsidTr="00B565EC">
        <w:tc>
          <w:tcPr>
            <w:tcW w:w="2065" w:type="dxa"/>
          </w:tcPr>
          <w:p w14:paraId="1E68C85D" w14:textId="77777777" w:rsidR="00901365" w:rsidRDefault="00901365" w:rsidP="003061C5">
            <w:pPr>
              <w:pStyle w:val="NoSpacing"/>
            </w:pPr>
            <w:r>
              <w:t>This</w:t>
            </w:r>
          </w:p>
        </w:tc>
        <w:tc>
          <w:tcPr>
            <w:tcW w:w="1131" w:type="dxa"/>
          </w:tcPr>
          <w:p w14:paraId="34DB66B0" w14:textId="0400D82B" w:rsidR="00901365" w:rsidRDefault="00901365" w:rsidP="003061C5">
            <w:pPr>
              <w:pStyle w:val="NoSpacing"/>
            </w:pPr>
            <w:r>
              <w:t>Este</w:t>
            </w:r>
          </w:p>
        </w:tc>
        <w:tc>
          <w:tcPr>
            <w:tcW w:w="1710" w:type="dxa"/>
          </w:tcPr>
          <w:p w14:paraId="5FFF2BAD" w14:textId="2D597E7A" w:rsidR="00901365" w:rsidRDefault="00901365" w:rsidP="003061C5">
            <w:pPr>
              <w:pStyle w:val="NoSpacing"/>
            </w:pPr>
            <w:proofErr w:type="spellStart"/>
            <w:r>
              <w:t>Esta</w:t>
            </w:r>
            <w:proofErr w:type="spellEnd"/>
          </w:p>
        </w:tc>
        <w:tc>
          <w:tcPr>
            <w:tcW w:w="1710" w:type="dxa"/>
            <w:vMerge w:val="restart"/>
          </w:tcPr>
          <w:p w14:paraId="6054AA92" w14:textId="218195BC" w:rsidR="00901365" w:rsidRDefault="00901365" w:rsidP="003061C5">
            <w:pPr>
              <w:pStyle w:val="NoSpacing"/>
            </w:pPr>
            <w:proofErr w:type="spellStart"/>
            <w:r>
              <w:t>Esto</w:t>
            </w:r>
            <w:proofErr w:type="spellEnd"/>
            <w:r>
              <w:t>: Not gender based</w:t>
            </w:r>
          </w:p>
        </w:tc>
      </w:tr>
      <w:tr w:rsidR="00901365" w14:paraId="77DD8A51" w14:textId="2B20936F" w:rsidTr="00B565EC">
        <w:tc>
          <w:tcPr>
            <w:tcW w:w="2065" w:type="dxa"/>
          </w:tcPr>
          <w:p w14:paraId="1495B620" w14:textId="77777777" w:rsidR="00901365" w:rsidRDefault="00901365" w:rsidP="003061C5">
            <w:pPr>
              <w:pStyle w:val="NoSpacing"/>
            </w:pPr>
            <w:r>
              <w:t>these</w:t>
            </w:r>
          </w:p>
        </w:tc>
        <w:tc>
          <w:tcPr>
            <w:tcW w:w="1131" w:type="dxa"/>
          </w:tcPr>
          <w:p w14:paraId="4E789E73" w14:textId="28960F26" w:rsidR="00901365" w:rsidRDefault="00901365" w:rsidP="003061C5">
            <w:pPr>
              <w:pStyle w:val="NoSpacing"/>
            </w:pPr>
            <w:proofErr w:type="spellStart"/>
            <w:r>
              <w:t>estos</w:t>
            </w:r>
            <w:proofErr w:type="spellEnd"/>
          </w:p>
        </w:tc>
        <w:tc>
          <w:tcPr>
            <w:tcW w:w="1710" w:type="dxa"/>
          </w:tcPr>
          <w:p w14:paraId="04637DCB" w14:textId="776AB76D" w:rsidR="00901365" w:rsidRDefault="00901365" w:rsidP="003061C5">
            <w:pPr>
              <w:pStyle w:val="NoSpacing"/>
            </w:pPr>
            <w:proofErr w:type="spellStart"/>
            <w:r>
              <w:t>Estas</w:t>
            </w:r>
            <w:proofErr w:type="spellEnd"/>
          </w:p>
        </w:tc>
        <w:tc>
          <w:tcPr>
            <w:tcW w:w="1710" w:type="dxa"/>
            <w:vMerge/>
          </w:tcPr>
          <w:p w14:paraId="1BC4CE7C" w14:textId="77777777" w:rsidR="00901365" w:rsidRDefault="00901365" w:rsidP="003061C5">
            <w:pPr>
              <w:pStyle w:val="NoSpacing"/>
            </w:pPr>
          </w:p>
        </w:tc>
      </w:tr>
    </w:tbl>
    <w:p w14:paraId="6A773BE4" w14:textId="7B41893E" w:rsidR="003061C5" w:rsidRDefault="003061C5" w:rsidP="00ED6EE7">
      <w:pPr>
        <w:pStyle w:val="NoSpacing"/>
      </w:pPr>
    </w:p>
    <w:p w14:paraId="1C3B138D" w14:textId="2169BDCC" w:rsidR="003061C5" w:rsidRDefault="003061C5" w:rsidP="00ED6EE7">
      <w:pPr>
        <w:pStyle w:val="NoSpacing"/>
      </w:pPr>
    </w:p>
    <w:p w14:paraId="70A31013" w14:textId="3AACA85B" w:rsidR="003061C5" w:rsidRDefault="003061C5" w:rsidP="00ED6EE7">
      <w:pPr>
        <w:pStyle w:val="NoSpacing"/>
      </w:pPr>
    </w:p>
    <w:p w14:paraId="0CC383DA" w14:textId="77777777" w:rsidR="003061C5" w:rsidRDefault="003061C5" w:rsidP="00ED6EE7">
      <w:pPr>
        <w:pStyle w:val="NoSpacing"/>
      </w:pPr>
    </w:p>
    <w:p w14:paraId="63647B20" w14:textId="77777777" w:rsidR="003061C5" w:rsidRDefault="003061C5" w:rsidP="00ED6EE7">
      <w:pPr>
        <w:pStyle w:val="NoSpacing"/>
      </w:pPr>
    </w:p>
    <w:tbl>
      <w:tblPr>
        <w:tblStyle w:val="TableGrid"/>
        <w:tblpPr w:leftFromText="180" w:rightFromText="180" w:vertAnchor="text" w:horzAnchor="margin" w:tblpY="67"/>
        <w:tblW w:w="0" w:type="auto"/>
        <w:tblLook w:val="04A0" w:firstRow="1" w:lastRow="0" w:firstColumn="1" w:lastColumn="0" w:noHBand="0" w:noVBand="1"/>
      </w:tblPr>
      <w:tblGrid>
        <w:gridCol w:w="2065"/>
        <w:gridCol w:w="1131"/>
        <w:gridCol w:w="1710"/>
      </w:tblGrid>
      <w:tr w:rsidR="00582D2E" w14:paraId="06831EF6" w14:textId="77777777" w:rsidTr="00B565EC">
        <w:tc>
          <w:tcPr>
            <w:tcW w:w="2065" w:type="dxa"/>
          </w:tcPr>
          <w:p w14:paraId="4A7918A4" w14:textId="0F29B3FD" w:rsidR="00582D2E" w:rsidRPr="00ED6EE7" w:rsidRDefault="00582D2E" w:rsidP="00B565E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That table</w:t>
            </w:r>
            <w:r w:rsidR="007B0923">
              <w:rPr>
                <w:b/>
                <w:bCs/>
                <w:color w:val="FF0000"/>
              </w:rPr>
              <w:t xml:space="preserve"> (NO t)</w:t>
            </w:r>
          </w:p>
        </w:tc>
        <w:tc>
          <w:tcPr>
            <w:tcW w:w="1131" w:type="dxa"/>
          </w:tcPr>
          <w:p w14:paraId="22B31A68" w14:textId="77777777" w:rsidR="00582D2E" w:rsidRDefault="00582D2E" w:rsidP="00B565EC">
            <w:pPr>
              <w:pStyle w:val="NoSpacing"/>
            </w:pPr>
            <w:r>
              <w:t>Masculine</w:t>
            </w:r>
          </w:p>
        </w:tc>
        <w:tc>
          <w:tcPr>
            <w:tcW w:w="1710" w:type="dxa"/>
          </w:tcPr>
          <w:p w14:paraId="4C08BE8E" w14:textId="77777777" w:rsidR="00582D2E" w:rsidRDefault="00582D2E" w:rsidP="00B565EC">
            <w:pPr>
              <w:pStyle w:val="NoSpacing"/>
            </w:pPr>
            <w:r>
              <w:t>Feminine</w:t>
            </w:r>
          </w:p>
        </w:tc>
      </w:tr>
      <w:tr w:rsidR="00582D2E" w14:paraId="256548FE" w14:textId="77777777" w:rsidTr="00B565EC">
        <w:tc>
          <w:tcPr>
            <w:tcW w:w="2065" w:type="dxa"/>
          </w:tcPr>
          <w:p w14:paraId="6F4780E1" w14:textId="34F400DB" w:rsidR="00582D2E" w:rsidRDefault="00411F0C" w:rsidP="00B565EC">
            <w:pPr>
              <w:pStyle w:val="NoSpacing"/>
            </w:pPr>
            <w:r>
              <w:t>That</w:t>
            </w:r>
          </w:p>
        </w:tc>
        <w:tc>
          <w:tcPr>
            <w:tcW w:w="1131" w:type="dxa"/>
          </w:tcPr>
          <w:p w14:paraId="25283CD0" w14:textId="495979C0" w:rsidR="00582D2E" w:rsidRDefault="0099576E" w:rsidP="00B565EC">
            <w:pPr>
              <w:pStyle w:val="NoSpacing"/>
            </w:pPr>
            <w:r>
              <w:t>Ese</w:t>
            </w:r>
          </w:p>
        </w:tc>
        <w:tc>
          <w:tcPr>
            <w:tcW w:w="1710" w:type="dxa"/>
          </w:tcPr>
          <w:p w14:paraId="13B1C1D2" w14:textId="7EC9E854" w:rsidR="00582D2E" w:rsidRDefault="0099576E" w:rsidP="00B565EC">
            <w:pPr>
              <w:pStyle w:val="NoSpacing"/>
            </w:pPr>
            <w:proofErr w:type="spellStart"/>
            <w:r>
              <w:t>Esa</w:t>
            </w:r>
            <w:proofErr w:type="spellEnd"/>
          </w:p>
        </w:tc>
      </w:tr>
      <w:tr w:rsidR="00582D2E" w14:paraId="56AE18D2" w14:textId="77777777" w:rsidTr="00B565EC">
        <w:tc>
          <w:tcPr>
            <w:tcW w:w="2065" w:type="dxa"/>
          </w:tcPr>
          <w:p w14:paraId="39ADF87D" w14:textId="1B9D8D8E" w:rsidR="00582D2E" w:rsidRDefault="00411F0C" w:rsidP="00B565EC">
            <w:pPr>
              <w:pStyle w:val="NoSpacing"/>
            </w:pPr>
            <w:r>
              <w:t>those</w:t>
            </w:r>
          </w:p>
        </w:tc>
        <w:tc>
          <w:tcPr>
            <w:tcW w:w="1131" w:type="dxa"/>
          </w:tcPr>
          <w:p w14:paraId="6222A06F" w14:textId="30B3E928" w:rsidR="00582D2E" w:rsidRDefault="0099576E" w:rsidP="00B565EC">
            <w:pPr>
              <w:pStyle w:val="NoSpacing"/>
            </w:pPr>
            <w:proofErr w:type="spellStart"/>
            <w:r>
              <w:t>Esos</w:t>
            </w:r>
            <w:proofErr w:type="spellEnd"/>
          </w:p>
        </w:tc>
        <w:tc>
          <w:tcPr>
            <w:tcW w:w="1710" w:type="dxa"/>
          </w:tcPr>
          <w:p w14:paraId="6571B809" w14:textId="42511C0F" w:rsidR="00582D2E" w:rsidRDefault="0099576E" w:rsidP="00B565EC">
            <w:pPr>
              <w:pStyle w:val="NoSpacing"/>
            </w:pPr>
            <w:proofErr w:type="spellStart"/>
            <w:r>
              <w:t>esas</w:t>
            </w:r>
            <w:proofErr w:type="spellEnd"/>
          </w:p>
        </w:tc>
      </w:tr>
    </w:tbl>
    <w:p w14:paraId="45C24FB8" w14:textId="2918FA8F" w:rsidR="00582D2E" w:rsidRDefault="00582D2E" w:rsidP="00ED6EE7">
      <w:pPr>
        <w:pStyle w:val="NoSpacing"/>
      </w:pPr>
    </w:p>
    <w:p w14:paraId="3E50FB68" w14:textId="43C9907F" w:rsidR="0046454F" w:rsidRPr="0046454F" w:rsidRDefault="0046454F" w:rsidP="0046454F"/>
    <w:p w14:paraId="26B933DA" w14:textId="2A06F243" w:rsidR="0046454F" w:rsidRDefault="0046454F" w:rsidP="0046454F"/>
    <w:tbl>
      <w:tblPr>
        <w:tblStyle w:val="TableGrid"/>
        <w:tblpPr w:leftFromText="180" w:rightFromText="180" w:vertAnchor="text" w:horzAnchor="margin" w:tblpY="67"/>
        <w:tblW w:w="0" w:type="auto"/>
        <w:tblLook w:val="04A0" w:firstRow="1" w:lastRow="0" w:firstColumn="1" w:lastColumn="0" w:noHBand="0" w:noVBand="1"/>
      </w:tblPr>
      <w:tblGrid>
        <w:gridCol w:w="2034"/>
        <w:gridCol w:w="1131"/>
        <w:gridCol w:w="1684"/>
        <w:gridCol w:w="1684"/>
      </w:tblGrid>
      <w:tr w:rsidR="00FA3D01" w14:paraId="4B5F37F5" w14:textId="11916825" w:rsidTr="001652F2">
        <w:trPr>
          <w:trHeight w:val="232"/>
        </w:trPr>
        <w:tc>
          <w:tcPr>
            <w:tcW w:w="2034" w:type="dxa"/>
          </w:tcPr>
          <w:p w14:paraId="55DE8B8E" w14:textId="7A89479D" w:rsidR="00FA3D01" w:rsidRPr="00ED6EE7" w:rsidRDefault="00FA3D01" w:rsidP="00DD1F7E">
            <w:pPr>
              <w:pStyle w:val="NoSpacing"/>
              <w:rPr>
                <w:b/>
                <w:bCs/>
              </w:rPr>
            </w:pPr>
            <w:r w:rsidRPr="003F3590">
              <w:rPr>
                <w:b/>
                <w:bCs/>
                <w:color w:val="FF0000"/>
              </w:rPr>
              <w:t>They/There</w:t>
            </w:r>
          </w:p>
        </w:tc>
        <w:tc>
          <w:tcPr>
            <w:tcW w:w="1131" w:type="dxa"/>
          </w:tcPr>
          <w:p w14:paraId="559CA2D2" w14:textId="77777777" w:rsidR="00FA3D01" w:rsidRDefault="00FA3D01" w:rsidP="00DD1F7E">
            <w:pPr>
              <w:pStyle w:val="NoSpacing"/>
            </w:pPr>
            <w:r>
              <w:t>Masculine</w:t>
            </w:r>
          </w:p>
        </w:tc>
        <w:tc>
          <w:tcPr>
            <w:tcW w:w="1684" w:type="dxa"/>
          </w:tcPr>
          <w:p w14:paraId="751F4321" w14:textId="77777777" w:rsidR="00FA3D01" w:rsidRDefault="00FA3D01" w:rsidP="00DD1F7E">
            <w:pPr>
              <w:pStyle w:val="NoSpacing"/>
            </w:pPr>
            <w:r>
              <w:t>Feminine</w:t>
            </w:r>
          </w:p>
        </w:tc>
        <w:tc>
          <w:tcPr>
            <w:tcW w:w="1684" w:type="dxa"/>
          </w:tcPr>
          <w:p w14:paraId="1255075F" w14:textId="41863B6E" w:rsidR="00FA3D01" w:rsidRDefault="00FA3D01" w:rsidP="00DD1F7E">
            <w:pPr>
              <w:pStyle w:val="NoSpacing"/>
            </w:pPr>
            <w:r>
              <w:t>Examples</w:t>
            </w:r>
          </w:p>
        </w:tc>
      </w:tr>
      <w:tr w:rsidR="00FA3D01" w14:paraId="64FC9809" w14:textId="63087644" w:rsidTr="001652F2">
        <w:trPr>
          <w:trHeight w:val="232"/>
        </w:trPr>
        <w:tc>
          <w:tcPr>
            <w:tcW w:w="2034" w:type="dxa"/>
          </w:tcPr>
          <w:p w14:paraId="1EF28C4B" w14:textId="54C1E571" w:rsidR="00FA3D01" w:rsidRDefault="00FA3D01" w:rsidP="00DD1F7E">
            <w:pPr>
              <w:pStyle w:val="NoSpacing"/>
            </w:pPr>
            <w:r>
              <w:t>They</w:t>
            </w:r>
          </w:p>
        </w:tc>
        <w:tc>
          <w:tcPr>
            <w:tcW w:w="1131" w:type="dxa"/>
          </w:tcPr>
          <w:p w14:paraId="59FCEE5D" w14:textId="0C8C8FE9" w:rsidR="00FA3D01" w:rsidRDefault="00FA3D01" w:rsidP="00DD1F7E">
            <w:pPr>
              <w:pStyle w:val="NoSpacing"/>
            </w:pPr>
            <w:proofErr w:type="spellStart"/>
            <w:r>
              <w:t>Ellos</w:t>
            </w:r>
            <w:proofErr w:type="spellEnd"/>
          </w:p>
        </w:tc>
        <w:tc>
          <w:tcPr>
            <w:tcW w:w="1684" w:type="dxa"/>
          </w:tcPr>
          <w:p w14:paraId="57514CCF" w14:textId="67B830B5" w:rsidR="00FA3D01" w:rsidRDefault="00FA3D01" w:rsidP="00DD1F7E">
            <w:pPr>
              <w:pStyle w:val="NoSpacing"/>
            </w:pPr>
            <w:proofErr w:type="spellStart"/>
            <w:r>
              <w:t>Ellas</w:t>
            </w:r>
            <w:proofErr w:type="spellEnd"/>
          </w:p>
        </w:tc>
        <w:tc>
          <w:tcPr>
            <w:tcW w:w="1684" w:type="dxa"/>
          </w:tcPr>
          <w:p w14:paraId="56ADF5BA" w14:textId="77777777" w:rsidR="00FA3D01" w:rsidRDefault="00FA3D01" w:rsidP="00DD1F7E">
            <w:pPr>
              <w:pStyle w:val="NoSpacing"/>
            </w:pPr>
          </w:p>
        </w:tc>
      </w:tr>
      <w:tr w:rsidR="001652F2" w14:paraId="035B5BAB" w14:textId="6AB8D768" w:rsidTr="00DD1F7E">
        <w:trPr>
          <w:trHeight w:val="1893"/>
        </w:trPr>
        <w:tc>
          <w:tcPr>
            <w:tcW w:w="2034" w:type="dxa"/>
          </w:tcPr>
          <w:p w14:paraId="49616E41" w14:textId="5F8C4969" w:rsidR="001652F2" w:rsidRDefault="001652F2" w:rsidP="00DD1F7E">
            <w:pPr>
              <w:pStyle w:val="NoSpacing"/>
            </w:pPr>
            <w:r>
              <w:t>There</w:t>
            </w:r>
          </w:p>
        </w:tc>
        <w:tc>
          <w:tcPr>
            <w:tcW w:w="2815" w:type="dxa"/>
            <w:gridSpan w:val="2"/>
          </w:tcPr>
          <w:p w14:paraId="44D11DC1" w14:textId="77777777" w:rsidR="001652F2" w:rsidRPr="00D0165B" w:rsidRDefault="001652F2" w:rsidP="00DD1F7E">
            <w:pPr>
              <w:pStyle w:val="NoSpacing"/>
              <w:rPr>
                <w:lang w:val="es-MX"/>
              </w:rPr>
            </w:pPr>
            <w:r w:rsidRPr="00D0165B">
              <w:rPr>
                <w:lang w:val="es-MX"/>
              </w:rPr>
              <w:t>Hay una</w:t>
            </w:r>
          </w:p>
          <w:p w14:paraId="0BF22B13" w14:textId="77777777" w:rsidR="001652F2" w:rsidRPr="00D0165B" w:rsidRDefault="001652F2" w:rsidP="00DD1F7E">
            <w:pPr>
              <w:pStyle w:val="NoSpacing"/>
              <w:rPr>
                <w:lang w:val="es-MX"/>
              </w:rPr>
            </w:pPr>
            <w:r w:rsidRPr="00D0165B">
              <w:rPr>
                <w:lang w:val="es-MX"/>
              </w:rPr>
              <w:t>---</w:t>
            </w:r>
          </w:p>
          <w:p w14:paraId="22273D52" w14:textId="77777777" w:rsidR="001652F2" w:rsidRPr="00D0165B" w:rsidRDefault="001652F2" w:rsidP="00DD1F7E">
            <w:pPr>
              <w:pStyle w:val="NoSpacing"/>
              <w:rPr>
                <w:lang w:val="es-MX"/>
              </w:rPr>
            </w:pPr>
            <w:r w:rsidRPr="00D0165B">
              <w:rPr>
                <w:lang w:val="es-MX"/>
              </w:rPr>
              <w:t>Hay son</w:t>
            </w:r>
          </w:p>
          <w:p w14:paraId="762ACCD7" w14:textId="77777777" w:rsidR="00B91672" w:rsidRPr="00D0165B" w:rsidRDefault="00B91672" w:rsidP="00DD1F7E">
            <w:pPr>
              <w:pStyle w:val="NoSpacing"/>
              <w:rPr>
                <w:lang w:val="es-MX"/>
              </w:rPr>
            </w:pPr>
            <w:r w:rsidRPr="00D0165B">
              <w:rPr>
                <w:lang w:val="es-MX"/>
              </w:rPr>
              <w:t>---</w:t>
            </w:r>
          </w:p>
          <w:p w14:paraId="6CD6B143" w14:textId="31E42048" w:rsidR="00B91672" w:rsidRPr="00D0165B" w:rsidRDefault="00B91672" w:rsidP="00DD1F7E">
            <w:pPr>
              <w:pStyle w:val="NoSpacing"/>
              <w:rPr>
                <w:lang w:val="es-MX"/>
              </w:rPr>
            </w:pPr>
            <w:r w:rsidRPr="00D0165B">
              <w:rPr>
                <w:lang w:val="es-MX"/>
              </w:rPr>
              <w:t>Hay unos libros</w:t>
            </w:r>
          </w:p>
        </w:tc>
        <w:tc>
          <w:tcPr>
            <w:tcW w:w="1684" w:type="dxa"/>
          </w:tcPr>
          <w:p w14:paraId="46DC8B2A" w14:textId="77777777" w:rsidR="001652F2" w:rsidRPr="006E2BD9" w:rsidRDefault="001652F2" w:rsidP="00DD1F7E">
            <w:pPr>
              <w:pStyle w:val="NoSpacing"/>
              <w:rPr>
                <w:b/>
                <w:bCs/>
                <w:lang w:val="es-MX"/>
              </w:rPr>
            </w:pPr>
            <w:r w:rsidRPr="006E2BD9">
              <w:rPr>
                <w:b/>
                <w:bCs/>
                <w:lang w:val="es-MX"/>
              </w:rPr>
              <w:t>Hay una silla</w:t>
            </w:r>
          </w:p>
          <w:p w14:paraId="2EB0BE93" w14:textId="77777777" w:rsidR="001652F2" w:rsidRPr="006E2BD9" w:rsidRDefault="001652F2" w:rsidP="00DD1F7E">
            <w:pPr>
              <w:pStyle w:val="NoSpacing"/>
              <w:rPr>
                <w:lang w:val="es-MX"/>
              </w:rPr>
            </w:pPr>
            <w:proofErr w:type="spellStart"/>
            <w:r w:rsidRPr="006E2BD9">
              <w:rPr>
                <w:lang w:val="es-MX"/>
              </w:rPr>
              <w:t>There</w:t>
            </w:r>
            <w:proofErr w:type="spellEnd"/>
            <w:r w:rsidRPr="006E2BD9">
              <w:rPr>
                <w:lang w:val="es-MX"/>
              </w:rPr>
              <w:t xml:space="preserve"> </w:t>
            </w:r>
            <w:proofErr w:type="spellStart"/>
            <w:r w:rsidRPr="006E2BD9">
              <w:rPr>
                <w:lang w:val="es-MX"/>
              </w:rPr>
              <w:t>is</w:t>
            </w:r>
            <w:proofErr w:type="spellEnd"/>
            <w:r w:rsidRPr="006E2BD9">
              <w:rPr>
                <w:lang w:val="es-MX"/>
              </w:rPr>
              <w:t xml:space="preserve"> a </w:t>
            </w:r>
            <w:proofErr w:type="spellStart"/>
            <w:r w:rsidRPr="006E2BD9">
              <w:rPr>
                <w:lang w:val="es-MX"/>
              </w:rPr>
              <w:t>chair</w:t>
            </w:r>
            <w:proofErr w:type="spellEnd"/>
          </w:p>
          <w:p w14:paraId="19F775A9" w14:textId="00E9F670" w:rsidR="001652F2" w:rsidRPr="006E2BD9" w:rsidRDefault="001652F2" w:rsidP="00DD1F7E">
            <w:pPr>
              <w:pStyle w:val="NoSpacing"/>
              <w:rPr>
                <w:lang w:val="es-MX"/>
              </w:rPr>
            </w:pPr>
          </w:p>
          <w:p w14:paraId="2A9FC6C2" w14:textId="471B921D" w:rsidR="001652F2" w:rsidRPr="006E2BD9" w:rsidRDefault="001652F2" w:rsidP="00DD1F7E">
            <w:pPr>
              <w:pStyle w:val="NoSpacing"/>
              <w:rPr>
                <w:b/>
                <w:bCs/>
                <w:lang w:val="es-MX"/>
              </w:rPr>
            </w:pPr>
            <w:r w:rsidRPr="006E2BD9">
              <w:rPr>
                <w:b/>
                <w:bCs/>
                <w:lang w:val="es-MX"/>
              </w:rPr>
              <w:t>Hay son cinco manzana</w:t>
            </w:r>
          </w:p>
          <w:p w14:paraId="02A5DA22" w14:textId="354ADCA8" w:rsidR="001652F2" w:rsidRDefault="001652F2" w:rsidP="00DD1F7E">
            <w:pPr>
              <w:pStyle w:val="NoSpacing"/>
            </w:pPr>
            <w:r>
              <w:t>There are 5 apples</w:t>
            </w:r>
          </w:p>
          <w:p w14:paraId="13FFEFBA" w14:textId="17B72A26" w:rsidR="00B91672" w:rsidRDefault="00B91672" w:rsidP="00DD1F7E">
            <w:pPr>
              <w:pStyle w:val="NoSpacing"/>
            </w:pPr>
          </w:p>
          <w:p w14:paraId="68D8ABEC" w14:textId="5388223C" w:rsidR="00B91672" w:rsidRDefault="00B91672" w:rsidP="00DD1F7E">
            <w:pPr>
              <w:pStyle w:val="NoSpacing"/>
            </w:pPr>
            <w:r>
              <w:t>There are books</w:t>
            </w:r>
          </w:p>
          <w:p w14:paraId="502C8DC4" w14:textId="2577DEAA" w:rsidR="001652F2" w:rsidRDefault="001652F2" w:rsidP="00DD1F7E">
            <w:pPr>
              <w:pStyle w:val="NoSpacing"/>
            </w:pPr>
          </w:p>
        </w:tc>
      </w:tr>
    </w:tbl>
    <w:p w14:paraId="4302FB80" w14:textId="4DAD940D" w:rsidR="008001D9" w:rsidRDefault="008001D9" w:rsidP="00871486">
      <w:pPr>
        <w:pStyle w:val="NoSpacing"/>
      </w:pPr>
    </w:p>
    <w:p w14:paraId="17158D0B" w14:textId="6DBCBA40" w:rsidR="008001D9" w:rsidRDefault="008001D9" w:rsidP="00871486">
      <w:pPr>
        <w:pStyle w:val="NoSpacing"/>
      </w:pPr>
    </w:p>
    <w:p w14:paraId="7C421272" w14:textId="12EE5599" w:rsidR="008001D9" w:rsidRDefault="008001D9" w:rsidP="00871486">
      <w:pPr>
        <w:pStyle w:val="NoSpacing"/>
      </w:pPr>
    </w:p>
    <w:p w14:paraId="5C5696BD" w14:textId="7884E821" w:rsidR="008001D9" w:rsidRDefault="008001D9" w:rsidP="00871486">
      <w:pPr>
        <w:pStyle w:val="NoSpacing"/>
      </w:pPr>
    </w:p>
    <w:p w14:paraId="1DCA3EEA" w14:textId="77777777" w:rsidR="008001D9" w:rsidRDefault="008001D9" w:rsidP="00871486">
      <w:pPr>
        <w:pStyle w:val="NoSpacing"/>
      </w:pPr>
    </w:p>
    <w:p w14:paraId="7C14B257" w14:textId="77777777" w:rsidR="00FA3D01" w:rsidRDefault="00FA3D01" w:rsidP="00871486">
      <w:pPr>
        <w:pStyle w:val="NoSpacing"/>
      </w:pPr>
    </w:p>
    <w:p w14:paraId="3A94C43E" w14:textId="77777777" w:rsidR="00FA3D01" w:rsidRDefault="00FA3D01" w:rsidP="00871486">
      <w:pPr>
        <w:pStyle w:val="NoSpacing"/>
      </w:pPr>
    </w:p>
    <w:p w14:paraId="165A1F2E" w14:textId="77777777" w:rsidR="00FA3D01" w:rsidRDefault="00FA3D01" w:rsidP="00871486">
      <w:pPr>
        <w:pStyle w:val="NoSpacing"/>
      </w:pPr>
    </w:p>
    <w:p w14:paraId="29295268" w14:textId="77777777" w:rsidR="00FA3D01" w:rsidRDefault="00FA3D01" w:rsidP="00871486">
      <w:pPr>
        <w:pStyle w:val="NoSpacing"/>
      </w:pPr>
    </w:p>
    <w:p w14:paraId="515A349A" w14:textId="77777777" w:rsidR="00FA3D01" w:rsidRDefault="00FA3D01" w:rsidP="00871486">
      <w:pPr>
        <w:pStyle w:val="NoSpacing"/>
      </w:pPr>
    </w:p>
    <w:p w14:paraId="7D460675" w14:textId="77777777" w:rsidR="00FA3D01" w:rsidRDefault="00FA3D01" w:rsidP="00871486">
      <w:pPr>
        <w:pStyle w:val="NoSpacing"/>
      </w:pPr>
    </w:p>
    <w:p w14:paraId="77EC818D" w14:textId="77777777" w:rsidR="00B91672" w:rsidRDefault="00B91672" w:rsidP="00871486">
      <w:pPr>
        <w:pStyle w:val="NoSpacing"/>
      </w:pPr>
    </w:p>
    <w:p w14:paraId="0BFDFA69" w14:textId="77777777" w:rsidR="00B91672" w:rsidRDefault="00B91672" w:rsidP="00871486">
      <w:pPr>
        <w:pStyle w:val="NoSpacing"/>
      </w:pPr>
    </w:p>
    <w:p w14:paraId="6B78B9F8" w14:textId="47330970" w:rsidR="00871486" w:rsidRDefault="000040D0" w:rsidP="00871486">
      <w:pPr>
        <w:pStyle w:val="NoSpacing"/>
      </w:pPr>
      <w:r>
        <w:t>Examples of Singular/Plural:</w:t>
      </w:r>
    </w:p>
    <w:p w14:paraId="78591B9B" w14:textId="77777777" w:rsidR="000E3060" w:rsidRDefault="000E3060" w:rsidP="0087148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3420"/>
      </w:tblGrid>
      <w:tr w:rsidR="00145371" w:rsidRPr="00F542F9" w14:paraId="7FA3735F" w14:textId="0E47E05C" w:rsidTr="00145371">
        <w:tc>
          <w:tcPr>
            <w:tcW w:w="2425" w:type="dxa"/>
          </w:tcPr>
          <w:p w14:paraId="2352788A" w14:textId="77777777" w:rsidR="00145371" w:rsidRDefault="00145371" w:rsidP="006D6754">
            <w:pPr>
              <w:pStyle w:val="NoSpacing"/>
            </w:pPr>
            <w:r>
              <w:t xml:space="preserve">El </w:t>
            </w:r>
            <w:proofErr w:type="spellStart"/>
            <w:r>
              <w:t>libro</w:t>
            </w:r>
            <w:proofErr w:type="spellEnd"/>
          </w:p>
          <w:p w14:paraId="72AC25AE" w14:textId="6764B8CA" w:rsidR="00145371" w:rsidRDefault="00145371" w:rsidP="006D6754">
            <w:pPr>
              <w:pStyle w:val="NoSpacing"/>
            </w:pPr>
            <w:r>
              <w:t>The book</w:t>
            </w:r>
          </w:p>
        </w:tc>
        <w:tc>
          <w:tcPr>
            <w:tcW w:w="1710" w:type="dxa"/>
          </w:tcPr>
          <w:p w14:paraId="327CB4EC" w14:textId="77777777" w:rsidR="00145371" w:rsidRDefault="00145371" w:rsidP="006D6754">
            <w:pPr>
              <w:pStyle w:val="NoSpacing"/>
            </w:pPr>
            <w:r>
              <w:t xml:space="preserve">Los </w:t>
            </w:r>
            <w:proofErr w:type="spellStart"/>
            <w:r>
              <w:t>libros</w:t>
            </w:r>
            <w:proofErr w:type="spellEnd"/>
          </w:p>
          <w:p w14:paraId="512E7DF8" w14:textId="2C69277D" w:rsidR="00145371" w:rsidRDefault="00145371" w:rsidP="006D6754">
            <w:pPr>
              <w:pStyle w:val="NoSpacing"/>
            </w:pPr>
            <w:r>
              <w:t>The books</w:t>
            </w:r>
          </w:p>
        </w:tc>
        <w:tc>
          <w:tcPr>
            <w:tcW w:w="3420" w:type="dxa"/>
          </w:tcPr>
          <w:p w14:paraId="7117FF9F" w14:textId="4AD78303" w:rsidR="00F542F9" w:rsidRPr="0024727B" w:rsidRDefault="00F542F9" w:rsidP="006D6754">
            <w:pPr>
              <w:pStyle w:val="NoSpacing"/>
              <w:rPr>
                <w:lang w:val="es-MX"/>
              </w:rPr>
            </w:pPr>
            <w:r w:rsidRPr="0024727B">
              <w:rPr>
                <w:lang w:val="es-MX"/>
              </w:rPr>
              <w:t xml:space="preserve">El libro es </w:t>
            </w:r>
            <w:r w:rsidR="00F13176" w:rsidRPr="0024727B">
              <w:rPr>
                <w:lang w:val="es-MX"/>
              </w:rPr>
              <w:t>barata</w:t>
            </w:r>
          </w:p>
          <w:p w14:paraId="7EC53225" w14:textId="2AFE753A" w:rsidR="00F542F9" w:rsidRPr="0024727B" w:rsidRDefault="00F542F9" w:rsidP="006D6754">
            <w:pPr>
              <w:pStyle w:val="NoSpacing"/>
              <w:rPr>
                <w:lang w:val="es-MX"/>
              </w:rPr>
            </w:pPr>
            <w:proofErr w:type="spellStart"/>
            <w:r w:rsidRPr="0024727B">
              <w:rPr>
                <w:lang w:val="es-MX"/>
              </w:rPr>
              <w:t>The</w:t>
            </w:r>
            <w:proofErr w:type="spellEnd"/>
            <w:r w:rsidRPr="0024727B">
              <w:rPr>
                <w:lang w:val="es-MX"/>
              </w:rPr>
              <w:t xml:space="preserve"> </w:t>
            </w:r>
            <w:proofErr w:type="spellStart"/>
            <w:r w:rsidRPr="0024727B">
              <w:rPr>
                <w:lang w:val="es-MX"/>
              </w:rPr>
              <w:t>book</w:t>
            </w:r>
            <w:proofErr w:type="spellEnd"/>
            <w:r w:rsidRPr="0024727B">
              <w:rPr>
                <w:lang w:val="es-MX"/>
              </w:rPr>
              <w:t xml:space="preserve"> </w:t>
            </w:r>
            <w:proofErr w:type="spellStart"/>
            <w:r w:rsidRPr="0024727B">
              <w:rPr>
                <w:lang w:val="es-MX"/>
              </w:rPr>
              <w:t>is</w:t>
            </w:r>
            <w:proofErr w:type="spellEnd"/>
            <w:r w:rsidRPr="0024727B">
              <w:rPr>
                <w:lang w:val="es-MX"/>
              </w:rPr>
              <w:t xml:space="preserve"> </w:t>
            </w:r>
            <w:proofErr w:type="spellStart"/>
            <w:r w:rsidR="00F13176" w:rsidRPr="0024727B">
              <w:rPr>
                <w:lang w:val="es-MX"/>
              </w:rPr>
              <w:t>cheap</w:t>
            </w:r>
            <w:proofErr w:type="spellEnd"/>
          </w:p>
          <w:p w14:paraId="0F262C5F" w14:textId="77777777" w:rsidR="00F542F9" w:rsidRPr="0024727B" w:rsidRDefault="00F542F9" w:rsidP="006D6754">
            <w:pPr>
              <w:pStyle w:val="NoSpacing"/>
              <w:rPr>
                <w:lang w:val="es-MX"/>
              </w:rPr>
            </w:pPr>
          </w:p>
          <w:p w14:paraId="4D62EAAB" w14:textId="187F9230" w:rsidR="00145371" w:rsidRPr="00F542F9" w:rsidRDefault="00145371" w:rsidP="006D6754">
            <w:pPr>
              <w:pStyle w:val="NoSpacing"/>
              <w:rPr>
                <w:lang w:val="es-MX"/>
              </w:rPr>
            </w:pPr>
            <w:r w:rsidRPr="00F542F9">
              <w:rPr>
                <w:lang w:val="es-MX"/>
              </w:rPr>
              <w:t xml:space="preserve">El libros somos </w:t>
            </w:r>
            <w:proofErr w:type="spellStart"/>
            <w:r w:rsidRPr="00F542F9">
              <w:rPr>
                <w:lang w:val="es-MX"/>
              </w:rPr>
              <w:t>costoy</w:t>
            </w:r>
            <w:proofErr w:type="spellEnd"/>
          </w:p>
          <w:p w14:paraId="7676E7C2" w14:textId="4680FBB9" w:rsidR="00F542F9" w:rsidRPr="00F542F9" w:rsidRDefault="00145371" w:rsidP="00F542F9">
            <w:pPr>
              <w:pStyle w:val="NoSpacing"/>
              <w:rPr>
                <w:lang w:val="es-MX"/>
              </w:rPr>
            </w:pPr>
            <w:proofErr w:type="spellStart"/>
            <w:r w:rsidRPr="00F542F9">
              <w:rPr>
                <w:lang w:val="es-MX"/>
              </w:rPr>
              <w:t>The</w:t>
            </w:r>
            <w:proofErr w:type="spellEnd"/>
            <w:r w:rsidRPr="00F542F9">
              <w:rPr>
                <w:lang w:val="es-MX"/>
              </w:rPr>
              <w:t xml:space="preserve"> </w:t>
            </w:r>
            <w:proofErr w:type="spellStart"/>
            <w:r w:rsidRPr="00F542F9">
              <w:rPr>
                <w:lang w:val="es-MX"/>
              </w:rPr>
              <w:t>books</w:t>
            </w:r>
            <w:proofErr w:type="spellEnd"/>
            <w:r w:rsidRPr="00F542F9">
              <w:rPr>
                <w:lang w:val="es-MX"/>
              </w:rPr>
              <w:t xml:space="preserve"> are </w:t>
            </w:r>
            <w:proofErr w:type="spellStart"/>
            <w:r w:rsidRPr="00F542F9">
              <w:rPr>
                <w:lang w:val="es-MX"/>
              </w:rPr>
              <w:t>costly</w:t>
            </w:r>
            <w:proofErr w:type="spellEnd"/>
          </w:p>
        </w:tc>
      </w:tr>
      <w:tr w:rsidR="00145371" w14:paraId="1A1905B5" w14:textId="4AA60279" w:rsidTr="00145371">
        <w:tc>
          <w:tcPr>
            <w:tcW w:w="2425" w:type="dxa"/>
          </w:tcPr>
          <w:p w14:paraId="5DBE4F3E" w14:textId="77777777" w:rsidR="00145371" w:rsidRDefault="00145371" w:rsidP="006D6754">
            <w:pPr>
              <w:pStyle w:val="NoSpacing"/>
            </w:pPr>
            <w:r>
              <w:t>La casa</w:t>
            </w:r>
          </w:p>
          <w:p w14:paraId="3C8E1360" w14:textId="41E93D9E" w:rsidR="00145371" w:rsidRDefault="00145371" w:rsidP="006D6754">
            <w:pPr>
              <w:pStyle w:val="NoSpacing"/>
            </w:pPr>
            <w:r>
              <w:t>The house</w:t>
            </w:r>
          </w:p>
        </w:tc>
        <w:tc>
          <w:tcPr>
            <w:tcW w:w="1710" w:type="dxa"/>
          </w:tcPr>
          <w:p w14:paraId="3C8725C3" w14:textId="77777777" w:rsidR="00145371" w:rsidRDefault="00145371" w:rsidP="006D6754">
            <w:pPr>
              <w:pStyle w:val="NoSpacing"/>
            </w:pPr>
            <w:r>
              <w:t>Las casas</w:t>
            </w:r>
          </w:p>
          <w:p w14:paraId="318A1A20" w14:textId="7E61C6D9" w:rsidR="00145371" w:rsidRDefault="00145371" w:rsidP="006D6754">
            <w:pPr>
              <w:pStyle w:val="NoSpacing"/>
            </w:pPr>
            <w:r>
              <w:t>The houses</w:t>
            </w:r>
          </w:p>
        </w:tc>
        <w:tc>
          <w:tcPr>
            <w:tcW w:w="3420" w:type="dxa"/>
          </w:tcPr>
          <w:p w14:paraId="72094D31" w14:textId="77777777" w:rsidR="00145371" w:rsidRDefault="00145371" w:rsidP="006D6754">
            <w:pPr>
              <w:pStyle w:val="NoSpacing"/>
            </w:pPr>
          </w:p>
          <w:p w14:paraId="5DB9C5AE" w14:textId="1359AB32" w:rsidR="00145371" w:rsidRDefault="00145371" w:rsidP="006D6754">
            <w:pPr>
              <w:pStyle w:val="NoSpacing"/>
            </w:pPr>
          </w:p>
        </w:tc>
      </w:tr>
      <w:tr w:rsidR="00145371" w14:paraId="506E68DE" w14:textId="3AE1895D" w:rsidTr="00145371">
        <w:tc>
          <w:tcPr>
            <w:tcW w:w="2425" w:type="dxa"/>
          </w:tcPr>
          <w:p w14:paraId="55D18563" w14:textId="77777777" w:rsidR="00145371" w:rsidRDefault="00145371" w:rsidP="006D6754">
            <w:pPr>
              <w:pStyle w:val="NoSpacing"/>
            </w:pPr>
            <w:r>
              <w:t xml:space="preserve">Un </w:t>
            </w:r>
            <w:proofErr w:type="spellStart"/>
            <w:r>
              <w:t>libro</w:t>
            </w:r>
            <w:proofErr w:type="spellEnd"/>
          </w:p>
          <w:p w14:paraId="4CFCC08D" w14:textId="30B44190" w:rsidR="00145371" w:rsidRDefault="00145371" w:rsidP="006D6754">
            <w:pPr>
              <w:pStyle w:val="NoSpacing"/>
            </w:pPr>
            <w:r>
              <w:lastRenderedPageBreak/>
              <w:t>A book</w:t>
            </w:r>
          </w:p>
        </w:tc>
        <w:tc>
          <w:tcPr>
            <w:tcW w:w="1710" w:type="dxa"/>
          </w:tcPr>
          <w:p w14:paraId="605BEC25" w14:textId="77777777" w:rsidR="00145371" w:rsidRDefault="00145371" w:rsidP="006D6754">
            <w:pPr>
              <w:pStyle w:val="NoSpacing"/>
            </w:pPr>
            <w:proofErr w:type="spellStart"/>
            <w:r>
              <w:lastRenderedPageBreak/>
              <w:t>Unos</w:t>
            </w:r>
            <w:proofErr w:type="spellEnd"/>
            <w:r>
              <w:t xml:space="preserve"> </w:t>
            </w:r>
            <w:proofErr w:type="spellStart"/>
            <w:r>
              <w:t>libros</w:t>
            </w:r>
            <w:proofErr w:type="spellEnd"/>
          </w:p>
          <w:p w14:paraId="1773CC39" w14:textId="2B97EEA9" w:rsidR="00145371" w:rsidRDefault="00145371" w:rsidP="006D6754">
            <w:pPr>
              <w:pStyle w:val="NoSpacing"/>
            </w:pPr>
            <w:r>
              <w:lastRenderedPageBreak/>
              <w:t>A few books</w:t>
            </w:r>
          </w:p>
        </w:tc>
        <w:tc>
          <w:tcPr>
            <w:tcW w:w="3420" w:type="dxa"/>
          </w:tcPr>
          <w:p w14:paraId="795F96DD" w14:textId="77777777" w:rsidR="00145371" w:rsidRDefault="00145371" w:rsidP="006D6754">
            <w:pPr>
              <w:pStyle w:val="NoSpacing"/>
            </w:pPr>
          </w:p>
        </w:tc>
      </w:tr>
      <w:tr w:rsidR="00145371" w14:paraId="28CEA017" w14:textId="632B9392" w:rsidTr="00145371">
        <w:tc>
          <w:tcPr>
            <w:tcW w:w="2425" w:type="dxa"/>
          </w:tcPr>
          <w:p w14:paraId="14A2E006" w14:textId="77777777" w:rsidR="00145371" w:rsidRDefault="00145371" w:rsidP="006D6754">
            <w:pPr>
              <w:pStyle w:val="NoSpacing"/>
            </w:pPr>
            <w:r>
              <w:t>Una casa</w:t>
            </w:r>
          </w:p>
          <w:p w14:paraId="008CB953" w14:textId="77777777" w:rsidR="00145371" w:rsidRDefault="00145371" w:rsidP="006D6754">
            <w:pPr>
              <w:pStyle w:val="NoSpacing"/>
            </w:pPr>
            <w:r>
              <w:t>A house</w:t>
            </w:r>
          </w:p>
          <w:p w14:paraId="389C947F" w14:textId="73F5AE52" w:rsidR="00145371" w:rsidRDefault="00145371" w:rsidP="006D6754">
            <w:pPr>
              <w:pStyle w:val="NoSpacing"/>
            </w:pPr>
            <w:r>
              <w:t>(referring fem)</w:t>
            </w:r>
          </w:p>
        </w:tc>
        <w:tc>
          <w:tcPr>
            <w:tcW w:w="1710" w:type="dxa"/>
          </w:tcPr>
          <w:p w14:paraId="0654A3A4" w14:textId="77777777" w:rsidR="00145371" w:rsidRDefault="00145371" w:rsidP="006D6754">
            <w:pPr>
              <w:pStyle w:val="NoSpacing"/>
            </w:pPr>
            <w:proofErr w:type="spellStart"/>
            <w:r>
              <w:t>Unas</w:t>
            </w:r>
            <w:proofErr w:type="spellEnd"/>
            <w:r>
              <w:t xml:space="preserve"> casas</w:t>
            </w:r>
          </w:p>
          <w:p w14:paraId="69F9A227" w14:textId="1836242B" w:rsidR="00145371" w:rsidRDefault="00145371" w:rsidP="006D6754">
            <w:pPr>
              <w:pStyle w:val="NoSpacing"/>
            </w:pPr>
            <w:r>
              <w:t>A few houses(fem)</w:t>
            </w:r>
          </w:p>
        </w:tc>
        <w:tc>
          <w:tcPr>
            <w:tcW w:w="3420" w:type="dxa"/>
          </w:tcPr>
          <w:p w14:paraId="19C92879" w14:textId="77777777" w:rsidR="00145371" w:rsidRDefault="00145371" w:rsidP="006D6754">
            <w:pPr>
              <w:pStyle w:val="NoSpacing"/>
            </w:pPr>
          </w:p>
        </w:tc>
      </w:tr>
      <w:tr w:rsidR="00145371" w14:paraId="548DD256" w14:textId="55227B07" w:rsidTr="00145371">
        <w:tc>
          <w:tcPr>
            <w:tcW w:w="2425" w:type="dxa"/>
          </w:tcPr>
          <w:p w14:paraId="3DA6A445" w14:textId="3B1BEC70" w:rsidR="00145371" w:rsidRDefault="00145371" w:rsidP="006D6754">
            <w:pPr>
              <w:pStyle w:val="NoSpacing"/>
            </w:pPr>
            <w:r>
              <w:t xml:space="preserve">Mi </w:t>
            </w:r>
            <w:proofErr w:type="spellStart"/>
            <w:r>
              <w:t>libro</w:t>
            </w:r>
            <w:proofErr w:type="spellEnd"/>
          </w:p>
          <w:p w14:paraId="6A9561FB" w14:textId="6E794706" w:rsidR="00145371" w:rsidRDefault="00145371" w:rsidP="006D6754">
            <w:pPr>
              <w:pStyle w:val="NoSpacing"/>
            </w:pPr>
            <w:r>
              <w:t>My book</w:t>
            </w:r>
          </w:p>
        </w:tc>
        <w:tc>
          <w:tcPr>
            <w:tcW w:w="1710" w:type="dxa"/>
          </w:tcPr>
          <w:p w14:paraId="7BF1A959" w14:textId="77777777" w:rsidR="00145371" w:rsidRDefault="00145371" w:rsidP="006D6754">
            <w:pPr>
              <w:pStyle w:val="NoSpacing"/>
            </w:pPr>
            <w:r>
              <w:t xml:space="preserve">Mis </w:t>
            </w:r>
            <w:proofErr w:type="spellStart"/>
            <w:r>
              <w:t>Libros</w:t>
            </w:r>
            <w:proofErr w:type="spellEnd"/>
          </w:p>
          <w:p w14:paraId="7FDCCC12" w14:textId="4E7A1A82" w:rsidR="00145371" w:rsidRDefault="00145371" w:rsidP="006D6754">
            <w:pPr>
              <w:pStyle w:val="NoSpacing"/>
            </w:pPr>
            <w:r>
              <w:t>My books</w:t>
            </w:r>
          </w:p>
        </w:tc>
        <w:tc>
          <w:tcPr>
            <w:tcW w:w="3420" w:type="dxa"/>
          </w:tcPr>
          <w:p w14:paraId="26D6A9EA" w14:textId="77777777" w:rsidR="00145371" w:rsidRDefault="00145371" w:rsidP="006D6754">
            <w:pPr>
              <w:pStyle w:val="NoSpacing"/>
            </w:pPr>
          </w:p>
        </w:tc>
      </w:tr>
      <w:tr w:rsidR="00145371" w14:paraId="3F11A79B" w14:textId="14413ED7" w:rsidTr="00145371">
        <w:tc>
          <w:tcPr>
            <w:tcW w:w="2425" w:type="dxa"/>
          </w:tcPr>
          <w:p w14:paraId="619DDEC1" w14:textId="5FB6ABAB" w:rsidR="00145371" w:rsidRDefault="00145371" w:rsidP="006D6754">
            <w:pPr>
              <w:pStyle w:val="NoSpacing"/>
            </w:pPr>
            <w:r>
              <w:t xml:space="preserve">Tu </w:t>
            </w:r>
            <w:proofErr w:type="spellStart"/>
            <w:r>
              <w:t>libro</w:t>
            </w:r>
            <w:proofErr w:type="spellEnd"/>
          </w:p>
          <w:p w14:paraId="0E75AE53" w14:textId="7DE4B2BB" w:rsidR="00145371" w:rsidRDefault="00145371" w:rsidP="006D6754">
            <w:pPr>
              <w:pStyle w:val="NoSpacing"/>
            </w:pPr>
            <w:r>
              <w:t>Your book</w:t>
            </w:r>
          </w:p>
        </w:tc>
        <w:tc>
          <w:tcPr>
            <w:tcW w:w="1710" w:type="dxa"/>
          </w:tcPr>
          <w:p w14:paraId="79989D0B" w14:textId="77777777" w:rsidR="00145371" w:rsidRDefault="00145371" w:rsidP="006D6754">
            <w:pPr>
              <w:pStyle w:val="NoSpacing"/>
            </w:pPr>
            <w:r>
              <w:t xml:space="preserve">Tus </w:t>
            </w:r>
            <w:proofErr w:type="spellStart"/>
            <w:r>
              <w:t>libros</w:t>
            </w:r>
            <w:proofErr w:type="spellEnd"/>
          </w:p>
          <w:p w14:paraId="53AD6BE9" w14:textId="7FB25C74" w:rsidR="00145371" w:rsidRDefault="00145371" w:rsidP="006D6754">
            <w:pPr>
              <w:pStyle w:val="NoSpacing"/>
            </w:pPr>
            <w:r>
              <w:t>Your books</w:t>
            </w:r>
          </w:p>
        </w:tc>
        <w:tc>
          <w:tcPr>
            <w:tcW w:w="3420" w:type="dxa"/>
          </w:tcPr>
          <w:p w14:paraId="261486DD" w14:textId="77777777" w:rsidR="00145371" w:rsidRDefault="00145371" w:rsidP="006D6754">
            <w:pPr>
              <w:pStyle w:val="NoSpacing"/>
            </w:pPr>
          </w:p>
        </w:tc>
      </w:tr>
      <w:tr w:rsidR="00145371" w14:paraId="17DE3865" w14:textId="7C868E12" w:rsidTr="00145371">
        <w:tc>
          <w:tcPr>
            <w:tcW w:w="2425" w:type="dxa"/>
          </w:tcPr>
          <w:p w14:paraId="51FFCDB7" w14:textId="07605740" w:rsidR="00145371" w:rsidRDefault="00145371" w:rsidP="006D6754">
            <w:pPr>
              <w:pStyle w:val="NoSpacing"/>
            </w:pP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libro</w:t>
            </w:r>
            <w:proofErr w:type="spellEnd"/>
          </w:p>
          <w:p w14:paraId="3B6CB25B" w14:textId="39ECF1AA" w:rsidR="00145371" w:rsidRDefault="00145371" w:rsidP="006D6754">
            <w:pPr>
              <w:pStyle w:val="NoSpacing"/>
            </w:pPr>
            <w:r>
              <w:t>His/her book</w:t>
            </w:r>
          </w:p>
        </w:tc>
        <w:tc>
          <w:tcPr>
            <w:tcW w:w="1710" w:type="dxa"/>
          </w:tcPr>
          <w:p w14:paraId="14426C13" w14:textId="5C6EA4C5" w:rsidR="00145371" w:rsidRDefault="00145371" w:rsidP="006D6754">
            <w:pPr>
              <w:pStyle w:val="NoSpacing"/>
            </w:pPr>
            <w:r>
              <w:t xml:space="preserve">Sus </w:t>
            </w:r>
            <w:proofErr w:type="spellStart"/>
            <w:r>
              <w:t>libros</w:t>
            </w:r>
            <w:proofErr w:type="spellEnd"/>
          </w:p>
          <w:p w14:paraId="54032639" w14:textId="15FFE009" w:rsidR="00145371" w:rsidRDefault="00145371" w:rsidP="006D6754">
            <w:pPr>
              <w:pStyle w:val="NoSpacing"/>
            </w:pPr>
            <w:r>
              <w:t>His/her books</w:t>
            </w:r>
          </w:p>
        </w:tc>
        <w:tc>
          <w:tcPr>
            <w:tcW w:w="3420" w:type="dxa"/>
          </w:tcPr>
          <w:p w14:paraId="510534CF" w14:textId="77777777" w:rsidR="00145371" w:rsidRDefault="00145371" w:rsidP="006D6754">
            <w:pPr>
              <w:pStyle w:val="NoSpacing"/>
            </w:pPr>
          </w:p>
        </w:tc>
      </w:tr>
    </w:tbl>
    <w:p w14:paraId="29291C0E" w14:textId="07A0097D" w:rsidR="006D6754" w:rsidRDefault="006D6754" w:rsidP="006D6754">
      <w:pPr>
        <w:pStyle w:val="NoSpacing"/>
      </w:pPr>
    </w:p>
    <w:p w14:paraId="64774D34" w14:textId="3EBD381F" w:rsidR="00B3595C" w:rsidRDefault="00025756" w:rsidP="006D6754">
      <w:pPr>
        <w:pStyle w:val="NoSpacing"/>
      </w:pPr>
      <w:r>
        <w:t>Mi: is possessive verb, it does NOT change for gender; it changes for plural</w:t>
      </w:r>
    </w:p>
    <w:p w14:paraId="6F086C9D" w14:textId="313BBBBF" w:rsidR="00B3595C" w:rsidRPr="0083148F" w:rsidRDefault="00B3595C" w:rsidP="006D6754">
      <w:pPr>
        <w:pStyle w:val="NoSpacing"/>
      </w:pPr>
    </w:p>
    <w:p w14:paraId="5B9E59D7" w14:textId="64E96392" w:rsidR="00B3595C" w:rsidRPr="0083148F" w:rsidRDefault="00B3595C" w:rsidP="006D6754">
      <w:pPr>
        <w:pStyle w:val="NoSpacing"/>
      </w:pPr>
    </w:p>
    <w:p w14:paraId="689DC967" w14:textId="08446DCE" w:rsidR="00B3595C" w:rsidRPr="0083148F" w:rsidRDefault="00B3595C" w:rsidP="006D6754">
      <w:pPr>
        <w:pStyle w:val="NoSpacing"/>
      </w:pPr>
    </w:p>
    <w:p w14:paraId="44353534" w14:textId="4846DCAA" w:rsidR="00B3595C" w:rsidRPr="0083148F" w:rsidRDefault="00B3595C" w:rsidP="006D6754">
      <w:pPr>
        <w:pStyle w:val="NoSpacing"/>
      </w:pPr>
    </w:p>
    <w:p w14:paraId="618C3841" w14:textId="5B56EEED" w:rsidR="00B3595C" w:rsidRPr="0083148F" w:rsidRDefault="00B3595C" w:rsidP="006D6754">
      <w:pPr>
        <w:pStyle w:val="NoSpacing"/>
      </w:pPr>
    </w:p>
    <w:p w14:paraId="3118E7B8" w14:textId="237E4DB8" w:rsidR="00B3595C" w:rsidRPr="0083148F" w:rsidRDefault="00B3595C" w:rsidP="006D6754">
      <w:pPr>
        <w:pStyle w:val="NoSpacing"/>
      </w:pPr>
    </w:p>
    <w:p w14:paraId="3F785772" w14:textId="77777777" w:rsidR="00B3595C" w:rsidRPr="0083148F" w:rsidRDefault="00B3595C" w:rsidP="006D6754">
      <w:pPr>
        <w:pStyle w:val="NoSpacing"/>
      </w:pPr>
    </w:p>
    <w:p w14:paraId="6788B36D" w14:textId="6934C9A8" w:rsidR="0046454F" w:rsidRDefault="0046454F" w:rsidP="0046454F">
      <w:pPr>
        <w:pStyle w:val="Heading1"/>
      </w:pPr>
      <w:bookmarkStart w:id="20" w:name="_Toc16354810"/>
      <w:r>
        <w:t>Rules:</w:t>
      </w:r>
      <w:bookmarkEnd w:id="20"/>
    </w:p>
    <w:p w14:paraId="59D2D4EB" w14:textId="5A3CC57E" w:rsidR="00AC57C3" w:rsidRDefault="00AC57C3" w:rsidP="00AC57C3"/>
    <w:p w14:paraId="68716B7B" w14:textId="7D07A420" w:rsidR="00FE2A6D" w:rsidRDefault="00FE2A6D" w:rsidP="00FE2A6D">
      <w:pPr>
        <w:pStyle w:val="Heading2"/>
      </w:pPr>
      <w:bookmarkStart w:id="21" w:name="_Toc16354811"/>
      <w:r>
        <w:t>Sound rules of ta</w:t>
      </w:r>
      <w:r w:rsidR="00E46F94">
        <w:t>,</w:t>
      </w:r>
      <w:r>
        <w:t xml:space="preserve"> </w:t>
      </w:r>
      <w:proofErr w:type="spellStart"/>
      <w:r>
        <w:t>da</w:t>
      </w:r>
      <w:r w:rsidR="00E46F94">
        <w:t>,h,</w:t>
      </w:r>
      <w:r w:rsidR="00EF1D23">
        <w:t>v</w:t>
      </w:r>
      <w:proofErr w:type="spellEnd"/>
      <w:r w:rsidR="00E46F94">
        <w:t>: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670"/>
        <w:gridCol w:w="3870"/>
      </w:tblGrid>
      <w:tr w:rsidR="006326E7" w14:paraId="7E5C0BD6" w14:textId="7D23E7FA" w:rsidTr="00496679">
        <w:tc>
          <w:tcPr>
            <w:tcW w:w="1525" w:type="dxa"/>
          </w:tcPr>
          <w:p w14:paraId="3FE1A4EA" w14:textId="77777777" w:rsidR="0072670C" w:rsidRDefault="006326E7" w:rsidP="00AC57C3">
            <w:r>
              <w:t xml:space="preserve">No </w:t>
            </w:r>
            <w:r w:rsidR="0072670C">
              <w:t xml:space="preserve">Sound </w:t>
            </w:r>
          </w:p>
          <w:p w14:paraId="46E56BEB" w14:textId="44DBD0AF" w:rsidR="006326E7" w:rsidRDefault="006326E7" w:rsidP="00AC57C3">
            <w:r w:rsidRPr="00EE591C">
              <w:rPr>
                <w:rFonts w:ascii="Nirmala UI" w:hAnsi="Nirmala UI" w:cs="Nirmala UI"/>
              </w:rPr>
              <w:t>ట</w:t>
            </w:r>
          </w:p>
        </w:tc>
        <w:tc>
          <w:tcPr>
            <w:tcW w:w="2670" w:type="dxa"/>
          </w:tcPr>
          <w:p w14:paraId="6A69F800" w14:textId="6C04DE55" w:rsidR="006326E7" w:rsidRDefault="006326E7" w:rsidP="00AC57C3">
            <w:r>
              <w:t xml:space="preserve">Replace </w:t>
            </w:r>
            <w:r w:rsidR="0072670C">
              <w:t xml:space="preserve">the sound </w:t>
            </w:r>
            <w:r>
              <w:t xml:space="preserve">with </w:t>
            </w:r>
            <w:r w:rsidRPr="00EE591C">
              <w:rPr>
                <w:rFonts w:ascii="Nirmala UI" w:hAnsi="Nirmala UI" w:cs="Nirmala UI"/>
              </w:rPr>
              <w:t>త</w:t>
            </w:r>
          </w:p>
        </w:tc>
        <w:tc>
          <w:tcPr>
            <w:tcW w:w="3870" w:type="dxa"/>
          </w:tcPr>
          <w:p w14:paraId="6587671E" w14:textId="29167679" w:rsidR="006326E7" w:rsidRDefault="006E5EE4" w:rsidP="00AC57C3">
            <w:r>
              <w:t xml:space="preserve">Thank you, </w:t>
            </w:r>
            <w:proofErr w:type="spellStart"/>
            <w:r>
              <w:t>tengo</w:t>
            </w:r>
            <w:proofErr w:type="spellEnd"/>
          </w:p>
        </w:tc>
      </w:tr>
      <w:tr w:rsidR="006326E7" w14:paraId="03918309" w14:textId="168BC923" w:rsidTr="00496679">
        <w:tc>
          <w:tcPr>
            <w:tcW w:w="1525" w:type="dxa"/>
          </w:tcPr>
          <w:p w14:paraId="4E45444B" w14:textId="77777777" w:rsidR="0072670C" w:rsidRDefault="006326E7" w:rsidP="00AC57C3">
            <w:r>
              <w:t xml:space="preserve">No </w:t>
            </w:r>
            <w:r w:rsidR="0072670C">
              <w:t>Sound</w:t>
            </w:r>
          </w:p>
          <w:p w14:paraId="2C3F09E7" w14:textId="15BEA825" w:rsidR="006326E7" w:rsidRDefault="006326E7" w:rsidP="00AC57C3">
            <w:r w:rsidRPr="00EE591C">
              <w:rPr>
                <w:rFonts w:ascii="Nirmala UI" w:hAnsi="Nirmala UI" w:cs="Nirmala UI"/>
              </w:rPr>
              <w:t>డ</w:t>
            </w:r>
          </w:p>
        </w:tc>
        <w:tc>
          <w:tcPr>
            <w:tcW w:w="2670" w:type="dxa"/>
          </w:tcPr>
          <w:p w14:paraId="096BB1D2" w14:textId="27CA8F51" w:rsidR="006326E7" w:rsidRDefault="006326E7" w:rsidP="00AC57C3">
            <w:r>
              <w:t xml:space="preserve">Replace </w:t>
            </w:r>
            <w:r w:rsidR="0072670C">
              <w:t xml:space="preserve">the sound </w:t>
            </w:r>
            <w:r>
              <w:t xml:space="preserve">with </w:t>
            </w:r>
            <w:r w:rsidRPr="00EE591C">
              <w:rPr>
                <w:rFonts w:ascii="Nirmala UI" w:hAnsi="Nirmala UI" w:cs="Nirmala UI"/>
              </w:rPr>
              <w:t>ద</w:t>
            </w:r>
          </w:p>
        </w:tc>
        <w:tc>
          <w:tcPr>
            <w:tcW w:w="3870" w:type="dxa"/>
          </w:tcPr>
          <w:p w14:paraId="0BAFF206" w14:textId="41C8E4F7" w:rsidR="006326E7" w:rsidRDefault="006E5EE4" w:rsidP="00AC57C3">
            <w:r>
              <w:t>Doctor, Dear</w:t>
            </w:r>
          </w:p>
        </w:tc>
      </w:tr>
      <w:tr w:rsidR="00514CF9" w14:paraId="717A423B" w14:textId="77777777" w:rsidTr="00496679">
        <w:tc>
          <w:tcPr>
            <w:tcW w:w="1525" w:type="dxa"/>
          </w:tcPr>
          <w:p w14:paraId="6129EC4D" w14:textId="77689040" w:rsidR="00514CF9" w:rsidRDefault="00514CF9" w:rsidP="00AC57C3">
            <w:r>
              <w:t>No Sound for h</w:t>
            </w:r>
          </w:p>
        </w:tc>
        <w:tc>
          <w:tcPr>
            <w:tcW w:w="2670" w:type="dxa"/>
          </w:tcPr>
          <w:p w14:paraId="205B21D6" w14:textId="5D152C92" w:rsidR="00514CF9" w:rsidRDefault="00514CF9" w:rsidP="00AC57C3">
            <w:r>
              <w:t>N/A</w:t>
            </w:r>
          </w:p>
        </w:tc>
        <w:tc>
          <w:tcPr>
            <w:tcW w:w="3870" w:type="dxa"/>
          </w:tcPr>
          <w:p w14:paraId="632DDCBE" w14:textId="47CE2888" w:rsidR="00514CF9" w:rsidRDefault="00514CF9" w:rsidP="00AC57C3">
            <w:proofErr w:type="spellStart"/>
            <w:r>
              <w:t>Harmana</w:t>
            </w:r>
            <w:proofErr w:type="spellEnd"/>
            <w:r>
              <w:t xml:space="preserve">, </w:t>
            </w:r>
            <w:proofErr w:type="spellStart"/>
            <w:r>
              <w:t>Harmano</w:t>
            </w:r>
            <w:proofErr w:type="spellEnd"/>
            <w:r w:rsidR="000E48EE">
              <w:t xml:space="preserve">, </w:t>
            </w:r>
            <w:proofErr w:type="spellStart"/>
            <w:r w:rsidR="000E48EE">
              <w:t>ahora</w:t>
            </w:r>
            <w:proofErr w:type="spellEnd"/>
          </w:p>
        </w:tc>
      </w:tr>
      <w:tr w:rsidR="00E46F94" w14:paraId="3D096B90" w14:textId="77777777" w:rsidTr="00496679">
        <w:tc>
          <w:tcPr>
            <w:tcW w:w="1525" w:type="dxa"/>
          </w:tcPr>
          <w:p w14:paraId="5E733F57" w14:textId="0A138BB8" w:rsidR="00E46F94" w:rsidRDefault="00E46F94" w:rsidP="00AC57C3">
            <w:r>
              <w:t xml:space="preserve">Sound rules for </w:t>
            </w:r>
            <w:r w:rsidR="00EF1D23">
              <w:t>v</w:t>
            </w:r>
          </w:p>
        </w:tc>
        <w:tc>
          <w:tcPr>
            <w:tcW w:w="2670" w:type="dxa"/>
          </w:tcPr>
          <w:p w14:paraId="0651D775" w14:textId="3DD0D13F" w:rsidR="00E46F94" w:rsidRDefault="00E46F94" w:rsidP="00AC57C3">
            <w:r>
              <w:t xml:space="preserve">No sound for </w:t>
            </w:r>
            <w:r w:rsidR="00EF1D23">
              <w:t>v</w:t>
            </w:r>
          </w:p>
        </w:tc>
        <w:tc>
          <w:tcPr>
            <w:tcW w:w="3870" w:type="dxa"/>
          </w:tcPr>
          <w:p w14:paraId="0CC357BB" w14:textId="596BB8AB" w:rsidR="00E46F94" w:rsidRDefault="00E46F94" w:rsidP="00AC57C3">
            <w:proofErr w:type="spellStart"/>
            <w:r>
              <w:t>Vivir</w:t>
            </w:r>
            <w:proofErr w:type="spellEnd"/>
            <w:r>
              <w:t>, vale</w:t>
            </w:r>
          </w:p>
        </w:tc>
      </w:tr>
      <w:tr w:rsidR="00CA5B03" w14:paraId="618D02AC" w14:textId="77777777" w:rsidTr="00496679">
        <w:tc>
          <w:tcPr>
            <w:tcW w:w="1525" w:type="dxa"/>
          </w:tcPr>
          <w:p w14:paraId="087A90AD" w14:textId="6B342D88" w:rsidR="00CA5B03" w:rsidRDefault="00CA5B03" w:rsidP="00AC57C3">
            <w:r>
              <w:t>Sound of LL</w:t>
            </w:r>
          </w:p>
        </w:tc>
        <w:tc>
          <w:tcPr>
            <w:tcW w:w="2670" w:type="dxa"/>
          </w:tcPr>
          <w:p w14:paraId="610CFCE9" w14:textId="374A4769" w:rsidR="00CA5B03" w:rsidRDefault="00CA5B03" w:rsidP="00AC57C3">
            <w:r>
              <w:t>No sound for double L</w:t>
            </w:r>
          </w:p>
        </w:tc>
        <w:tc>
          <w:tcPr>
            <w:tcW w:w="3870" w:type="dxa"/>
          </w:tcPr>
          <w:p w14:paraId="7D4365AA" w14:textId="77777777" w:rsidR="00CA5B03" w:rsidRPr="003B17AC" w:rsidRDefault="003B17AC" w:rsidP="003B17AC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3B17AC">
              <w:rPr>
                <w:rFonts w:ascii="Nirmala UI" w:hAnsi="Nirmala UI" w:cs="Nirmala UI"/>
              </w:rPr>
              <w:t>జ్</w:t>
            </w:r>
            <w:proofErr w:type="spellEnd"/>
          </w:p>
          <w:p w14:paraId="01162115" w14:textId="63D97AFD" w:rsidR="003B17AC" w:rsidRPr="003B17AC" w:rsidRDefault="003B17AC" w:rsidP="003B17AC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3B17AC">
              <w:rPr>
                <w:rFonts w:ascii="Nirmala UI" w:hAnsi="Nirmala UI" w:cs="Nirmala UI"/>
              </w:rPr>
              <w:t>య్య్</w:t>
            </w:r>
            <w:proofErr w:type="spellEnd"/>
            <w:r>
              <w:rPr>
                <w:rFonts w:ascii="Nirmala UI" w:hAnsi="Nirmala UI" w:cs="Nirmala UI"/>
              </w:rPr>
              <w:t xml:space="preserve"> (Priority)</w:t>
            </w:r>
          </w:p>
          <w:p w14:paraId="6FED1861" w14:textId="77777777" w:rsidR="003B17AC" w:rsidRPr="003B17AC" w:rsidRDefault="003B17AC" w:rsidP="003B17AC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3B17AC">
              <w:rPr>
                <w:rFonts w:ascii="Nirmala UI" w:hAnsi="Nirmala UI" w:cs="Nirmala UI"/>
              </w:rPr>
              <w:t>ల్య్</w:t>
            </w:r>
            <w:proofErr w:type="spellEnd"/>
          </w:p>
          <w:p w14:paraId="31742145" w14:textId="77777777" w:rsidR="003B17AC" w:rsidRPr="00B83739" w:rsidRDefault="003B17AC" w:rsidP="003B17AC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3B17AC">
              <w:rPr>
                <w:rFonts w:ascii="Nirmala UI" w:hAnsi="Nirmala UI" w:cs="Nirmala UI"/>
              </w:rPr>
              <w:t>ష్</w:t>
            </w:r>
            <w:proofErr w:type="spellEnd"/>
            <w:r>
              <w:rPr>
                <w:rFonts w:ascii="Nirmala UI" w:hAnsi="Nirmala UI" w:cs="Nirmala UI"/>
              </w:rPr>
              <w:t xml:space="preserve"> (</w:t>
            </w:r>
            <w:proofErr w:type="spellStart"/>
            <w:r>
              <w:rPr>
                <w:rFonts w:ascii="Nirmala UI" w:hAnsi="Nirmala UI" w:cs="Nirmala UI"/>
              </w:rPr>
              <w:t>latin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america</w:t>
            </w:r>
            <w:proofErr w:type="spellEnd"/>
            <w:r>
              <w:rPr>
                <w:rFonts w:ascii="Nirmala UI" w:hAnsi="Nirmala UI" w:cs="Nirmala UI"/>
              </w:rPr>
              <w:t>)</w:t>
            </w:r>
          </w:p>
          <w:p w14:paraId="4A4F5C19" w14:textId="70E7402F" w:rsidR="00B83739" w:rsidRDefault="00B83739" w:rsidP="00B83739">
            <w:r>
              <w:t>Silla</w:t>
            </w:r>
          </w:p>
        </w:tc>
      </w:tr>
      <w:tr w:rsidR="00B83739" w14:paraId="11AFCEDF" w14:textId="77777777" w:rsidTr="00496679">
        <w:tc>
          <w:tcPr>
            <w:tcW w:w="1525" w:type="dxa"/>
          </w:tcPr>
          <w:p w14:paraId="743FF448" w14:textId="681D08B4" w:rsidR="00B83739" w:rsidRDefault="006C6976" w:rsidP="00AC57C3">
            <w:r>
              <w:t>If word starting with r</w:t>
            </w:r>
          </w:p>
        </w:tc>
        <w:tc>
          <w:tcPr>
            <w:tcW w:w="2670" w:type="dxa"/>
          </w:tcPr>
          <w:p w14:paraId="548B5F72" w14:textId="1C6A33CB" w:rsidR="00B83739" w:rsidRDefault="006C6976" w:rsidP="00AC57C3">
            <w:r>
              <w:t xml:space="preserve">Pronounce like </w:t>
            </w:r>
            <w:proofErr w:type="spellStart"/>
            <w:r w:rsidRPr="006C6976">
              <w:rPr>
                <w:rFonts w:ascii="Nirmala UI" w:hAnsi="Nirmala UI" w:cs="Nirmala UI"/>
              </w:rPr>
              <w:t>ర్ర</w:t>
            </w:r>
            <w:proofErr w:type="spellEnd"/>
          </w:p>
        </w:tc>
        <w:tc>
          <w:tcPr>
            <w:tcW w:w="3870" w:type="dxa"/>
          </w:tcPr>
          <w:p w14:paraId="6E681DC3" w14:textId="77777777" w:rsidR="00B83739" w:rsidRDefault="00BD6DE1" w:rsidP="00B83739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If a word begins with r like in responder, romper: </w:t>
            </w:r>
            <w:proofErr w:type="spellStart"/>
            <w:r>
              <w:rPr>
                <w:rFonts w:ascii="Nirmala UI" w:hAnsi="Nirmala UI" w:cs="Nirmala UI"/>
              </w:rPr>
              <w:t>pronoune</w:t>
            </w:r>
            <w:proofErr w:type="spellEnd"/>
            <w:r>
              <w:rPr>
                <w:rFonts w:ascii="Nirmala UI" w:hAnsi="Nirmala UI" w:cs="Nirmala UI"/>
              </w:rPr>
              <w:t xml:space="preserve"> like (</w:t>
            </w:r>
            <w:proofErr w:type="spellStart"/>
            <w:r w:rsidRPr="00BD6DE1">
              <w:rPr>
                <w:rFonts w:ascii="Nirmala UI" w:hAnsi="Nirmala UI" w:cs="Nirmala UI" w:hint="cs"/>
              </w:rPr>
              <w:t>ర్ర</w:t>
            </w:r>
            <w:proofErr w:type="spellEnd"/>
            <w:r w:rsidRPr="00BD6DE1">
              <w:rPr>
                <w:rFonts w:ascii="Nirmala UI" w:hAnsi="Nirmala UI" w:cs="Nirmala UI"/>
              </w:rPr>
              <w:t xml:space="preserve"> </w:t>
            </w:r>
            <w:r>
              <w:rPr>
                <w:rFonts w:ascii="Nirmala UI" w:hAnsi="Nirmala UI" w:cs="Nirmala UI"/>
              </w:rPr>
              <w:t>)</w:t>
            </w:r>
            <w:proofErr w:type="spellStart"/>
            <w:r>
              <w:rPr>
                <w:rFonts w:ascii="Nirmala UI" w:hAnsi="Nirmala UI" w:cs="Nirmala UI"/>
              </w:rPr>
              <w:t>rromper</w:t>
            </w:r>
            <w:proofErr w:type="spellEnd"/>
            <w:r>
              <w:rPr>
                <w:rFonts w:ascii="Nirmala UI" w:hAnsi="Nirmala UI" w:cs="Nirmala UI"/>
              </w:rPr>
              <w:t xml:space="preserve"> drill on r</w:t>
            </w:r>
          </w:p>
          <w:p w14:paraId="6BDB0A92" w14:textId="77777777" w:rsidR="00BD6DE1" w:rsidRDefault="00BD6DE1" w:rsidP="00B83739">
            <w:pPr>
              <w:rPr>
                <w:rFonts w:ascii="Nirmala UI" w:hAnsi="Nirmala UI" w:cs="Nirmala UI"/>
              </w:rPr>
            </w:pPr>
          </w:p>
          <w:p w14:paraId="1F96BDEB" w14:textId="77777777" w:rsidR="00BD6DE1" w:rsidRDefault="005D1A07" w:rsidP="00B83739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If a word has </w:t>
            </w:r>
            <w:proofErr w:type="spellStart"/>
            <w:r>
              <w:rPr>
                <w:rFonts w:ascii="Nirmala UI" w:hAnsi="Nirmala UI" w:cs="Nirmala UI"/>
              </w:rPr>
              <w:t>rr</w:t>
            </w:r>
            <w:proofErr w:type="spellEnd"/>
            <w:r>
              <w:rPr>
                <w:rFonts w:ascii="Nirmala UI" w:hAnsi="Nirmala UI" w:cs="Nirmala UI"/>
              </w:rPr>
              <w:t xml:space="preserve"> in between like:</w:t>
            </w:r>
          </w:p>
          <w:p w14:paraId="01D98AD5" w14:textId="220882EF" w:rsidR="005D1A07" w:rsidRPr="00B83739" w:rsidRDefault="00DA0513" w:rsidP="00B83739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Corer</w:t>
            </w:r>
          </w:p>
        </w:tc>
      </w:tr>
      <w:tr w:rsidR="005D1A07" w14:paraId="29AB6FCE" w14:textId="77777777" w:rsidTr="00496679">
        <w:tc>
          <w:tcPr>
            <w:tcW w:w="1525" w:type="dxa"/>
          </w:tcPr>
          <w:p w14:paraId="4963BA56" w14:textId="15F887BA" w:rsidR="005D1A07" w:rsidRDefault="00DA0513" w:rsidP="00AC57C3">
            <w:r>
              <w:t xml:space="preserve">After </w:t>
            </w:r>
            <w:proofErr w:type="spellStart"/>
            <w:r>
              <w:t>l,n,s</w:t>
            </w:r>
            <w:proofErr w:type="spellEnd"/>
          </w:p>
        </w:tc>
        <w:tc>
          <w:tcPr>
            <w:tcW w:w="2670" w:type="dxa"/>
          </w:tcPr>
          <w:p w14:paraId="11F05860" w14:textId="1F846B45" w:rsidR="005D1A07" w:rsidRDefault="00DA0513" w:rsidP="00AC57C3">
            <w:proofErr w:type="spellStart"/>
            <w:r>
              <w:t>Lr</w:t>
            </w:r>
            <w:proofErr w:type="spellEnd"/>
            <w:r>
              <w:t xml:space="preserve">, nr, </w:t>
            </w:r>
            <w:proofErr w:type="spellStart"/>
            <w:r>
              <w:t>sr</w:t>
            </w:r>
            <w:proofErr w:type="spellEnd"/>
          </w:p>
        </w:tc>
        <w:tc>
          <w:tcPr>
            <w:tcW w:w="3870" w:type="dxa"/>
          </w:tcPr>
          <w:p w14:paraId="4C7B1A44" w14:textId="6864E2F1" w:rsidR="005D1A07" w:rsidRDefault="00DA0513" w:rsidP="00B83739">
            <w:pPr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Eg</w:t>
            </w:r>
            <w:proofErr w:type="spellEnd"/>
            <w:r>
              <w:rPr>
                <w:rFonts w:ascii="Nirmala UI" w:hAnsi="Nirmala UI" w:cs="Nirmala UI"/>
              </w:rPr>
              <w:t>: E</w:t>
            </w:r>
            <w:r w:rsidRPr="00D01AC3">
              <w:rPr>
                <w:rFonts w:ascii="Nirmala UI" w:hAnsi="Nirmala UI" w:cs="Nirmala UI"/>
                <w:b/>
                <w:bCs/>
              </w:rPr>
              <w:t>nr</w:t>
            </w:r>
            <w:r>
              <w:rPr>
                <w:rFonts w:ascii="Nirmala UI" w:hAnsi="Nirmala UI" w:cs="Nirmala UI"/>
              </w:rPr>
              <w:t>ique, I</w:t>
            </w:r>
            <w:r w:rsidRPr="00D01AC3">
              <w:rPr>
                <w:rFonts w:ascii="Nirmala UI" w:hAnsi="Nirmala UI" w:cs="Nirmala UI"/>
                <w:b/>
                <w:bCs/>
              </w:rPr>
              <w:t>sr</w:t>
            </w:r>
            <w:r>
              <w:rPr>
                <w:rFonts w:ascii="Nirmala UI" w:hAnsi="Nirmala UI" w:cs="Nirmala UI"/>
              </w:rPr>
              <w:t>ael</w:t>
            </w:r>
          </w:p>
        </w:tc>
      </w:tr>
      <w:tr w:rsidR="00577E18" w14:paraId="003893CC" w14:textId="77777777" w:rsidTr="00496679">
        <w:tc>
          <w:tcPr>
            <w:tcW w:w="1525" w:type="dxa"/>
          </w:tcPr>
          <w:p w14:paraId="4EA0E88B" w14:textId="7CC934F5" w:rsidR="00577E18" w:rsidRDefault="00577E18" w:rsidP="00AC57C3">
            <w:r>
              <w:t>Hay</w:t>
            </w:r>
          </w:p>
        </w:tc>
        <w:tc>
          <w:tcPr>
            <w:tcW w:w="2670" w:type="dxa"/>
          </w:tcPr>
          <w:p w14:paraId="0E05FD9B" w14:textId="30705C36" w:rsidR="00577E18" w:rsidRDefault="00577E18" w:rsidP="00AC57C3">
            <w:r>
              <w:t xml:space="preserve">Pronounce as </w:t>
            </w:r>
            <w:proofErr w:type="spellStart"/>
            <w:r>
              <w:t>Aay</w:t>
            </w:r>
            <w:proofErr w:type="spellEnd"/>
          </w:p>
        </w:tc>
        <w:tc>
          <w:tcPr>
            <w:tcW w:w="3870" w:type="dxa"/>
          </w:tcPr>
          <w:p w14:paraId="16DEE65F" w14:textId="77777777" w:rsidR="00577E18" w:rsidRDefault="00577E18" w:rsidP="00B83739">
            <w:pPr>
              <w:rPr>
                <w:rFonts w:ascii="Nirmala UI" w:hAnsi="Nirmala UI" w:cs="Nirmala UI"/>
              </w:rPr>
            </w:pPr>
          </w:p>
        </w:tc>
      </w:tr>
    </w:tbl>
    <w:p w14:paraId="765DFA01" w14:textId="308B8093" w:rsidR="00AC57C3" w:rsidRDefault="00AC57C3" w:rsidP="00AC57C3"/>
    <w:p w14:paraId="72D049B6" w14:textId="3BA8C1CE" w:rsidR="007A3ECB" w:rsidRDefault="007A3ECB" w:rsidP="00AC57C3"/>
    <w:p w14:paraId="541FCAE2" w14:textId="77777777" w:rsidR="007A3ECB" w:rsidRDefault="007A3ECB" w:rsidP="00AC57C3"/>
    <w:p w14:paraId="6A50D06A" w14:textId="46EEF3F5" w:rsidR="00465D59" w:rsidRDefault="00465D59" w:rsidP="00465D59">
      <w:pPr>
        <w:pStyle w:val="Heading2"/>
      </w:pPr>
      <w:bookmarkStart w:id="22" w:name="_Toc16354812"/>
      <w:r>
        <w:t>Sound of C and Z: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440"/>
      </w:tblGrid>
      <w:tr w:rsidR="00794CDB" w14:paraId="09DFBF4E" w14:textId="77777777" w:rsidTr="00794CDB">
        <w:tc>
          <w:tcPr>
            <w:tcW w:w="1525" w:type="dxa"/>
          </w:tcPr>
          <w:p w14:paraId="3682E155" w14:textId="24183D59" w:rsidR="00794CDB" w:rsidRDefault="00B91716" w:rsidP="00AC57C3">
            <w:r>
              <w:t xml:space="preserve">C | </w:t>
            </w:r>
            <w:proofErr w:type="spellStart"/>
            <w:r w:rsidRPr="00B91716">
              <w:rPr>
                <w:rFonts w:ascii="Nirmala UI" w:hAnsi="Nirmala UI" w:cs="Nirmala UI"/>
              </w:rPr>
              <w:t>క్</w:t>
            </w:r>
            <w:proofErr w:type="spellEnd"/>
          </w:p>
        </w:tc>
        <w:tc>
          <w:tcPr>
            <w:tcW w:w="1440" w:type="dxa"/>
          </w:tcPr>
          <w:p w14:paraId="560B4841" w14:textId="44D49643" w:rsidR="00794CDB" w:rsidRDefault="00B91716" w:rsidP="00AC57C3">
            <w:r>
              <w:t xml:space="preserve">Z | </w:t>
            </w:r>
            <w:proofErr w:type="spellStart"/>
            <w:r w:rsidRPr="00B91716">
              <w:rPr>
                <w:rFonts w:ascii="Nirmala UI" w:hAnsi="Nirmala UI" w:cs="Nirmala UI"/>
              </w:rPr>
              <w:t>స్</w:t>
            </w:r>
            <w:proofErr w:type="spellEnd"/>
            <w:r>
              <w:rPr>
                <w:rFonts w:ascii="Nirmala UI" w:hAnsi="Nirmala UI" w:cs="Nirmala UI"/>
              </w:rPr>
              <w:t xml:space="preserve"> | </w:t>
            </w:r>
            <w:proofErr w:type="spellStart"/>
            <w:r w:rsidRPr="00B91716">
              <w:rPr>
                <w:rFonts w:ascii="Nirmala UI" w:hAnsi="Nirmala UI" w:cs="Nirmala UI" w:hint="cs"/>
              </w:rPr>
              <w:t>ఠి</w:t>
            </w:r>
            <w:proofErr w:type="spellEnd"/>
          </w:p>
        </w:tc>
      </w:tr>
      <w:tr w:rsidR="00794CDB" w14:paraId="0B21F877" w14:textId="77777777" w:rsidTr="00794CDB">
        <w:tc>
          <w:tcPr>
            <w:tcW w:w="1525" w:type="dxa"/>
          </w:tcPr>
          <w:p w14:paraId="67BAD712" w14:textId="3B6C0749" w:rsidR="00794CDB" w:rsidRDefault="00800494" w:rsidP="00AC57C3">
            <w:r>
              <w:t>Ca |</w:t>
            </w:r>
            <w:r w:rsidR="004A3007">
              <w:t xml:space="preserve"> </w:t>
            </w:r>
            <w:r w:rsidR="0060043D" w:rsidRPr="0060043D">
              <w:rPr>
                <w:rFonts w:ascii="Nirmala UI" w:hAnsi="Nirmala UI" w:cs="Nirmala UI"/>
              </w:rPr>
              <w:t>క</w:t>
            </w:r>
          </w:p>
        </w:tc>
        <w:tc>
          <w:tcPr>
            <w:tcW w:w="1440" w:type="dxa"/>
          </w:tcPr>
          <w:p w14:paraId="05D9AF2D" w14:textId="5FFA342E" w:rsidR="00794CDB" w:rsidRDefault="009200DB" w:rsidP="00AC57C3">
            <w:r w:rsidRPr="000A6D47">
              <w:rPr>
                <w:color w:val="FF0000"/>
              </w:rPr>
              <w:t>Za</w:t>
            </w:r>
            <w:r>
              <w:t xml:space="preserve"> | </w:t>
            </w:r>
            <w:r w:rsidR="002C5BD4" w:rsidRPr="002C5BD4">
              <w:rPr>
                <w:rFonts w:ascii="Nirmala UI" w:hAnsi="Nirmala UI" w:cs="Nirmala UI"/>
              </w:rPr>
              <w:t>స</w:t>
            </w:r>
          </w:p>
        </w:tc>
      </w:tr>
      <w:tr w:rsidR="00794CDB" w14:paraId="5F557A43" w14:textId="77777777" w:rsidTr="00794CDB">
        <w:tc>
          <w:tcPr>
            <w:tcW w:w="1525" w:type="dxa"/>
          </w:tcPr>
          <w:p w14:paraId="314599AA" w14:textId="6BB8C89A" w:rsidR="00794CDB" w:rsidRDefault="004A3007" w:rsidP="00AC57C3">
            <w:r w:rsidRPr="004A3007">
              <w:rPr>
                <w:color w:val="FF0000"/>
              </w:rPr>
              <w:t>que</w:t>
            </w:r>
            <w:r w:rsidR="00800494">
              <w:t xml:space="preserve"> | </w:t>
            </w:r>
            <w:proofErr w:type="spellStart"/>
            <w:r w:rsidR="0060043D" w:rsidRPr="0060043D">
              <w:rPr>
                <w:rFonts w:ascii="Nirmala UI" w:hAnsi="Nirmala UI" w:cs="Nirmala UI"/>
              </w:rPr>
              <w:t>కె</w:t>
            </w:r>
            <w:proofErr w:type="spellEnd"/>
          </w:p>
        </w:tc>
        <w:tc>
          <w:tcPr>
            <w:tcW w:w="1440" w:type="dxa"/>
          </w:tcPr>
          <w:p w14:paraId="5624DD95" w14:textId="46A74312" w:rsidR="00794CDB" w:rsidRDefault="009200DB" w:rsidP="00AC57C3">
            <w:r>
              <w:t xml:space="preserve">Ce | </w:t>
            </w:r>
            <w:proofErr w:type="spellStart"/>
            <w:r w:rsidR="002C5BD4" w:rsidRPr="002C5BD4">
              <w:rPr>
                <w:rFonts w:ascii="Nirmala UI" w:hAnsi="Nirmala UI" w:cs="Nirmala UI"/>
              </w:rPr>
              <w:t>సె</w:t>
            </w:r>
            <w:proofErr w:type="spellEnd"/>
          </w:p>
        </w:tc>
      </w:tr>
      <w:tr w:rsidR="00794CDB" w14:paraId="37501771" w14:textId="77777777" w:rsidTr="00794CDB">
        <w:tc>
          <w:tcPr>
            <w:tcW w:w="1525" w:type="dxa"/>
          </w:tcPr>
          <w:p w14:paraId="6D405413" w14:textId="61697428" w:rsidR="00794CDB" w:rsidRDefault="004A3007" w:rsidP="00AC57C3">
            <w:r w:rsidRPr="004A3007">
              <w:rPr>
                <w:color w:val="FF0000"/>
              </w:rPr>
              <w:t>qui</w:t>
            </w:r>
            <w:r w:rsidR="00800494">
              <w:t xml:space="preserve"> |</w:t>
            </w:r>
            <w:r>
              <w:t xml:space="preserve"> </w:t>
            </w:r>
            <w:proofErr w:type="spellStart"/>
            <w:r w:rsidR="0060043D" w:rsidRPr="0060043D">
              <w:rPr>
                <w:rFonts w:ascii="Nirmala UI" w:hAnsi="Nirmala UI" w:cs="Nirmala UI"/>
              </w:rPr>
              <w:t>కి</w:t>
            </w:r>
            <w:proofErr w:type="spellEnd"/>
          </w:p>
        </w:tc>
        <w:tc>
          <w:tcPr>
            <w:tcW w:w="1440" w:type="dxa"/>
          </w:tcPr>
          <w:p w14:paraId="57E640C8" w14:textId="07D8BA67" w:rsidR="00794CDB" w:rsidRDefault="009200DB" w:rsidP="00AC57C3">
            <w:r>
              <w:t xml:space="preserve">Ci | </w:t>
            </w:r>
            <w:proofErr w:type="spellStart"/>
            <w:r w:rsidR="002C5BD4" w:rsidRPr="002C5BD4">
              <w:rPr>
                <w:rFonts w:ascii="Nirmala UI" w:hAnsi="Nirmala UI" w:cs="Nirmala UI"/>
              </w:rPr>
              <w:t>సి</w:t>
            </w:r>
            <w:proofErr w:type="spellEnd"/>
          </w:p>
        </w:tc>
      </w:tr>
      <w:tr w:rsidR="00800494" w14:paraId="44DE0737" w14:textId="77777777" w:rsidTr="00794CDB">
        <w:tc>
          <w:tcPr>
            <w:tcW w:w="1525" w:type="dxa"/>
          </w:tcPr>
          <w:p w14:paraId="7A60130A" w14:textId="1B5DF4F6" w:rsidR="00800494" w:rsidRDefault="00800494" w:rsidP="00AC57C3">
            <w:r>
              <w:t>Co |</w:t>
            </w:r>
            <w:r w:rsidR="0060043D">
              <w:t xml:space="preserve"> </w:t>
            </w:r>
            <w:proofErr w:type="spellStart"/>
            <w:r w:rsidR="0060043D" w:rsidRPr="0060043D">
              <w:rPr>
                <w:rFonts w:ascii="Nirmala UI" w:hAnsi="Nirmala UI" w:cs="Nirmala UI"/>
              </w:rPr>
              <w:t>కొ</w:t>
            </w:r>
            <w:proofErr w:type="spellEnd"/>
          </w:p>
        </w:tc>
        <w:tc>
          <w:tcPr>
            <w:tcW w:w="1440" w:type="dxa"/>
          </w:tcPr>
          <w:p w14:paraId="52C75A3F" w14:textId="5FDF0F82" w:rsidR="00800494" w:rsidRDefault="009200DB" w:rsidP="00AC57C3">
            <w:r w:rsidRPr="000A6D47">
              <w:rPr>
                <w:color w:val="FF0000"/>
              </w:rPr>
              <w:t>Zo</w:t>
            </w:r>
            <w:r>
              <w:t xml:space="preserve"> | </w:t>
            </w:r>
            <w:proofErr w:type="spellStart"/>
            <w:r w:rsidR="002C5BD4" w:rsidRPr="002C5BD4">
              <w:rPr>
                <w:rFonts w:ascii="Nirmala UI" w:hAnsi="Nirmala UI" w:cs="Nirmala UI"/>
              </w:rPr>
              <w:t>సొ</w:t>
            </w:r>
            <w:proofErr w:type="spellEnd"/>
          </w:p>
        </w:tc>
      </w:tr>
      <w:tr w:rsidR="00800494" w14:paraId="3CD01C2D" w14:textId="77777777" w:rsidTr="00794CDB">
        <w:tc>
          <w:tcPr>
            <w:tcW w:w="1525" w:type="dxa"/>
          </w:tcPr>
          <w:p w14:paraId="6EFE579E" w14:textId="5480C4AB" w:rsidR="00800494" w:rsidRDefault="00800494" w:rsidP="00AC57C3">
            <w:r>
              <w:t>Cu |</w:t>
            </w:r>
            <w:r w:rsidR="0060043D">
              <w:t xml:space="preserve"> </w:t>
            </w:r>
            <w:proofErr w:type="spellStart"/>
            <w:r w:rsidR="0060043D" w:rsidRPr="0060043D">
              <w:rPr>
                <w:rFonts w:ascii="Nirmala UI" w:hAnsi="Nirmala UI" w:cs="Nirmala UI"/>
              </w:rPr>
              <w:t>కు</w:t>
            </w:r>
            <w:proofErr w:type="spellEnd"/>
          </w:p>
        </w:tc>
        <w:tc>
          <w:tcPr>
            <w:tcW w:w="1440" w:type="dxa"/>
          </w:tcPr>
          <w:p w14:paraId="2E744036" w14:textId="7A405B54" w:rsidR="00800494" w:rsidRDefault="009200DB" w:rsidP="00AC57C3">
            <w:r w:rsidRPr="000A6D47">
              <w:rPr>
                <w:color w:val="FF0000"/>
              </w:rPr>
              <w:t>Zu</w:t>
            </w:r>
            <w:r>
              <w:t xml:space="preserve"> | </w:t>
            </w:r>
            <w:proofErr w:type="spellStart"/>
            <w:r w:rsidR="002C5BD4" w:rsidRPr="002C5BD4">
              <w:rPr>
                <w:rFonts w:ascii="Nirmala UI" w:hAnsi="Nirmala UI" w:cs="Nirmala UI"/>
              </w:rPr>
              <w:t>సు</w:t>
            </w:r>
            <w:proofErr w:type="spellEnd"/>
          </w:p>
        </w:tc>
      </w:tr>
    </w:tbl>
    <w:p w14:paraId="63660EDC" w14:textId="616587B2" w:rsidR="00794CDB" w:rsidRDefault="00794CDB" w:rsidP="00AC57C3"/>
    <w:p w14:paraId="0F13904F" w14:textId="44FCD84A" w:rsidR="00E90060" w:rsidRDefault="00E90060" w:rsidP="00E90060">
      <w:pPr>
        <w:pStyle w:val="ListParagraph"/>
        <w:numPr>
          <w:ilvl w:val="0"/>
          <w:numId w:val="2"/>
        </w:numPr>
      </w:pPr>
      <w:r>
        <w:t>The letter K is NOT used except for Kilo,…</w:t>
      </w:r>
    </w:p>
    <w:p w14:paraId="33027A68" w14:textId="5E18EB4F" w:rsidR="00FE7DC5" w:rsidRDefault="00FE7DC5" w:rsidP="00E90060">
      <w:pPr>
        <w:pStyle w:val="ListParagraph"/>
        <w:numPr>
          <w:ilvl w:val="0"/>
          <w:numId w:val="2"/>
        </w:numPr>
      </w:pPr>
      <w:r>
        <w:t xml:space="preserve">There is NO sound for h, h sound comes for </w:t>
      </w:r>
      <w:proofErr w:type="spellStart"/>
      <w:r>
        <w:t>ch</w:t>
      </w:r>
      <w:proofErr w:type="spellEnd"/>
      <w:r>
        <w:t xml:space="preserve">…example: </w:t>
      </w:r>
      <w:proofErr w:type="spellStart"/>
      <w:r w:rsidR="00E60D04">
        <w:t>Escucha</w:t>
      </w:r>
      <w:proofErr w:type="spellEnd"/>
      <w:r w:rsidR="00E60D04">
        <w:t xml:space="preserve">, </w:t>
      </w:r>
      <w:proofErr w:type="spellStart"/>
      <w:r w:rsidR="00E60D04">
        <w:t>muchas,mochila</w:t>
      </w:r>
      <w:proofErr w:type="spellEnd"/>
      <w:r w:rsidR="00E60D04">
        <w:t>,</w:t>
      </w:r>
    </w:p>
    <w:p w14:paraId="55152F09" w14:textId="77777777" w:rsidR="00E90060" w:rsidRDefault="00E90060" w:rsidP="00E90060"/>
    <w:p w14:paraId="65BD5658" w14:textId="201B15FB" w:rsidR="00E06B74" w:rsidRDefault="00E06B74" w:rsidP="00FA78A3">
      <w:pPr>
        <w:pStyle w:val="Heading2"/>
      </w:pPr>
      <w:bookmarkStart w:id="23" w:name="_Toc16354813"/>
      <w:r>
        <w:t>Singular to Plural conversion</w:t>
      </w:r>
      <w:r w:rsidR="00465D59">
        <w:t>: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1710"/>
        <w:gridCol w:w="1710"/>
      </w:tblGrid>
      <w:tr w:rsidR="007D365E" w14:paraId="1C055518" w14:textId="66A7973F" w:rsidTr="00B565EC">
        <w:tc>
          <w:tcPr>
            <w:tcW w:w="2695" w:type="dxa"/>
          </w:tcPr>
          <w:p w14:paraId="5C7DC5D6" w14:textId="1F028F94" w:rsidR="007D365E" w:rsidRDefault="002B188B" w:rsidP="00465D59">
            <w:r>
              <w:t xml:space="preserve">If a word ending in a </w:t>
            </w:r>
            <w:r w:rsidR="007D365E">
              <w:t>Vowel</w:t>
            </w:r>
          </w:p>
        </w:tc>
        <w:tc>
          <w:tcPr>
            <w:tcW w:w="1710" w:type="dxa"/>
          </w:tcPr>
          <w:p w14:paraId="601B8D37" w14:textId="5B4A35A7" w:rsidR="007D365E" w:rsidRDefault="007D365E" w:rsidP="00465D59">
            <w:r>
              <w:t xml:space="preserve">suffix “s” </w:t>
            </w:r>
          </w:p>
        </w:tc>
        <w:tc>
          <w:tcPr>
            <w:tcW w:w="1710" w:type="dxa"/>
          </w:tcPr>
          <w:p w14:paraId="46622D71" w14:textId="09EABA1A" w:rsidR="007D365E" w:rsidRDefault="00CA61E5" w:rsidP="00465D59">
            <w:proofErr w:type="spellStart"/>
            <w:r>
              <w:t>libros</w:t>
            </w:r>
            <w:proofErr w:type="spellEnd"/>
          </w:p>
        </w:tc>
      </w:tr>
      <w:tr w:rsidR="007D365E" w14:paraId="3A7FBB43" w14:textId="3F7634EC" w:rsidTr="00B565EC">
        <w:tc>
          <w:tcPr>
            <w:tcW w:w="2695" w:type="dxa"/>
          </w:tcPr>
          <w:p w14:paraId="139E3298" w14:textId="3E5DBAAC" w:rsidR="007D365E" w:rsidRDefault="002B188B" w:rsidP="00465D59">
            <w:r>
              <w:t xml:space="preserve">If a word ending in a </w:t>
            </w:r>
            <w:r w:rsidR="007D365E">
              <w:t xml:space="preserve">Consonant </w:t>
            </w:r>
          </w:p>
        </w:tc>
        <w:tc>
          <w:tcPr>
            <w:tcW w:w="1710" w:type="dxa"/>
          </w:tcPr>
          <w:p w14:paraId="37079F86" w14:textId="7FA175B6" w:rsidR="007D365E" w:rsidRDefault="007D365E" w:rsidP="00465D59">
            <w:r>
              <w:t xml:space="preserve">suffix “es” </w:t>
            </w:r>
          </w:p>
        </w:tc>
        <w:tc>
          <w:tcPr>
            <w:tcW w:w="1710" w:type="dxa"/>
          </w:tcPr>
          <w:p w14:paraId="34D918A7" w14:textId="1904BC89" w:rsidR="007D365E" w:rsidRDefault="00DE6FF7" w:rsidP="00465D59">
            <w:proofErr w:type="spellStart"/>
            <w:r>
              <w:t>Papel</w:t>
            </w:r>
            <w:proofErr w:type="spellEnd"/>
            <w:r>
              <w:t xml:space="preserve"> - </w:t>
            </w:r>
            <w:proofErr w:type="spellStart"/>
            <w:r>
              <w:t>papeles</w:t>
            </w:r>
            <w:proofErr w:type="spellEnd"/>
          </w:p>
        </w:tc>
      </w:tr>
    </w:tbl>
    <w:p w14:paraId="3823A699" w14:textId="74459058" w:rsidR="00465D59" w:rsidRDefault="00465D59" w:rsidP="00465D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8"/>
        <w:gridCol w:w="1318"/>
        <w:gridCol w:w="1318"/>
      </w:tblGrid>
      <w:tr w:rsidR="00D7434B" w14:paraId="35FD0719" w14:textId="77777777" w:rsidTr="0094594C">
        <w:trPr>
          <w:trHeight w:val="264"/>
        </w:trPr>
        <w:tc>
          <w:tcPr>
            <w:tcW w:w="1318" w:type="dxa"/>
          </w:tcPr>
          <w:p w14:paraId="69A56C2F" w14:textId="77777777" w:rsidR="00D7434B" w:rsidRDefault="00D7434B" w:rsidP="0094594C">
            <w:r>
              <w:t>Sing</w:t>
            </w:r>
          </w:p>
        </w:tc>
        <w:tc>
          <w:tcPr>
            <w:tcW w:w="1318" w:type="dxa"/>
          </w:tcPr>
          <w:p w14:paraId="0A343A9E" w14:textId="77777777" w:rsidR="00D7434B" w:rsidRDefault="00D7434B" w:rsidP="0094594C">
            <w:r>
              <w:t xml:space="preserve">El </w:t>
            </w:r>
            <w:proofErr w:type="spellStart"/>
            <w:r>
              <w:t>dia</w:t>
            </w:r>
            <w:proofErr w:type="spellEnd"/>
          </w:p>
        </w:tc>
        <w:tc>
          <w:tcPr>
            <w:tcW w:w="1318" w:type="dxa"/>
          </w:tcPr>
          <w:p w14:paraId="10B97653" w14:textId="77777777" w:rsidR="00D7434B" w:rsidRDefault="00D7434B" w:rsidP="0094594C">
            <w:r>
              <w:t>Day</w:t>
            </w:r>
          </w:p>
        </w:tc>
      </w:tr>
      <w:tr w:rsidR="00D7434B" w14:paraId="0007D415" w14:textId="77777777" w:rsidTr="0094594C">
        <w:trPr>
          <w:trHeight w:val="250"/>
        </w:trPr>
        <w:tc>
          <w:tcPr>
            <w:tcW w:w="1318" w:type="dxa"/>
          </w:tcPr>
          <w:p w14:paraId="470625B8" w14:textId="77777777" w:rsidR="00D7434B" w:rsidRDefault="00D7434B" w:rsidP="0094594C">
            <w:r>
              <w:t>Plural</w:t>
            </w:r>
          </w:p>
        </w:tc>
        <w:tc>
          <w:tcPr>
            <w:tcW w:w="1318" w:type="dxa"/>
          </w:tcPr>
          <w:p w14:paraId="51E1E34D" w14:textId="77777777" w:rsidR="00D7434B" w:rsidRDefault="00D7434B" w:rsidP="0094594C">
            <w:r>
              <w:t xml:space="preserve">Los </w:t>
            </w:r>
            <w:proofErr w:type="spellStart"/>
            <w:r>
              <w:t>dias</w:t>
            </w:r>
            <w:proofErr w:type="spellEnd"/>
          </w:p>
        </w:tc>
        <w:tc>
          <w:tcPr>
            <w:tcW w:w="1318" w:type="dxa"/>
          </w:tcPr>
          <w:p w14:paraId="61D9EA8B" w14:textId="77777777" w:rsidR="00D7434B" w:rsidRDefault="00D7434B" w:rsidP="0094594C">
            <w:r>
              <w:t>Days</w:t>
            </w:r>
          </w:p>
        </w:tc>
      </w:tr>
      <w:tr w:rsidR="00D7434B" w14:paraId="600A5261" w14:textId="77777777" w:rsidTr="0094594C">
        <w:trPr>
          <w:trHeight w:val="250"/>
        </w:trPr>
        <w:tc>
          <w:tcPr>
            <w:tcW w:w="1318" w:type="dxa"/>
          </w:tcPr>
          <w:p w14:paraId="475FC73A" w14:textId="77777777" w:rsidR="00D7434B" w:rsidRDefault="00D7434B" w:rsidP="0094594C"/>
        </w:tc>
        <w:tc>
          <w:tcPr>
            <w:tcW w:w="1318" w:type="dxa"/>
          </w:tcPr>
          <w:p w14:paraId="406ACC3F" w14:textId="77777777" w:rsidR="00D7434B" w:rsidRDefault="00D7434B" w:rsidP="0094594C">
            <w:r>
              <w:t xml:space="preserve">La </w:t>
            </w:r>
            <w:proofErr w:type="spellStart"/>
            <w:r>
              <w:t>tarde</w:t>
            </w:r>
            <w:proofErr w:type="spellEnd"/>
          </w:p>
        </w:tc>
        <w:tc>
          <w:tcPr>
            <w:tcW w:w="1318" w:type="dxa"/>
          </w:tcPr>
          <w:p w14:paraId="5C2A5BA3" w14:textId="77777777" w:rsidR="00D7434B" w:rsidRDefault="00D7434B" w:rsidP="0094594C"/>
        </w:tc>
      </w:tr>
      <w:tr w:rsidR="00D7434B" w14:paraId="055AF90D" w14:textId="77777777" w:rsidTr="0094594C">
        <w:trPr>
          <w:trHeight w:val="250"/>
        </w:trPr>
        <w:tc>
          <w:tcPr>
            <w:tcW w:w="1318" w:type="dxa"/>
          </w:tcPr>
          <w:p w14:paraId="07074F19" w14:textId="77777777" w:rsidR="00D7434B" w:rsidRDefault="00D7434B" w:rsidP="0094594C"/>
        </w:tc>
        <w:tc>
          <w:tcPr>
            <w:tcW w:w="1318" w:type="dxa"/>
          </w:tcPr>
          <w:p w14:paraId="3E722F39" w14:textId="77777777" w:rsidR="00D7434B" w:rsidRDefault="00D7434B" w:rsidP="0094594C">
            <w:r>
              <w:t xml:space="preserve">Las </w:t>
            </w:r>
            <w:proofErr w:type="spellStart"/>
            <w:r>
              <w:t>tardes</w:t>
            </w:r>
            <w:proofErr w:type="spellEnd"/>
          </w:p>
        </w:tc>
        <w:tc>
          <w:tcPr>
            <w:tcW w:w="1318" w:type="dxa"/>
          </w:tcPr>
          <w:p w14:paraId="3D8A7FF0" w14:textId="77777777" w:rsidR="00D7434B" w:rsidRDefault="00D7434B" w:rsidP="0094594C"/>
        </w:tc>
      </w:tr>
      <w:tr w:rsidR="00D7434B" w14:paraId="003CB724" w14:textId="77777777" w:rsidTr="0094594C">
        <w:trPr>
          <w:trHeight w:val="250"/>
        </w:trPr>
        <w:tc>
          <w:tcPr>
            <w:tcW w:w="1318" w:type="dxa"/>
          </w:tcPr>
          <w:p w14:paraId="0E11198E" w14:textId="77777777" w:rsidR="00D7434B" w:rsidRDefault="00D7434B" w:rsidP="0094594C"/>
        </w:tc>
        <w:tc>
          <w:tcPr>
            <w:tcW w:w="1318" w:type="dxa"/>
          </w:tcPr>
          <w:p w14:paraId="410E080B" w14:textId="77777777" w:rsidR="00D7434B" w:rsidRDefault="00D7434B" w:rsidP="0094594C">
            <w:r>
              <w:t xml:space="preserve">La </w:t>
            </w:r>
            <w:proofErr w:type="spellStart"/>
            <w:r>
              <w:t>noche</w:t>
            </w:r>
            <w:proofErr w:type="spellEnd"/>
          </w:p>
        </w:tc>
        <w:tc>
          <w:tcPr>
            <w:tcW w:w="1318" w:type="dxa"/>
          </w:tcPr>
          <w:p w14:paraId="52577552" w14:textId="77777777" w:rsidR="00D7434B" w:rsidRDefault="00D7434B" w:rsidP="0094594C"/>
        </w:tc>
      </w:tr>
      <w:tr w:rsidR="00D7434B" w14:paraId="1C0B3074" w14:textId="77777777" w:rsidTr="0094594C">
        <w:trPr>
          <w:trHeight w:val="250"/>
        </w:trPr>
        <w:tc>
          <w:tcPr>
            <w:tcW w:w="1318" w:type="dxa"/>
          </w:tcPr>
          <w:p w14:paraId="344A8638" w14:textId="77777777" w:rsidR="00D7434B" w:rsidRDefault="00D7434B" w:rsidP="0094594C"/>
        </w:tc>
        <w:tc>
          <w:tcPr>
            <w:tcW w:w="1318" w:type="dxa"/>
          </w:tcPr>
          <w:p w14:paraId="2A0BD748" w14:textId="77777777" w:rsidR="00D7434B" w:rsidRDefault="00D7434B" w:rsidP="0094594C">
            <w:r>
              <w:t xml:space="preserve">Las </w:t>
            </w:r>
            <w:proofErr w:type="spellStart"/>
            <w:r>
              <w:t>noches</w:t>
            </w:r>
            <w:proofErr w:type="spellEnd"/>
          </w:p>
        </w:tc>
        <w:tc>
          <w:tcPr>
            <w:tcW w:w="1318" w:type="dxa"/>
          </w:tcPr>
          <w:p w14:paraId="234EAB37" w14:textId="77777777" w:rsidR="00D7434B" w:rsidRDefault="00D7434B" w:rsidP="0094594C"/>
        </w:tc>
      </w:tr>
    </w:tbl>
    <w:p w14:paraId="2BBF6C2B" w14:textId="77777777" w:rsidR="00D7434B" w:rsidRDefault="00D7434B" w:rsidP="00465D59"/>
    <w:p w14:paraId="241B4203" w14:textId="488A8DC4" w:rsidR="003173E0" w:rsidRDefault="003173E0" w:rsidP="003173E0">
      <w:pPr>
        <w:pStyle w:val="Heading2"/>
      </w:pPr>
      <w:bookmarkStart w:id="24" w:name="_Toc16354814"/>
      <w:r>
        <w:t>Stem changing verbs</w:t>
      </w:r>
      <w:bookmarkEnd w:id="24"/>
    </w:p>
    <w:p w14:paraId="066D7784" w14:textId="6D63BE3B" w:rsidR="003173E0" w:rsidRDefault="003173E0" w:rsidP="00173696">
      <w:pPr>
        <w:pStyle w:val="NoSpacing"/>
      </w:pPr>
    </w:p>
    <w:p w14:paraId="2685C2F7" w14:textId="6C9B414D" w:rsidR="005D5EA0" w:rsidRDefault="005D5EA0" w:rsidP="00173696">
      <w:pPr>
        <w:pStyle w:val="NoSpacing"/>
      </w:pPr>
      <w:r>
        <w:t xml:space="preserve">In Stem changing verbs (like </w:t>
      </w:r>
      <w:proofErr w:type="spellStart"/>
      <w:r>
        <w:t>querer</w:t>
      </w:r>
      <w:proofErr w:type="spellEnd"/>
      <w:r>
        <w:t xml:space="preserve">, </w:t>
      </w:r>
      <w:proofErr w:type="spellStart"/>
      <w:r>
        <w:t>tener</w:t>
      </w:r>
      <w:proofErr w:type="spellEnd"/>
      <w:r>
        <w:t xml:space="preserve">), </w:t>
      </w:r>
      <w:proofErr w:type="spellStart"/>
      <w:r>
        <w:t>nosotros</w:t>
      </w:r>
      <w:proofErr w:type="spellEnd"/>
      <w:r>
        <w:t xml:space="preserve"> and </w:t>
      </w:r>
      <w:proofErr w:type="spellStart"/>
      <w:r>
        <w:t>vosotros</w:t>
      </w:r>
      <w:proofErr w:type="spellEnd"/>
      <w:r>
        <w:t xml:space="preserve"> stems do NOT change</w:t>
      </w:r>
      <w:r w:rsidR="00173696">
        <w:t>.</w:t>
      </w:r>
    </w:p>
    <w:p w14:paraId="1B252947" w14:textId="6D5A50A9" w:rsidR="00173696" w:rsidRDefault="00173696" w:rsidP="00173696">
      <w:pPr>
        <w:pStyle w:val="NoSpacing"/>
      </w:pPr>
      <w:r>
        <w:t xml:space="preserve">In Stem, e changes to </w:t>
      </w:r>
      <w:proofErr w:type="spellStart"/>
      <w:r>
        <w:t>ie</w:t>
      </w:r>
      <w:proofErr w:type="spellEnd"/>
    </w:p>
    <w:p w14:paraId="22CA90BC" w14:textId="0AE853B9" w:rsidR="005D5EA0" w:rsidRDefault="00B021EC" w:rsidP="00173696">
      <w:pPr>
        <w:pStyle w:val="NoSpacing"/>
      </w:pPr>
      <w:r>
        <w:t>Example:</w:t>
      </w:r>
      <w:r w:rsidR="008D3697">
        <w:t xml:space="preserve"> for </w:t>
      </w:r>
      <w:proofErr w:type="spellStart"/>
      <w:r w:rsidR="008D3697">
        <w:t>querer</w:t>
      </w:r>
      <w:proofErr w:type="spellEnd"/>
      <w:r w:rsidR="004E00F3">
        <w:t xml:space="preserve">, </w:t>
      </w:r>
      <w:proofErr w:type="spellStart"/>
      <w:r w:rsidR="004E00F3">
        <w:t>tener</w:t>
      </w:r>
      <w:proofErr w:type="spellEnd"/>
      <w:r w:rsidR="00F90C9E">
        <w:t xml:space="preserve"> is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</w:tblGrid>
      <w:tr w:rsidR="00C50BD3" w14:paraId="056D2F48" w14:textId="77777777" w:rsidTr="00DD1F7E">
        <w:tc>
          <w:tcPr>
            <w:tcW w:w="2425" w:type="dxa"/>
          </w:tcPr>
          <w:p w14:paraId="09C2982B" w14:textId="69FDF6E6" w:rsidR="00C50BD3" w:rsidRDefault="00576099" w:rsidP="00DD1F7E">
            <w:r>
              <w:t>(</w:t>
            </w:r>
            <w:proofErr w:type="spellStart"/>
            <w:r>
              <w:t>Yo</w:t>
            </w:r>
            <w:proofErr w:type="spellEnd"/>
            <w:r>
              <w:t xml:space="preserve"> )</w:t>
            </w:r>
            <w:proofErr w:type="spellStart"/>
            <w:r>
              <w:t>quiero</w:t>
            </w:r>
            <w:proofErr w:type="spellEnd"/>
          </w:p>
        </w:tc>
        <w:tc>
          <w:tcPr>
            <w:tcW w:w="2520" w:type="dxa"/>
          </w:tcPr>
          <w:p w14:paraId="0954632B" w14:textId="04402445" w:rsidR="00C50BD3" w:rsidRDefault="00576099" w:rsidP="00DD1F7E">
            <w:r>
              <w:t>I want</w:t>
            </w:r>
          </w:p>
        </w:tc>
      </w:tr>
      <w:tr w:rsidR="00576099" w:rsidRPr="003173E0" w14:paraId="7DEF0643" w14:textId="77777777" w:rsidTr="00DD1F7E">
        <w:tc>
          <w:tcPr>
            <w:tcW w:w="2425" w:type="dxa"/>
          </w:tcPr>
          <w:p w14:paraId="5C3B7D5B" w14:textId="58B2F7D5" w:rsidR="00576099" w:rsidRDefault="008D3697" w:rsidP="00576099">
            <w:r>
              <w:t>(</w:t>
            </w:r>
            <w:r w:rsidR="00576099">
              <w:t xml:space="preserve">Tú </w:t>
            </w:r>
            <w:r>
              <w:t xml:space="preserve">) </w:t>
            </w:r>
            <w:proofErr w:type="spellStart"/>
            <w:r w:rsidR="00576099">
              <w:t>quiero</w:t>
            </w:r>
            <w:proofErr w:type="spellEnd"/>
          </w:p>
        </w:tc>
        <w:tc>
          <w:tcPr>
            <w:tcW w:w="2520" w:type="dxa"/>
          </w:tcPr>
          <w:p w14:paraId="7144F81B" w14:textId="563EEE73" w:rsidR="00576099" w:rsidRDefault="00576099" w:rsidP="00576099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You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want</w:t>
            </w:r>
            <w:proofErr w:type="spellEnd"/>
          </w:p>
        </w:tc>
      </w:tr>
      <w:tr w:rsidR="00613579" w:rsidRPr="003173E0" w14:paraId="2D9A4180" w14:textId="77777777" w:rsidTr="00DD1F7E">
        <w:tc>
          <w:tcPr>
            <w:tcW w:w="2425" w:type="dxa"/>
          </w:tcPr>
          <w:p w14:paraId="01FD836B" w14:textId="755224C2" w:rsidR="00613579" w:rsidRDefault="00613579" w:rsidP="00613579">
            <w:r>
              <w:t>(</w:t>
            </w:r>
            <w:proofErr w:type="spellStart"/>
            <w:r>
              <w:t>Nosotros</w:t>
            </w:r>
            <w:proofErr w:type="spellEnd"/>
            <w:r>
              <w:t xml:space="preserve">) </w:t>
            </w:r>
            <w:proofErr w:type="spellStart"/>
            <w:r w:rsidRPr="008D3697">
              <w:rPr>
                <w:b/>
                <w:bCs/>
              </w:rPr>
              <w:t>Quere</w:t>
            </w:r>
            <w:r>
              <w:t>mos</w:t>
            </w:r>
            <w:proofErr w:type="spellEnd"/>
            <w:r>
              <w:t xml:space="preserve"> </w:t>
            </w:r>
          </w:p>
        </w:tc>
        <w:tc>
          <w:tcPr>
            <w:tcW w:w="2520" w:type="dxa"/>
          </w:tcPr>
          <w:p w14:paraId="75A748A1" w14:textId="6B590A0E" w:rsidR="00613579" w:rsidRDefault="00613579" w:rsidP="00613579">
            <w:pPr>
              <w:rPr>
                <w:lang w:val="es-MX"/>
              </w:rPr>
            </w:pPr>
            <w:r>
              <w:t>We all want</w:t>
            </w:r>
          </w:p>
        </w:tc>
      </w:tr>
      <w:tr w:rsidR="00613579" w:rsidRPr="003173E0" w14:paraId="086A6C49" w14:textId="77777777" w:rsidTr="00DD1F7E">
        <w:tc>
          <w:tcPr>
            <w:tcW w:w="2425" w:type="dxa"/>
          </w:tcPr>
          <w:p w14:paraId="7AB0D806" w14:textId="51E3A45C" w:rsidR="00613579" w:rsidRDefault="00613579" w:rsidP="00613579">
            <w:r>
              <w:t>(</w:t>
            </w:r>
            <w:proofErr w:type="spellStart"/>
            <w:r>
              <w:t>Vosotros</w:t>
            </w:r>
            <w:proofErr w:type="spellEnd"/>
            <w:r>
              <w:t xml:space="preserve">) </w:t>
            </w:r>
            <w:proofErr w:type="spellStart"/>
            <w:r w:rsidRPr="008D3697">
              <w:rPr>
                <w:b/>
                <w:bCs/>
              </w:rPr>
              <w:t>Quer</w:t>
            </w:r>
            <w:r>
              <w:t>eis</w:t>
            </w:r>
            <w:proofErr w:type="spellEnd"/>
          </w:p>
        </w:tc>
        <w:tc>
          <w:tcPr>
            <w:tcW w:w="2520" w:type="dxa"/>
          </w:tcPr>
          <w:p w14:paraId="6D5C4906" w14:textId="25253F35" w:rsidR="00613579" w:rsidRDefault="00613579" w:rsidP="00613579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You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all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want</w:t>
            </w:r>
            <w:proofErr w:type="spellEnd"/>
          </w:p>
        </w:tc>
      </w:tr>
      <w:tr w:rsidR="008D3697" w:rsidRPr="003173E0" w14:paraId="5E09FD3C" w14:textId="77777777" w:rsidTr="00DD1F7E">
        <w:tc>
          <w:tcPr>
            <w:tcW w:w="2425" w:type="dxa"/>
          </w:tcPr>
          <w:p w14:paraId="2BE74E8A" w14:textId="211BD160" w:rsidR="008D3697" w:rsidRDefault="008D3697" w:rsidP="00613579">
            <w:r>
              <w:t>(</w:t>
            </w:r>
            <w:proofErr w:type="spellStart"/>
            <w:r>
              <w:t>Yo</w:t>
            </w:r>
            <w:proofErr w:type="spellEnd"/>
            <w:r>
              <w:t xml:space="preserve"> ) </w:t>
            </w:r>
            <w:proofErr w:type="spellStart"/>
            <w:r>
              <w:t>tengo</w:t>
            </w:r>
            <w:proofErr w:type="spellEnd"/>
          </w:p>
        </w:tc>
        <w:tc>
          <w:tcPr>
            <w:tcW w:w="2520" w:type="dxa"/>
          </w:tcPr>
          <w:p w14:paraId="63BCD37B" w14:textId="5941B19B" w:rsidR="008D3697" w:rsidRDefault="008D3697" w:rsidP="00613579">
            <w:pPr>
              <w:rPr>
                <w:lang w:val="es-MX"/>
              </w:rPr>
            </w:pPr>
            <w:r>
              <w:rPr>
                <w:lang w:val="es-MX"/>
              </w:rPr>
              <w:t xml:space="preserve">I </w:t>
            </w:r>
            <w:proofErr w:type="spellStart"/>
            <w:r>
              <w:rPr>
                <w:lang w:val="es-MX"/>
              </w:rPr>
              <w:t>have</w:t>
            </w:r>
            <w:proofErr w:type="spellEnd"/>
          </w:p>
        </w:tc>
      </w:tr>
      <w:tr w:rsidR="008D3697" w:rsidRPr="003173E0" w14:paraId="07CD3A77" w14:textId="77777777" w:rsidTr="00DD1F7E">
        <w:tc>
          <w:tcPr>
            <w:tcW w:w="2425" w:type="dxa"/>
          </w:tcPr>
          <w:p w14:paraId="692FD3AC" w14:textId="0E06C0DD" w:rsidR="008D3697" w:rsidRDefault="008D3697" w:rsidP="00613579">
            <w:r>
              <w:t xml:space="preserve">(Tú ) </w:t>
            </w:r>
            <w:proofErr w:type="spellStart"/>
            <w:r>
              <w:t>tienes</w:t>
            </w:r>
            <w:proofErr w:type="spellEnd"/>
          </w:p>
        </w:tc>
        <w:tc>
          <w:tcPr>
            <w:tcW w:w="2520" w:type="dxa"/>
          </w:tcPr>
          <w:p w14:paraId="6AD851F6" w14:textId="4E094D2F" w:rsidR="008D3697" w:rsidRDefault="008D3697" w:rsidP="00613579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You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have</w:t>
            </w:r>
            <w:proofErr w:type="spellEnd"/>
          </w:p>
        </w:tc>
      </w:tr>
      <w:tr w:rsidR="008D3697" w:rsidRPr="003173E0" w14:paraId="3E749987" w14:textId="77777777" w:rsidTr="00DD1F7E">
        <w:tc>
          <w:tcPr>
            <w:tcW w:w="2425" w:type="dxa"/>
          </w:tcPr>
          <w:p w14:paraId="51701C24" w14:textId="2C513660" w:rsidR="008D3697" w:rsidRDefault="008D3697" w:rsidP="00613579">
            <w:r>
              <w:t>(</w:t>
            </w:r>
            <w:proofErr w:type="spellStart"/>
            <w:r>
              <w:t>Nosotros</w:t>
            </w:r>
            <w:proofErr w:type="spellEnd"/>
            <w:r>
              <w:t xml:space="preserve">) </w:t>
            </w:r>
            <w:proofErr w:type="spellStart"/>
            <w:r w:rsidRPr="008D3697">
              <w:rPr>
                <w:b/>
                <w:bCs/>
              </w:rPr>
              <w:t>tene</w:t>
            </w:r>
            <w:r>
              <w:t>mos</w:t>
            </w:r>
            <w:proofErr w:type="spellEnd"/>
          </w:p>
        </w:tc>
        <w:tc>
          <w:tcPr>
            <w:tcW w:w="2520" w:type="dxa"/>
          </w:tcPr>
          <w:p w14:paraId="54F46286" w14:textId="3F3E7678" w:rsidR="008D3697" w:rsidRDefault="008D3697" w:rsidP="00613579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We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all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have</w:t>
            </w:r>
            <w:proofErr w:type="spellEnd"/>
          </w:p>
        </w:tc>
      </w:tr>
      <w:tr w:rsidR="008D3697" w:rsidRPr="003173E0" w14:paraId="616BB7D6" w14:textId="77777777" w:rsidTr="00DD1F7E">
        <w:tc>
          <w:tcPr>
            <w:tcW w:w="2425" w:type="dxa"/>
          </w:tcPr>
          <w:p w14:paraId="0D25EB6B" w14:textId="316BA523" w:rsidR="008D3697" w:rsidRDefault="008D3697" w:rsidP="00613579">
            <w:r>
              <w:t>(</w:t>
            </w:r>
            <w:proofErr w:type="spellStart"/>
            <w:r>
              <w:t>Vosotros</w:t>
            </w:r>
            <w:proofErr w:type="spellEnd"/>
            <w:r>
              <w:t xml:space="preserve">) </w:t>
            </w:r>
            <w:proofErr w:type="spellStart"/>
            <w:r w:rsidRPr="008D3697">
              <w:rPr>
                <w:b/>
                <w:bCs/>
              </w:rPr>
              <w:t>ten</w:t>
            </w:r>
            <w:r>
              <w:t>eis</w:t>
            </w:r>
            <w:proofErr w:type="spellEnd"/>
          </w:p>
        </w:tc>
        <w:tc>
          <w:tcPr>
            <w:tcW w:w="2520" w:type="dxa"/>
          </w:tcPr>
          <w:p w14:paraId="02C52D69" w14:textId="72712D88" w:rsidR="008D3697" w:rsidRDefault="008D3697" w:rsidP="00613579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You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all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have</w:t>
            </w:r>
            <w:proofErr w:type="spellEnd"/>
          </w:p>
        </w:tc>
      </w:tr>
    </w:tbl>
    <w:p w14:paraId="48567428" w14:textId="77777777" w:rsidR="003173E0" w:rsidRPr="00C50BD3" w:rsidRDefault="003173E0" w:rsidP="00465D59">
      <w:pPr>
        <w:rPr>
          <w:lang w:val="es-MX"/>
        </w:rPr>
      </w:pPr>
    </w:p>
    <w:p w14:paraId="0C0F3E86" w14:textId="3D4D987E" w:rsidR="001D6583" w:rsidRDefault="007260A0" w:rsidP="00D67813">
      <w:pPr>
        <w:pStyle w:val="Heading2"/>
      </w:pPr>
      <w:bookmarkStart w:id="25" w:name="_Toc16354815"/>
      <w:r>
        <w:lastRenderedPageBreak/>
        <w:t>When to put preposition ‘a’ (English preposition ‘a’):</w:t>
      </w:r>
      <w:bookmarkEnd w:id="25"/>
    </w:p>
    <w:p w14:paraId="64DFDF28" w14:textId="7C788E5C" w:rsidR="007260A0" w:rsidRDefault="007260A0" w:rsidP="007260A0">
      <w:r>
        <w:t xml:space="preserve">Before </w:t>
      </w:r>
      <w:r w:rsidR="00831F0A">
        <w:t xml:space="preserve">subject </w:t>
      </w:r>
      <w:r>
        <w:t>put ‘a’</w:t>
      </w:r>
    </w:p>
    <w:p w14:paraId="7A3BF006" w14:textId="679EC84C" w:rsidR="007260A0" w:rsidRDefault="007260A0" w:rsidP="007260A0">
      <w:r>
        <w:t>E</w:t>
      </w:r>
      <w:r w:rsidR="00B021EC">
        <w:t>xample</w:t>
      </w:r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</w:tblGrid>
      <w:tr w:rsidR="00831F0A" w14:paraId="24E47CCF" w14:textId="77777777" w:rsidTr="00831F0A">
        <w:tc>
          <w:tcPr>
            <w:tcW w:w="2425" w:type="dxa"/>
          </w:tcPr>
          <w:p w14:paraId="24D405E5" w14:textId="14ABD7F2" w:rsidR="00831F0A" w:rsidRDefault="00831F0A" w:rsidP="007260A0">
            <w:r>
              <w:t>He is a teacher</w:t>
            </w:r>
          </w:p>
        </w:tc>
        <w:tc>
          <w:tcPr>
            <w:tcW w:w="2520" w:type="dxa"/>
          </w:tcPr>
          <w:p w14:paraId="74F2E267" w14:textId="32C0DC56" w:rsidR="00831F0A" w:rsidRDefault="00831F0A" w:rsidP="007260A0">
            <w:proofErr w:type="spellStart"/>
            <w:r>
              <w:t>Él</w:t>
            </w:r>
            <w:proofErr w:type="spellEnd"/>
            <w:r>
              <w:t xml:space="preserve"> es un </w:t>
            </w:r>
            <w:proofErr w:type="spellStart"/>
            <w:r>
              <w:t>profesoro</w:t>
            </w:r>
            <w:proofErr w:type="spellEnd"/>
          </w:p>
        </w:tc>
      </w:tr>
      <w:tr w:rsidR="00831F0A" w14:paraId="483B912F" w14:textId="77777777" w:rsidTr="00831F0A">
        <w:tc>
          <w:tcPr>
            <w:tcW w:w="2425" w:type="dxa"/>
          </w:tcPr>
          <w:p w14:paraId="6C94E08C" w14:textId="22304232" w:rsidR="00831F0A" w:rsidRDefault="00831F0A" w:rsidP="007260A0">
            <w:r>
              <w:t>She is a teacher</w:t>
            </w:r>
          </w:p>
        </w:tc>
        <w:tc>
          <w:tcPr>
            <w:tcW w:w="2520" w:type="dxa"/>
          </w:tcPr>
          <w:p w14:paraId="2677426A" w14:textId="37965092" w:rsidR="00831F0A" w:rsidRDefault="00831F0A" w:rsidP="007260A0">
            <w:r>
              <w:t xml:space="preserve">Ella es una </w:t>
            </w:r>
            <w:proofErr w:type="spellStart"/>
            <w:r>
              <w:t>profesora</w:t>
            </w:r>
            <w:proofErr w:type="spellEnd"/>
          </w:p>
        </w:tc>
      </w:tr>
      <w:tr w:rsidR="00831F0A" w:rsidRPr="0060690E" w14:paraId="794CEEC3" w14:textId="77777777" w:rsidTr="00831F0A">
        <w:tc>
          <w:tcPr>
            <w:tcW w:w="2425" w:type="dxa"/>
          </w:tcPr>
          <w:p w14:paraId="303D8627" w14:textId="65E1F497" w:rsidR="00831F0A" w:rsidRDefault="00B50EDE" w:rsidP="007260A0">
            <w:r>
              <w:t>They are a good team</w:t>
            </w:r>
          </w:p>
        </w:tc>
        <w:tc>
          <w:tcPr>
            <w:tcW w:w="2520" w:type="dxa"/>
          </w:tcPr>
          <w:p w14:paraId="435043FC" w14:textId="186B1C30" w:rsidR="00831F0A" w:rsidRPr="00B50EDE" w:rsidRDefault="00B50EDE" w:rsidP="007260A0">
            <w:pPr>
              <w:rPr>
                <w:lang w:val="es-MX"/>
              </w:rPr>
            </w:pPr>
            <w:r w:rsidRPr="00B50EDE">
              <w:rPr>
                <w:lang w:val="es-MX"/>
              </w:rPr>
              <w:t>Ellos son un</w:t>
            </w:r>
            <w:r>
              <w:rPr>
                <w:lang w:val="es-MX"/>
              </w:rPr>
              <w:t>os buen equipo</w:t>
            </w:r>
          </w:p>
        </w:tc>
      </w:tr>
    </w:tbl>
    <w:p w14:paraId="505BB2D2" w14:textId="77777777" w:rsidR="007260A0" w:rsidRPr="00B50EDE" w:rsidRDefault="007260A0" w:rsidP="007260A0">
      <w:pPr>
        <w:rPr>
          <w:lang w:val="es-MX"/>
        </w:rPr>
      </w:pPr>
    </w:p>
    <w:p w14:paraId="016FF8BA" w14:textId="0FC9584B" w:rsidR="001D6583" w:rsidRPr="0083148F" w:rsidRDefault="00000DBD" w:rsidP="00000DBD">
      <w:pPr>
        <w:pStyle w:val="Heading2"/>
      </w:pPr>
      <w:bookmarkStart w:id="26" w:name="_Toc16354816"/>
      <w:r w:rsidRPr="0083148F">
        <w:t>Rule for Hay usage:</w:t>
      </w:r>
      <w:bookmarkEnd w:id="26"/>
    </w:p>
    <w:p w14:paraId="145318DE" w14:textId="72F98D0D" w:rsidR="00000DBD" w:rsidRDefault="00000DBD" w:rsidP="00051687">
      <w:pPr>
        <w:pStyle w:val="NoSpacing"/>
      </w:pPr>
      <w:r>
        <w:t xml:space="preserve">“hay” </w:t>
      </w:r>
      <w:r w:rsidR="00392E75">
        <w:t>(pronounced as “</w:t>
      </w:r>
      <w:proofErr w:type="spellStart"/>
      <w:r w:rsidR="00392E75">
        <w:t>aai</w:t>
      </w:r>
      <w:proofErr w:type="spellEnd"/>
      <w:r w:rsidR="00392E75">
        <w:t>” )</w:t>
      </w:r>
      <w:r>
        <w:t>should be followed by indefinite article</w:t>
      </w:r>
      <w:r w:rsidR="00051687">
        <w:t>.</w:t>
      </w:r>
      <w:r w:rsidR="005D05E0">
        <w:t xml:space="preserve"> </w:t>
      </w:r>
    </w:p>
    <w:p w14:paraId="7E310276" w14:textId="77777777" w:rsidR="005D05E0" w:rsidRDefault="005D05E0" w:rsidP="0005168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3870"/>
      </w:tblGrid>
      <w:tr w:rsidR="00FA4804" w:rsidRPr="00250E16" w14:paraId="6C45AE74" w14:textId="3D788C9F" w:rsidTr="0011044F">
        <w:tc>
          <w:tcPr>
            <w:tcW w:w="2425" w:type="dxa"/>
          </w:tcPr>
          <w:p w14:paraId="15C95740" w14:textId="125E3C86" w:rsidR="00FA4804" w:rsidRDefault="00FA4804" w:rsidP="00DD1F7E">
            <w:r>
              <w:t>Hay un</w:t>
            </w:r>
          </w:p>
        </w:tc>
        <w:tc>
          <w:tcPr>
            <w:tcW w:w="2520" w:type="dxa"/>
          </w:tcPr>
          <w:p w14:paraId="0BB2C411" w14:textId="77777777" w:rsidR="00FA4804" w:rsidRDefault="00FA4804" w:rsidP="00DD1F7E">
            <w:r>
              <w:t>Hay un amiga</w:t>
            </w:r>
          </w:p>
          <w:p w14:paraId="6824F130" w14:textId="64186134" w:rsidR="003050C6" w:rsidRDefault="003050C6" w:rsidP="00DD1F7E">
            <w:r>
              <w:t>(There is a friend)</w:t>
            </w:r>
          </w:p>
        </w:tc>
        <w:tc>
          <w:tcPr>
            <w:tcW w:w="3870" w:type="dxa"/>
            <w:vMerge w:val="restart"/>
          </w:tcPr>
          <w:p w14:paraId="125E4814" w14:textId="5B0BB153" w:rsidR="00FA4804" w:rsidRPr="0011044F" w:rsidRDefault="00FA4804" w:rsidP="0011044F">
            <w:pPr>
              <w:pStyle w:val="ListParagraph"/>
              <w:numPr>
                <w:ilvl w:val="0"/>
                <w:numId w:val="2"/>
              </w:numPr>
              <w:rPr>
                <w:lang w:val="es-MX"/>
              </w:rPr>
            </w:pPr>
            <w:r w:rsidRPr="0011044F">
              <w:rPr>
                <w:lang w:val="es-MX"/>
              </w:rPr>
              <w:t xml:space="preserve">hay son muchos ordenador en </w:t>
            </w:r>
            <w:proofErr w:type="spellStart"/>
            <w:r w:rsidRPr="0011044F">
              <w:rPr>
                <w:lang w:val="es-MX"/>
              </w:rPr>
              <w:t>lab</w:t>
            </w:r>
            <w:proofErr w:type="spellEnd"/>
          </w:p>
          <w:p w14:paraId="734BC009" w14:textId="7741F3F2" w:rsidR="00FA4804" w:rsidRPr="00844472" w:rsidRDefault="00250E16" w:rsidP="00DD1F7E">
            <w:r w:rsidRPr="00844472">
              <w:t>(There are many computers in lab)</w:t>
            </w:r>
          </w:p>
          <w:p w14:paraId="107C53FA" w14:textId="77777777" w:rsidR="00250E16" w:rsidRPr="00844472" w:rsidRDefault="00250E16" w:rsidP="00DD1F7E"/>
          <w:p w14:paraId="4DFD3A84" w14:textId="42B1BB15" w:rsidR="00FA4804" w:rsidRPr="0011044F" w:rsidRDefault="007A1AEF" w:rsidP="0011044F">
            <w:pPr>
              <w:pStyle w:val="ListParagraph"/>
              <w:numPr>
                <w:ilvl w:val="0"/>
                <w:numId w:val="2"/>
              </w:numPr>
              <w:rPr>
                <w:lang w:val="es-MX"/>
              </w:rPr>
            </w:pPr>
            <w:r w:rsidRPr="0011044F">
              <w:rPr>
                <w:lang w:val="es-MX"/>
              </w:rPr>
              <w:t xml:space="preserve">en </w:t>
            </w:r>
            <w:proofErr w:type="spellStart"/>
            <w:r w:rsidRPr="0011044F">
              <w:rPr>
                <w:lang w:val="es-MX"/>
              </w:rPr>
              <w:t>hyd</w:t>
            </w:r>
            <w:proofErr w:type="spellEnd"/>
            <w:r w:rsidRPr="0011044F">
              <w:rPr>
                <w:lang w:val="es-MX"/>
              </w:rPr>
              <w:t xml:space="preserve"> hay muchos iglesias</w:t>
            </w:r>
          </w:p>
          <w:p w14:paraId="5A3DD5BE" w14:textId="2D7FF541" w:rsidR="007A1AEF" w:rsidRPr="00250E16" w:rsidRDefault="00250E16" w:rsidP="00DD1F7E">
            <w:r w:rsidRPr="00250E16">
              <w:t xml:space="preserve">(In </w:t>
            </w:r>
            <w:proofErr w:type="spellStart"/>
            <w:r w:rsidRPr="00250E16">
              <w:t>hyd</w:t>
            </w:r>
            <w:proofErr w:type="spellEnd"/>
            <w:r w:rsidRPr="00250E16">
              <w:t>, there are m</w:t>
            </w:r>
            <w:r>
              <w:t>any churches)</w:t>
            </w:r>
          </w:p>
          <w:p w14:paraId="54B78A59" w14:textId="3E8A97E9" w:rsidR="00FA4804" w:rsidRPr="00250E16" w:rsidRDefault="00FA4804" w:rsidP="00DD1F7E"/>
        </w:tc>
      </w:tr>
      <w:tr w:rsidR="00FA4804" w:rsidRPr="00D56316" w14:paraId="794828BE" w14:textId="20436953" w:rsidTr="0011044F">
        <w:tc>
          <w:tcPr>
            <w:tcW w:w="2425" w:type="dxa"/>
          </w:tcPr>
          <w:p w14:paraId="4842872F" w14:textId="645EEC9F" w:rsidR="00FA4804" w:rsidRDefault="00FA4804" w:rsidP="00DD1F7E">
            <w:r>
              <w:t xml:space="preserve">Hay </w:t>
            </w:r>
            <w:proofErr w:type="spellStart"/>
            <w:r>
              <w:t>unos</w:t>
            </w:r>
            <w:proofErr w:type="spellEnd"/>
          </w:p>
        </w:tc>
        <w:tc>
          <w:tcPr>
            <w:tcW w:w="2520" w:type="dxa"/>
          </w:tcPr>
          <w:p w14:paraId="32E6BE34" w14:textId="0629FA81" w:rsidR="00FA4804" w:rsidRDefault="00D56316" w:rsidP="00DD1F7E">
            <w:pPr>
              <w:rPr>
                <w:lang w:val="es-MX"/>
              </w:rPr>
            </w:pPr>
            <w:r>
              <w:rPr>
                <w:lang w:val="es-MX"/>
              </w:rPr>
              <w:t>H</w:t>
            </w:r>
            <w:r w:rsidRPr="00D56316">
              <w:rPr>
                <w:lang w:val="es-MX"/>
              </w:rPr>
              <w:t>ay unos manzanas en refrigerador</w:t>
            </w:r>
          </w:p>
          <w:p w14:paraId="3B48F768" w14:textId="26195574" w:rsidR="00D56316" w:rsidRPr="00D56316" w:rsidRDefault="00D56316" w:rsidP="00DD1F7E">
            <w:r>
              <w:t>(</w:t>
            </w:r>
            <w:r w:rsidRPr="00D56316">
              <w:t>There are some apples in</w:t>
            </w:r>
            <w:r>
              <w:t xml:space="preserve"> fridge)</w:t>
            </w:r>
          </w:p>
        </w:tc>
        <w:tc>
          <w:tcPr>
            <w:tcW w:w="3870" w:type="dxa"/>
            <w:vMerge/>
          </w:tcPr>
          <w:p w14:paraId="552C6BB2" w14:textId="77777777" w:rsidR="00FA4804" w:rsidRPr="00D56316" w:rsidRDefault="00FA4804" w:rsidP="00DD1F7E"/>
        </w:tc>
      </w:tr>
      <w:tr w:rsidR="00FA4804" w:rsidRPr="0024727B" w14:paraId="587E5382" w14:textId="242C5DA3" w:rsidTr="0011044F">
        <w:tc>
          <w:tcPr>
            <w:tcW w:w="2425" w:type="dxa"/>
          </w:tcPr>
          <w:p w14:paraId="60500AAA" w14:textId="23130BA8" w:rsidR="00FA4804" w:rsidRDefault="00FA4804" w:rsidP="005D05E0">
            <w:r>
              <w:t>Hay una</w:t>
            </w:r>
          </w:p>
        </w:tc>
        <w:tc>
          <w:tcPr>
            <w:tcW w:w="2520" w:type="dxa"/>
          </w:tcPr>
          <w:p w14:paraId="79B60F85" w14:textId="68FF16C6" w:rsidR="00FA4804" w:rsidRPr="00B50EDE" w:rsidRDefault="00FA4804" w:rsidP="00DD1F7E">
            <w:pPr>
              <w:rPr>
                <w:lang w:val="es-MX"/>
              </w:rPr>
            </w:pPr>
            <w:r>
              <w:rPr>
                <w:lang w:val="es-MX"/>
              </w:rPr>
              <w:t>Hay una amiga</w:t>
            </w:r>
          </w:p>
        </w:tc>
        <w:tc>
          <w:tcPr>
            <w:tcW w:w="3870" w:type="dxa"/>
            <w:vMerge/>
          </w:tcPr>
          <w:p w14:paraId="5511051D" w14:textId="77777777" w:rsidR="00FA4804" w:rsidRDefault="00FA4804" w:rsidP="00DD1F7E">
            <w:pPr>
              <w:rPr>
                <w:lang w:val="es-MX"/>
              </w:rPr>
            </w:pPr>
          </w:p>
        </w:tc>
      </w:tr>
      <w:tr w:rsidR="00FA4804" w:rsidRPr="0024727B" w14:paraId="7D43C9B8" w14:textId="08FE0DA5" w:rsidTr="0011044F">
        <w:tc>
          <w:tcPr>
            <w:tcW w:w="2425" w:type="dxa"/>
          </w:tcPr>
          <w:p w14:paraId="5AC478BF" w14:textId="3E9AE3B1" w:rsidR="00FA4804" w:rsidRDefault="00FA4804" w:rsidP="005D05E0">
            <w:r>
              <w:t xml:space="preserve">Hay </w:t>
            </w:r>
            <w:proofErr w:type="spellStart"/>
            <w:r>
              <w:t>unas</w:t>
            </w:r>
            <w:proofErr w:type="spellEnd"/>
          </w:p>
        </w:tc>
        <w:tc>
          <w:tcPr>
            <w:tcW w:w="2520" w:type="dxa"/>
          </w:tcPr>
          <w:p w14:paraId="23100CB7" w14:textId="77777777" w:rsidR="00FA4804" w:rsidRPr="0083148F" w:rsidRDefault="003050C6" w:rsidP="00DD1F7E">
            <w:r w:rsidRPr="0083148F">
              <w:t xml:space="preserve">Hay </w:t>
            </w:r>
            <w:proofErr w:type="spellStart"/>
            <w:r w:rsidRPr="0083148F">
              <w:t>unas</w:t>
            </w:r>
            <w:proofErr w:type="spellEnd"/>
            <w:r w:rsidRPr="0083148F">
              <w:t xml:space="preserve"> camas</w:t>
            </w:r>
          </w:p>
          <w:p w14:paraId="3E592741" w14:textId="780DD976" w:rsidR="003050C6" w:rsidRPr="0083148F" w:rsidRDefault="003050C6" w:rsidP="00DD1F7E">
            <w:r w:rsidRPr="0083148F">
              <w:t>(there are some beds)</w:t>
            </w:r>
          </w:p>
        </w:tc>
        <w:tc>
          <w:tcPr>
            <w:tcW w:w="3870" w:type="dxa"/>
            <w:vMerge/>
          </w:tcPr>
          <w:p w14:paraId="155E19D5" w14:textId="77777777" w:rsidR="00FA4804" w:rsidRPr="0083148F" w:rsidRDefault="00FA4804" w:rsidP="00DD1F7E"/>
        </w:tc>
      </w:tr>
    </w:tbl>
    <w:p w14:paraId="20475D37" w14:textId="477618B4" w:rsidR="00000DBD" w:rsidRPr="009924F2" w:rsidRDefault="009924F2" w:rsidP="00465D59">
      <w:r w:rsidRPr="009924F2">
        <w:t>Hint: When “</w:t>
      </w:r>
      <w:proofErr w:type="spellStart"/>
      <w:r w:rsidRPr="009924F2">
        <w:t>En</w:t>
      </w:r>
      <w:proofErr w:type="spellEnd"/>
      <w:r w:rsidRPr="009924F2">
        <w:t>” comes us</w:t>
      </w:r>
      <w:r>
        <w:t>e hay</w:t>
      </w:r>
    </w:p>
    <w:p w14:paraId="2B844C4F" w14:textId="027899C0" w:rsidR="00CF24BF" w:rsidRDefault="00CF24BF" w:rsidP="0054170C">
      <w:pPr>
        <w:tabs>
          <w:tab w:val="left" w:pos="1575"/>
        </w:tabs>
      </w:pPr>
    </w:p>
    <w:p w14:paraId="67AF126B" w14:textId="1C65EF49" w:rsidR="001B0BBA" w:rsidRDefault="00DA5FDF" w:rsidP="00DA5FDF">
      <w:pPr>
        <w:pStyle w:val="Heading2"/>
      </w:pPr>
      <w:bookmarkStart w:id="27" w:name="_Toc16354817"/>
      <w:r>
        <w:t>Rule for forming a sentence with irregular verb + verb</w:t>
      </w:r>
      <w:bookmarkEnd w:id="27"/>
    </w:p>
    <w:p w14:paraId="0D997D11" w14:textId="7CC9293B" w:rsidR="00C54635" w:rsidRDefault="00C54635" w:rsidP="00C54635">
      <w:r w:rsidRPr="00C54635">
        <w:t>When irregular verb is conjugated do</w:t>
      </w:r>
      <w:r>
        <w:t xml:space="preserve"> NOT conjugate the main verb</w:t>
      </w:r>
    </w:p>
    <w:p w14:paraId="4C3FAB8D" w14:textId="4F2F64EB" w:rsidR="00C54635" w:rsidRPr="006E2BD9" w:rsidRDefault="00C54635" w:rsidP="00C54635">
      <w:pPr>
        <w:rPr>
          <w:lang w:val="es-MX"/>
        </w:rPr>
      </w:pPr>
      <w:proofErr w:type="spellStart"/>
      <w:r w:rsidRPr="006E2BD9">
        <w:rPr>
          <w:lang w:val="es-MX"/>
        </w:rPr>
        <w:t>Eg</w:t>
      </w:r>
      <w:proofErr w:type="spellEnd"/>
      <w:r w:rsidRPr="006E2BD9">
        <w:rPr>
          <w:lang w:val="es-MX"/>
        </w:rPr>
        <w:t>:</w:t>
      </w:r>
    </w:p>
    <w:p w14:paraId="2690A2AE" w14:textId="77777777" w:rsidR="002E5736" w:rsidRDefault="002E5736" w:rsidP="00C54635">
      <w:pPr>
        <w:rPr>
          <w:lang w:val="es-MX"/>
        </w:rPr>
      </w:pPr>
      <w:r>
        <w:rPr>
          <w:lang w:val="es-MX"/>
        </w:rPr>
        <w:t>1.</w:t>
      </w:r>
    </w:p>
    <w:p w14:paraId="683F6C7A" w14:textId="604DDFD4" w:rsidR="00C54635" w:rsidRDefault="00CD29A7" w:rsidP="00C54635">
      <w:pPr>
        <w:rPr>
          <w:lang w:val="es-MX"/>
        </w:rPr>
      </w:pPr>
      <w:r w:rsidRPr="00CD29A7">
        <w:rPr>
          <w:lang w:val="es-MX"/>
        </w:rPr>
        <w:t xml:space="preserve">Yo quiero cantar en </w:t>
      </w:r>
      <w:r>
        <w:rPr>
          <w:lang w:val="es-MX"/>
        </w:rPr>
        <w:t xml:space="preserve">español </w:t>
      </w:r>
      <w:r w:rsidRPr="00CD29A7">
        <w:rPr>
          <w:lang w:val="es-MX"/>
        </w:rPr>
        <w:sym w:font="Wingdings" w:char="F0E8"/>
      </w:r>
      <w:r>
        <w:rPr>
          <w:lang w:val="es-MX"/>
        </w:rPr>
        <w:t xml:space="preserve"> Here, querer </w:t>
      </w:r>
      <w:proofErr w:type="spellStart"/>
      <w:r>
        <w:rPr>
          <w:lang w:val="es-MX"/>
        </w:rPr>
        <w:t>verb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conjugated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main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verb</w:t>
      </w:r>
      <w:proofErr w:type="spellEnd"/>
      <w:r>
        <w:rPr>
          <w:lang w:val="es-MX"/>
        </w:rPr>
        <w:t xml:space="preserve"> cantar </w:t>
      </w:r>
      <w:proofErr w:type="spellStart"/>
      <w:r>
        <w:rPr>
          <w:lang w:val="es-MX"/>
        </w:rPr>
        <w:t>is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used</w:t>
      </w:r>
      <w:proofErr w:type="spellEnd"/>
      <w:r>
        <w:rPr>
          <w:lang w:val="es-MX"/>
        </w:rPr>
        <w:t xml:space="preserve"> w/o </w:t>
      </w:r>
      <w:proofErr w:type="spellStart"/>
      <w:r>
        <w:rPr>
          <w:lang w:val="es-MX"/>
        </w:rPr>
        <w:t>conjugation</w:t>
      </w:r>
      <w:proofErr w:type="spellEnd"/>
    </w:p>
    <w:p w14:paraId="4750D08D" w14:textId="77777777" w:rsidR="002E5736" w:rsidRDefault="002E5736" w:rsidP="00C54635">
      <w:pPr>
        <w:rPr>
          <w:lang w:val="es-MX"/>
        </w:rPr>
      </w:pPr>
      <w:r>
        <w:rPr>
          <w:lang w:val="es-MX"/>
        </w:rPr>
        <w:t>2.</w:t>
      </w:r>
    </w:p>
    <w:p w14:paraId="1C23F80A" w14:textId="35DF2B95" w:rsidR="00CD29A7" w:rsidRDefault="002E5736" w:rsidP="00C54635">
      <w:r w:rsidRPr="002E5736">
        <w:rPr>
          <w:lang w:val="es-MX"/>
        </w:rPr>
        <w:t xml:space="preserve">Tú quieres ir a </w:t>
      </w:r>
      <w:proofErr w:type="spellStart"/>
      <w:r w:rsidRPr="002E5736">
        <w:rPr>
          <w:lang w:val="es-MX"/>
        </w:rPr>
        <w:t>espaná</w:t>
      </w:r>
      <w:proofErr w:type="spellEnd"/>
      <w:r w:rsidRPr="002E5736">
        <w:rPr>
          <w:lang w:val="es-MX"/>
        </w:rPr>
        <w:t xml:space="preserve"> ?</w:t>
      </w:r>
      <w:r>
        <w:rPr>
          <w:lang w:val="es-MX"/>
        </w:rPr>
        <w:t xml:space="preserve"> </w:t>
      </w:r>
      <w:r w:rsidRPr="002E5736">
        <w:rPr>
          <w:lang w:val="es-MX"/>
        </w:rPr>
        <w:sym w:font="Wingdings" w:char="F0E0"/>
      </w:r>
      <w:r w:rsidRPr="002E5736">
        <w:rPr>
          <w:lang w:val="es-MX"/>
        </w:rPr>
        <w:t xml:space="preserve"> </w:t>
      </w:r>
      <w:r w:rsidRPr="002E5736">
        <w:t>Do you want to go</w:t>
      </w:r>
      <w:r>
        <w:t xml:space="preserve"> to Spain?</w:t>
      </w:r>
    </w:p>
    <w:p w14:paraId="4D97D2BD" w14:textId="77777777" w:rsidR="00ED3A4F" w:rsidRDefault="00ED3A4F" w:rsidP="00C54635"/>
    <w:p w14:paraId="58200855" w14:textId="77777777" w:rsidR="002E5736" w:rsidRDefault="002E5736" w:rsidP="00C54635"/>
    <w:p w14:paraId="08B57A70" w14:textId="77777777" w:rsidR="002E5736" w:rsidRPr="002E5736" w:rsidRDefault="002E5736" w:rsidP="00C54635">
      <w:pPr>
        <w:rPr>
          <w:u w:val="single"/>
        </w:rPr>
      </w:pPr>
    </w:p>
    <w:p w14:paraId="0AFBAAB3" w14:textId="5B0C895F" w:rsidR="001B0BBA" w:rsidRPr="002E5736" w:rsidRDefault="001B0BBA" w:rsidP="0054170C">
      <w:pPr>
        <w:tabs>
          <w:tab w:val="left" w:pos="1575"/>
        </w:tabs>
      </w:pPr>
    </w:p>
    <w:p w14:paraId="0AFED91B" w14:textId="3D463CB6" w:rsidR="00B6273D" w:rsidRDefault="00B6273D" w:rsidP="00B6273D">
      <w:pPr>
        <w:pStyle w:val="Heading2"/>
      </w:pPr>
      <w:bookmarkStart w:id="28" w:name="_Toc16354818"/>
      <w:r>
        <w:t>Rule for where to place “no” in a sentence</w:t>
      </w:r>
      <w:bookmarkEnd w:id="28"/>
    </w:p>
    <w:p w14:paraId="4F567F13" w14:textId="519AC741" w:rsidR="00DA5FDF" w:rsidRDefault="0094594C" w:rsidP="002169B7">
      <w:pPr>
        <w:pStyle w:val="NoSpacing"/>
      </w:pPr>
      <w:r>
        <w:t xml:space="preserve">Subject + NO + phrase </w:t>
      </w:r>
      <w:r>
        <w:sym w:font="Wingdings" w:char="F0E8"/>
      </w:r>
      <w:r>
        <w:t xml:space="preserve"> Syntax</w:t>
      </w:r>
    </w:p>
    <w:p w14:paraId="39DAF7F5" w14:textId="67873E2A" w:rsidR="0094594C" w:rsidRDefault="0094594C" w:rsidP="002169B7">
      <w:pPr>
        <w:pStyle w:val="NoSpacing"/>
      </w:pPr>
      <w:r>
        <w:lastRenderedPageBreak/>
        <w:t>Examples:</w:t>
      </w:r>
    </w:p>
    <w:p w14:paraId="4A68BC8E" w14:textId="39FDB06F" w:rsidR="002169B7" w:rsidRDefault="002169B7" w:rsidP="002169B7">
      <w:pPr>
        <w:pStyle w:val="NoSpacing"/>
      </w:pPr>
      <w:proofErr w:type="spellStart"/>
      <w:r w:rsidRPr="002169B7">
        <w:t>Yo</w:t>
      </w:r>
      <w:proofErr w:type="spellEnd"/>
      <w:r w:rsidRPr="002169B7">
        <w:t xml:space="preserve"> No </w:t>
      </w:r>
      <w:proofErr w:type="spellStart"/>
      <w:r w:rsidRPr="002169B7">
        <w:t>aprender</w:t>
      </w:r>
      <w:proofErr w:type="spellEnd"/>
      <w:r w:rsidRPr="002169B7">
        <w:t xml:space="preserve"> </w:t>
      </w:r>
      <w:proofErr w:type="spellStart"/>
      <w:r w:rsidRPr="002169B7">
        <w:t>espanol</w:t>
      </w:r>
      <w:proofErr w:type="spellEnd"/>
      <w:r w:rsidRPr="002169B7">
        <w:t xml:space="preserve"> </w:t>
      </w:r>
      <w:r>
        <w:sym w:font="Wingdings" w:char="F0E0"/>
      </w:r>
      <w:r w:rsidRPr="002169B7">
        <w:t xml:space="preserve"> I do NOT want</w:t>
      </w:r>
      <w:r>
        <w:t xml:space="preserve"> to learn Spanish</w:t>
      </w:r>
    </w:p>
    <w:p w14:paraId="334E45EE" w14:textId="77777777" w:rsidR="002169B7" w:rsidRPr="002169B7" w:rsidRDefault="002169B7" w:rsidP="002169B7">
      <w:pPr>
        <w:pStyle w:val="NoSpacing"/>
      </w:pPr>
    </w:p>
    <w:p w14:paraId="21628C30" w14:textId="77777777" w:rsidR="00B6273D" w:rsidRPr="002169B7" w:rsidRDefault="00B6273D" w:rsidP="0054170C">
      <w:pPr>
        <w:tabs>
          <w:tab w:val="left" w:pos="1575"/>
        </w:tabs>
      </w:pPr>
    </w:p>
    <w:p w14:paraId="0F820502" w14:textId="2635FEB8" w:rsidR="001B0BBA" w:rsidRPr="009924F2" w:rsidRDefault="001B0BBA" w:rsidP="001B0BBA">
      <w:pPr>
        <w:pStyle w:val="Heading1"/>
      </w:pPr>
      <w:bookmarkStart w:id="29" w:name="_Toc16354819"/>
      <w:r>
        <w:t>Prepositions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561"/>
        <w:gridCol w:w="1530"/>
      </w:tblGrid>
      <w:tr w:rsidR="00426C80" w14:paraId="11D168DF" w14:textId="59322330" w:rsidTr="001B0BBA">
        <w:tc>
          <w:tcPr>
            <w:tcW w:w="1705" w:type="dxa"/>
          </w:tcPr>
          <w:p w14:paraId="784930C5" w14:textId="4DF9B3CD" w:rsidR="00426C80" w:rsidRDefault="00426C80" w:rsidP="00B565EC">
            <w:pPr>
              <w:tabs>
                <w:tab w:val="left" w:pos="1575"/>
              </w:tabs>
            </w:pPr>
            <w:r>
              <w:t>Con</w:t>
            </w:r>
          </w:p>
        </w:tc>
        <w:tc>
          <w:tcPr>
            <w:tcW w:w="1561" w:type="dxa"/>
          </w:tcPr>
          <w:p w14:paraId="2AE0EC2E" w14:textId="09C94F7C" w:rsidR="00426C80" w:rsidRDefault="00B83062" w:rsidP="00B565EC">
            <w:pPr>
              <w:tabs>
                <w:tab w:val="left" w:pos="1575"/>
              </w:tabs>
            </w:pPr>
            <w:r>
              <w:t>w</w:t>
            </w:r>
            <w:r w:rsidR="00426C80">
              <w:t>ith</w:t>
            </w:r>
          </w:p>
        </w:tc>
        <w:tc>
          <w:tcPr>
            <w:tcW w:w="1530" w:type="dxa"/>
          </w:tcPr>
          <w:p w14:paraId="737CDEF9" w14:textId="7488B395" w:rsidR="00426C80" w:rsidRDefault="0094594C" w:rsidP="00B565EC">
            <w:pPr>
              <w:tabs>
                <w:tab w:val="left" w:pos="1575"/>
              </w:tabs>
            </w:pPr>
            <w:hyperlink w:anchor="_Examples_with_con:" w:history="1">
              <w:r w:rsidR="00A73CAB" w:rsidRPr="00A73CAB">
                <w:rPr>
                  <w:rStyle w:val="Hyperlink"/>
                </w:rPr>
                <w:t>Examples with con</w:t>
              </w:r>
            </w:hyperlink>
          </w:p>
        </w:tc>
      </w:tr>
      <w:tr w:rsidR="003D6740" w14:paraId="29356332" w14:textId="77777777" w:rsidTr="001B0BBA">
        <w:tc>
          <w:tcPr>
            <w:tcW w:w="1705" w:type="dxa"/>
          </w:tcPr>
          <w:p w14:paraId="52036C1C" w14:textId="2D1BE467" w:rsidR="003D6740" w:rsidRDefault="003D6740" w:rsidP="00B565EC">
            <w:pPr>
              <w:tabs>
                <w:tab w:val="left" w:pos="1575"/>
              </w:tabs>
            </w:pPr>
            <w:r>
              <w:t>Son</w:t>
            </w:r>
          </w:p>
        </w:tc>
        <w:tc>
          <w:tcPr>
            <w:tcW w:w="1561" w:type="dxa"/>
          </w:tcPr>
          <w:p w14:paraId="685741DD" w14:textId="0295715D" w:rsidR="003D6740" w:rsidRDefault="003D6740" w:rsidP="00B565EC">
            <w:pPr>
              <w:tabs>
                <w:tab w:val="left" w:pos="1575"/>
              </w:tabs>
            </w:pPr>
            <w:r>
              <w:t>without</w:t>
            </w:r>
          </w:p>
        </w:tc>
        <w:tc>
          <w:tcPr>
            <w:tcW w:w="1530" w:type="dxa"/>
          </w:tcPr>
          <w:p w14:paraId="7686B75D" w14:textId="236C4AB3" w:rsidR="003D6740" w:rsidRDefault="0094594C" w:rsidP="00B565EC">
            <w:pPr>
              <w:tabs>
                <w:tab w:val="left" w:pos="1575"/>
              </w:tabs>
            </w:pPr>
            <w:hyperlink w:anchor="_Examples_with_son:" w:history="1">
              <w:r w:rsidR="001D5476" w:rsidRPr="005D0C33">
                <w:rPr>
                  <w:rStyle w:val="Hyperlink"/>
                </w:rPr>
                <w:t>Examples with son</w:t>
              </w:r>
            </w:hyperlink>
          </w:p>
        </w:tc>
      </w:tr>
      <w:tr w:rsidR="003D6740" w14:paraId="11AE1E60" w14:textId="77777777" w:rsidTr="001B0BBA">
        <w:tc>
          <w:tcPr>
            <w:tcW w:w="1705" w:type="dxa"/>
          </w:tcPr>
          <w:p w14:paraId="2B115272" w14:textId="1726102A" w:rsidR="003D6740" w:rsidRDefault="00281F00" w:rsidP="00B565EC">
            <w:pPr>
              <w:tabs>
                <w:tab w:val="left" w:pos="1575"/>
              </w:tabs>
            </w:pPr>
            <w:r>
              <w:t>Para</w:t>
            </w:r>
          </w:p>
        </w:tc>
        <w:tc>
          <w:tcPr>
            <w:tcW w:w="1561" w:type="dxa"/>
          </w:tcPr>
          <w:p w14:paraId="5294A587" w14:textId="2C0129E6" w:rsidR="003D6740" w:rsidRDefault="00281F00" w:rsidP="00B565EC">
            <w:pPr>
              <w:tabs>
                <w:tab w:val="left" w:pos="1575"/>
              </w:tabs>
            </w:pPr>
            <w:r>
              <w:t>For</w:t>
            </w:r>
          </w:p>
        </w:tc>
        <w:tc>
          <w:tcPr>
            <w:tcW w:w="1530" w:type="dxa"/>
          </w:tcPr>
          <w:p w14:paraId="2B9F19D1" w14:textId="1366C084" w:rsidR="003D6740" w:rsidRDefault="0094594C" w:rsidP="00B565EC">
            <w:pPr>
              <w:tabs>
                <w:tab w:val="left" w:pos="1575"/>
              </w:tabs>
            </w:pPr>
            <w:hyperlink w:anchor="_Examples_with_para:" w:history="1">
              <w:r w:rsidR="001D5476" w:rsidRPr="005D0C33">
                <w:rPr>
                  <w:rStyle w:val="Hyperlink"/>
                </w:rPr>
                <w:t>Examples with para</w:t>
              </w:r>
            </w:hyperlink>
          </w:p>
        </w:tc>
      </w:tr>
      <w:tr w:rsidR="00426C80" w14:paraId="6ADFD880" w14:textId="1882DDF0" w:rsidTr="001B0BBA">
        <w:tc>
          <w:tcPr>
            <w:tcW w:w="1705" w:type="dxa"/>
          </w:tcPr>
          <w:p w14:paraId="29B0E36B" w14:textId="4ECE65D4" w:rsidR="00426C80" w:rsidRDefault="00426C80" w:rsidP="00B565EC">
            <w:pPr>
              <w:tabs>
                <w:tab w:val="left" w:pos="1575"/>
              </w:tabs>
            </w:pPr>
            <w:r>
              <w:t>De</w:t>
            </w:r>
          </w:p>
        </w:tc>
        <w:tc>
          <w:tcPr>
            <w:tcW w:w="1561" w:type="dxa"/>
          </w:tcPr>
          <w:p w14:paraId="02114063" w14:textId="0A8F77BB" w:rsidR="00426C80" w:rsidRDefault="00426C80" w:rsidP="00B565EC">
            <w:pPr>
              <w:tabs>
                <w:tab w:val="left" w:pos="1575"/>
              </w:tabs>
            </w:pPr>
            <w:r>
              <w:t>Of</w:t>
            </w:r>
            <w:r w:rsidR="00FB2D25">
              <w:t>/about/from</w:t>
            </w:r>
          </w:p>
        </w:tc>
        <w:tc>
          <w:tcPr>
            <w:tcW w:w="1530" w:type="dxa"/>
          </w:tcPr>
          <w:p w14:paraId="6F88EDD1" w14:textId="5D4D10A3" w:rsidR="00426C80" w:rsidRDefault="0094594C" w:rsidP="00B565EC">
            <w:pPr>
              <w:tabs>
                <w:tab w:val="left" w:pos="1575"/>
              </w:tabs>
            </w:pPr>
            <w:hyperlink w:anchor="_Examples_with_de:" w:history="1">
              <w:r w:rsidR="00C2069A" w:rsidRPr="00BD3C15">
                <w:rPr>
                  <w:rStyle w:val="Hyperlink"/>
                </w:rPr>
                <w:t>Examples with de</w:t>
              </w:r>
            </w:hyperlink>
          </w:p>
        </w:tc>
      </w:tr>
      <w:tr w:rsidR="00426C80" w14:paraId="306CE3DD" w14:textId="73185C84" w:rsidTr="001B0BBA">
        <w:tc>
          <w:tcPr>
            <w:tcW w:w="1705" w:type="dxa"/>
          </w:tcPr>
          <w:p w14:paraId="28818BBB" w14:textId="1D1177BD" w:rsidR="00426C80" w:rsidRDefault="00426C80" w:rsidP="00B565EC">
            <w:pPr>
              <w:tabs>
                <w:tab w:val="left" w:pos="1575"/>
              </w:tabs>
            </w:pPr>
            <w:proofErr w:type="spellStart"/>
            <w:r>
              <w:t>En</w:t>
            </w:r>
            <w:proofErr w:type="spellEnd"/>
          </w:p>
        </w:tc>
        <w:tc>
          <w:tcPr>
            <w:tcW w:w="1561" w:type="dxa"/>
          </w:tcPr>
          <w:p w14:paraId="0CDA5EA0" w14:textId="6C997F65" w:rsidR="00426C80" w:rsidRDefault="00281F00" w:rsidP="00B565EC">
            <w:pPr>
              <w:tabs>
                <w:tab w:val="left" w:pos="1575"/>
              </w:tabs>
            </w:pPr>
            <w:r>
              <w:t>In/at/on</w:t>
            </w:r>
          </w:p>
        </w:tc>
        <w:tc>
          <w:tcPr>
            <w:tcW w:w="1530" w:type="dxa"/>
          </w:tcPr>
          <w:p w14:paraId="08A21BE2" w14:textId="4EC001F4" w:rsidR="00426C80" w:rsidRDefault="00BD3C15" w:rsidP="00B565EC">
            <w:pPr>
              <w:tabs>
                <w:tab w:val="left" w:pos="1575"/>
              </w:tabs>
            </w:pPr>
            <w:r>
              <w:t xml:space="preserve">Examples with </w:t>
            </w:r>
            <w:proofErr w:type="spellStart"/>
            <w:r>
              <w:t>en</w:t>
            </w:r>
            <w:proofErr w:type="spellEnd"/>
          </w:p>
        </w:tc>
      </w:tr>
      <w:tr w:rsidR="00BE3B48" w14:paraId="5B68440A" w14:textId="77777777" w:rsidTr="001B0BBA">
        <w:tc>
          <w:tcPr>
            <w:tcW w:w="1705" w:type="dxa"/>
          </w:tcPr>
          <w:p w14:paraId="1EF57F17" w14:textId="5C1813D4" w:rsidR="00BE3B48" w:rsidRDefault="004D3EE7" w:rsidP="00B565EC">
            <w:pPr>
              <w:tabs>
                <w:tab w:val="left" w:pos="1575"/>
              </w:tabs>
            </w:pPr>
            <w:r>
              <w:t>a</w:t>
            </w:r>
          </w:p>
        </w:tc>
        <w:tc>
          <w:tcPr>
            <w:tcW w:w="1561" w:type="dxa"/>
          </w:tcPr>
          <w:p w14:paraId="4B1958A4" w14:textId="3BEBD73F" w:rsidR="00BE3B48" w:rsidRDefault="004D3EE7" w:rsidP="00B565EC">
            <w:pPr>
              <w:tabs>
                <w:tab w:val="left" w:pos="1575"/>
              </w:tabs>
            </w:pPr>
            <w:r>
              <w:t>to</w:t>
            </w:r>
          </w:p>
        </w:tc>
        <w:tc>
          <w:tcPr>
            <w:tcW w:w="1530" w:type="dxa"/>
          </w:tcPr>
          <w:p w14:paraId="266A69C4" w14:textId="2D591236" w:rsidR="00BE3B48" w:rsidRDefault="004D3EE7" w:rsidP="00B565EC">
            <w:pPr>
              <w:tabs>
                <w:tab w:val="left" w:pos="1575"/>
              </w:tabs>
            </w:pPr>
            <w:r>
              <w:t>Examples with a</w:t>
            </w:r>
          </w:p>
        </w:tc>
      </w:tr>
      <w:tr w:rsidR="00426C80" w14:paraId="3F5319E1" w14:textId="4E145E2E" w:rsidTr="001B0BBA">
        <w:tc>
          <w:tcPr>
            <w:tcW w:w="1705" w:type="dxa"/>
          </w:tcPr>
          <w:p w14:paraId="3E2EC0ED" w14:textId="067119B4" w:rsidR="00426C80" w:rsidRDefault="00426C80" w:rsidP="00B565EC">
            <w:pPr>
              <w:tabs>
                <w:tab w:val="left" w:pos="1575"/>
              </w:tabs>
            </w:pPr>
          </w:p>
        </w:tc>
        <w:tc>
          <w:tcPr>
            <w:tcW w:w="1561" w:type="dxa"/>
          </w:tcPr>
          <w:p w14:paraId="22AC194B" w14:textId="45BCDB51" w:rsidR="00426C80" w:rsidRDefault="004D3EE7" w:rsidP="00B565EC">
            <w:pPr>
              <w:tabs>
                <w:tab w:val="left" w:pos="1575"/>
              </w:tabs>
            </w:pPr>
            <w:r>
              <w:t>under</w:t>
            </w:r>
          </w:p>
        </w:tc>
        <w:tc>
          <w:tcPr>
            <w:tcW w:w="1530" w:type="dxa"/>
          </w:tcPr>
          <w:p w14:paraId="7E6DE393" w14:textId="77777777" w:rsidR="00426C80" w:rsidRDefault="00426C80" w:rsidP="00B565EC">
            <w:pPr>
              <w:tabs>
                <w:tab w:val="left" w:pos="1575"/>
              </w:tabs>
            </w:pPr>
          </w:p>
        </w:tc>
      </w:tr>
      <w:tr w:rsidR="00B67BD2" w14:paraId="64BA8A5F" w14:textId="77777777" w:rsidTr="001B0BBA">
        <w:tc>
          <w:tcPr>
            <w:tcW w:w="1705" w:type="dxa"/>
          </w:tcPr>
          <w:p w14:paraId="7C4200A8" w14:textId="0EA99E1E" w:rsidR="00B67BD2" w:rsidRDefault="00B67BD2" w:rsidP="00B565EC">
            <w:pPr>
              <w:tabs>
                <w:tab w:val="left" w:pos="1575"/>
              </w:tabs>
            </w:pPr>
          </w:p>
        </w:tc>
        <w:tc>
          <w:tcPr>
            <w:tcW w:w="1561" w:type="dxa"/>
          </w:tcPr>
          <w:p w14:paraId="0B202AEA" w14:textId="6899DECA" w:rsidR="00B67BD2" w:rsidRDefault="004D3EE7" w:rsidP="00B565EC">
            <w:pPr>
              <w:tabs>
                <w:tab w:val="left" w:pos="1575"/>
              </w:tabs>
            </w:pPr>
            <w:r>
              <w:t>Into</w:t>
            </w:r>
          </w:p>
        </w:tc>
        <w:tc>
          <w:tcPr>
            <w:tcW w:w="1530" w:type="dxa"/>
          </w:tcPr>
          <w:p w14:paraId="6C1B0C7A" w14:textId="77777777" w:rsidR="00B67BD2" w:rsidRDefault="00B67BD2" w:rsidP="00B565EC">
            <w:pPr>
              <w:tabs>
                <w:tab w:val="left" w:pos="1575"/>
              </w:tabs>
            </w:pPr>
          </w:p>
        </w:tc>
      </w:tr>
      <w:tr w:rsidR="00624BFF" w14:paraId="77FF539F" w14:textId="77777777" w:rsidTr="001B0BBA">
        <w:tc>
          <w:tcPr>
            <w:tcW w:w="1705" w:type="dxa"/>
          </w:tcPr>
          <w:p w14:paraId="7A66D05A" w14:textId="1D90A16D" w:rsidR="00624BFF" w:rsidRDefault="00624BFF" w:rsidP="00B565EC">
            <w:pPr>
              <w:tabs>
                <w:tab w:val="left" w:pos="1575"/>
              </w:tabs>
            </w:pPr>
          </w:p>
        </w:tc>
        <w:tc>
          <w:tcPr>
            <w:tcW w:w="1561" w:type="dxa"/>
          </w:tcPr>
          <w:p w14:paraId="555410B8" w14:textId="3F13A698" w:rsidR="00624BFF" w:rsidRDefault="004D3EE7" w:rsidP="00B565EC">
            <w:pPr>
              <w:tabs>
                <w:tab w:val="left" w:pos="1575"/>
              </w:tabs>
            </w:pPr>
            <w:r>
              <w:t>Upon</w:t>
            </w:r>
          </w:p>
        </w:tc>
        <w:tc>
          <w:tcPr>
            <w:tcW w:w="1530" w:type="dxa"/>
          </w:tcPr>
          <w:p w14:paraId="15123EC9" w14:textId="77777777" w:rsidR="00624BFF" w:rsidRDefault="00624BFF" w:rsidP="00B565EC">
            <w:pPr>
              <w:tabs>
                <w:tab w:val="left" w:pos="1575"/>
              </w:tabs>
            </w:pPr>
          </w:p>
        </w:tc>
      </w:tr>
      <w:tr w:rsidR="00640035" w:rsidRPr="0024727B" w14:paraId="2AC83988" w14:textId="77777777" w:rsidTr="001B0BBA">
        <w:tc>
          <w:tcPr>
            <w:tcW w:w="1705" w:type="dxa"/>
          </w:tcPr>
          <w:p w14:paraId="5900AE60" w14:textId="61BAAECE" w:rsidR="00640035" w:rsidRDefault="00640035" w:rsidP="00B565EC">
            <w:pPr>
              <w:tabs>
                <w:tab w:val="left" w:pos="1575"/>
              </w:tabs>
            </w:pPr>
          </w:p>
        </w:tc>
        <w:tc>
          <w:tcPr>
            <w:tcW w:w="1561" w:type="dxa"/>
          </w:tcPr>
          <w:p w14:paraId="0A2E7AF6" w14:textId="2276EFAB" w:rsidR="00640035" w:rsidRDefault="004D3EE7" w:rsidP="00B565EC">
            <w:pPr>
              <w:tabs>
                <w:tab w:val="left" w:pos="1575"/>
              </w:tabs>
            </w:pPr>
            <w:r>
              <w:t>About</w:t>
            </w:r>
          </w:p>
        </w:tc>
        <w:tc>
          <w:tcPr>
            <w:tcW w:w="1530" w:type="dxa"/>
          </w:tcPr>
          <w:p w14:paraId="342FD9ED" w14:textId="508DA2D8" w:rsidR="00604A91" w:rsidRPr="00D632CF" w:rsidRDefault="00604A91" w:rsidP="00B565EC">
            <w:pPr>
              <w:tabs>
                <w:tab w:val="left" w:pos="1575"/>
              </w:tabs>
              <w:rPr>
                <w:lang w:val="es-MX"/>
              </w:rPr>
            </w:pPr>
          </w:p>
        </w:tc>
      </w:tr>
      <w:tr w:rsidR="004D3EE7" w:rsidRPr="0024727B" w14:paraId="3B22ED2F" w14:textId="77777777" w:rsidTr="001B0BBA">
        <w:tc>
          <w:tcPr>
            <w:tcW w:w="1705" w:type="dxa"/>
          </w:tcPr>
          <w:p w14:paraId="1553407B" w14:textId="77777777" w:rsidR="004D3EE7" w:rsidRDefault="004D3EE7" w:rsidP="00B565EC">
            <w:pPr>
              <w:tabs>
                <w:tab w:val="left" w:pos="1575"/>
              </w:tabs>
            </w:pPr>
          </w:p>
        </w:tc>
        <w:tc>
          <w:tcPr>
            <w:tcW w:w="1561" w:type="dxa"/>
          </w:tcPr>
          <w:p w14:paraId="35DD6888" w14:textId="7528021C" w:rsidR="004D3EE7" w:rsidRDefault="004D3EE7" w:rsidP="00B565EC">
            <w:pPr>
              <w:tabs>
                <w:tab w:val="left" w:pos="1575"/>
              </w:tabs>
            </w:pPr>
            <w:r>
              <w:t>Behind</w:t>
            </w:r>
          </w:p>
        </w:tc>
        <w:tc>
          <w:tcPr>
            <w:tcW w:w="1530" w:type="dxa"/>
          </w:tcPr>
          <w:p w14:paraId="09FFF33C" w14:textId="77777777" w:rsidR="004D3EE7" w:rsidRPr="00D632CF" w:rsidRDefault="004D3EE7" w:rsidP="00B565EC">
            <w:pPr>
              <w:tabs>
                <w:tab w:val="left" w:pos="1575"/>
              </w:tabs>
              <w:rPr>
                <w:lang w:val="es-MX"/>
              </w:rPr>
            </w:pPr>
          </w:p>
        </w:tc>
      </w:tr>
      <w:tr w:rsidR="004D3EE7" w:rsidRPr="0024727B" w14:paraId="3B590797" w14:textId="77777777" w:rsidTr="001B0BBA">
        <w:tc>
          <w:tcPr>
            <w:tcW w:w="1705" w:type="dxa"/>
          </w:tcPr>
          <w:p w14:paraId="3C4B54BF" w14:textId="77777777" w:rsidR="004D3EE7" w:rsidRDefault="004D3EE7" w:rsidP="00B565EC">
            <w:pPr>
              <w:tabs>
                <w:tab w:val="left" w:pos="1575"/>
              </w:tabs>
            </w:pPr>
          </w:p>
        </w:tc>
        <w:tc>
          <w:tcPr>
            <w:tcW w:w="1561" w:type="dxa"/>
          </w:tcPr>
          <w:p w14:paraId="30FEE88C" w14:textId="63A1BAD2" w:rsidR="004D3EE7" w:rsidRDefault="004D3EE7" w:rsidP="00B565EC">
            <w:pPr>
              <w:tabs>
                <w:tab w:val="left" w:pos="1575"/>
              </w:tabs>
            </w:pPr>
            <w:r>
              <w:t>Beside</w:t>
            </w:r>
          </w:p>
        </w:tc>
        <w:tc>
          <w:tcPr>
            <w:tcW w:w="1530" w:type="dxa"/>
          </w:tcPr>
          <w:p w14:paraId="3E2C0F70" w14:textId="77777777" w:rsidR="004D3EE7" w:rsidRPr="00D632CF" w:rsidRDefault="004D3EE7" w:rsidP="00B565EC">
            <w:pPr>
              <w:tabs>
                <w:tab w:val="left" w:pos="1575"/>
              </w:tabs>
              <w:rPr>
                <w:lang w:val="es-MX"/>
              </w:rPr>
            </w:pPr>
          </w:p>
        </w:tc>
      </w:tr>
      <w:tr w:rsidR="004D3EE7" w:rsidRPr="0024727B" w14:paraId="6298D57C" w14:textId="77777777" w:rsidTr="001B0BBA">
        <w:tc>
          <w:tcPr>
            <w:tcW w:w="1705" w:type="dxa"/>
          </w:tcPr>
          <w:p w14:paraId="7B6BD7E6" w14:textId="69EB2049" w:rsidR="004D3EE7" w:rsidRDefault="00682427" w:rsidP="00B565EC">
            <w:pPr>
              <w:tabs>
                <w:tab w:val="left" w:pos="1575"/>
              </w:tabs>
            </w:pPr>
            <w:r>
              <w:t>Antes de</w:t>
            </w:r>
          </w:p>
        </w:tc>
        <w:tc>
          <w:tcPr>
            <w:tcW w:w="1561" w:type="dxa"/>
          </w:tcPr>
          <w:p w14:paraId="73469800" w14:textId="29EC6382" w:rsidR="004D3EE7" w:rsidRDefault="004D3EE7" w:rsidP="00B565EC">
            <w:pPr>
              <w:tabs>
                <w:tab w:val="left" w:pos="1575"/>
              </w:tabs>
            </w:pPr>
            <w:r>
              <w:t>Before</w:t>
            </w:r>
          </w:p>
        </w:tc>
        <w:tc>
          <w:tcPr>
            <w:tcW w:w="1530" w:type="dxa"/>
          </w:tcPr>
          <w:p w14:paraId="7642252B" w14:textId="77777777" w:rsidR="004D3EE7" w:rsidRPr="00D632CF" w:rsidRDefault="004D3EE7" w:rsidP="00B565EC">
            <w:pPr>
              <w:tabs>
                <w:tab w:val="left" w:pos="1575"/>
              </w:tabs>
              <w:rPr>
                <w:lang w:val="es-MX"/>
              </w:rPr>
            </w:pPr>
          </w:p>
        </w:tc>
      </w:tr>
      <w:tr w:rsidR="004D3EE7" w:rsidRPr="0024727B" w14:paraId="5B0A52F2" w14:textId="77777777" w:rsidTr="001B0BBA">
        <w:tc>
          <w:tcPr>
            <w:tcW w:w="1705" w:type="dxa"/>
          </w:tcPr>
          <w:p w14:paraId="7A9E7D4D" w14:textId="71B505F1" w:rsidR="004D3EE7" w:rsidRDefault="00682427" w:rsidP="00B565EC">
            <w:pPr>
              <w:tabs>
                <w:tab w:val="left" w:pos="1575"/>
              </w:tabs>
            </w:pPr>
            <w:proofErr w:type="spellStart"/>
            <w:r>
              <w:t>Después</w:t>
            </w:r>
            <w:proofErr w:type="spellEnd"/>
          </w:p>
        </w:tc>
        <w:tc>
          <w:tcPr>
            <w:tcW w:w="1561" w:type="dxa"/>
          </w:tcPr>
          <w:p w14:paraId="2D39E8FC" w14:textId="57F2A2F4" w:rsidR="004D3EE7" w:rsidRDefault="004D3EE7" w:rsidP="00B565EC">
            <w:pPr>
              <w:tabs>
                <w:tab w:val="left" w:pos="1575"/>
              </w:tabs>
            </w:pPr>
            <w:r>
              <w:t>After</w:t>
            </w:r>
          </w:p>
        </w:tc>
        <w:tc>
          <w:tcPr>
            <w:tcW w:w="1530" w:type="dxa"/>
          </w:tcPr>
          <w:p w14:paraId="21ABE8AF" w14:textId="77777777" w:rsidR="004D3EE7" w:rsidRPr="00D632CF" w:rsidRDefault="004D3EE7" w:rsidP="00B565EC">
            <w:pPr>
              <w:tabs>
                <w:tab w:val="left" w:pos="1575"/>
              </w:tabs>
              <w:rPr>
                <w:lang w:val="es-MX"/>
              </w:rPr>
            </w:pPr>
          </w:p>
        </w:tc>
      </w:tr>
      <w:tr w:rsidR="004D3EE7" w:rsidRPr="0024727B" w14:paraId="3DF48324" w14:textId="77777777" w:rsidTr="001B0BBA">
        <w:tc>
          <w:tcPr>
            <w:tcW w:w="1705" w:type="dxa"/>
          </w:tcPr>
          <w:p w14:paraId="319FD535" w14:textId="77777777" w:rsidR="004D3EE7" w:rsidRDefault="004D3EE7" w:rsidP="00B565EC">
            <w:pPr>
              <w:tabs>
                <w:tab w:val="left" w:pos="1575"/>
              </w:tabs>
            </w:pPr>
          </w:p>
        </w:tc>
        <w:tc>
          <w:tcPr>
            <w:tcW w:w="1561" w:type="dxa"/>
          </w:tcPr>
          <w:p w14:paraId="5BC32B1E" w14:textId="60F450DC" w:rsidR="004D3EE7" w:rsidRDefault="004D3EE7" w:rsidP="00B565EC">
            <w:pPr>
              <w:tabs>
                <w:tab w:val="left" w:pos="1575"/>
              </w:tabs>
            </w:pPr>
            <w:r>
              <w:t>Towards</w:t>
            </w:r>
          </w:p>
        </w:tc>
        <w:tc>
          <w:tcPr>
            <w:tcW w:w="1530" w:type="dxa"/>
          </w:tcPr>
          <w:p w14:paraId="695A0812" w14:textId="77777777" w:rsidR="004D3EE7" w:rsidRPr="00D632CF" w:rsidRDefault="004D3EE7" w:rsidP="00B565EC">
            <w:pPr>
              <w:tabs>
                <w:tab w:val="left" w:pos="1575"/>
              </w:tabs>
              <w:rPr>
                <w:lang w:val="es-MX"/>
              </w:rPr>
            </w:pPr>
          </w:p>
        </w:tc>
      </w:tr>
      <w:tr w:rsidR="004D3EE7" w:rsidRPr="0024727B" w14:paraId="01EF5D12" w14:textId="77777777" w:rsidTr="001B0BBA">
        <w:tc>
          <w:tcPr>
            <w:tcW w:w="1705" w:type="dxa"/>
          </w:tcPr>
          <w:p w14:paraId="066387BD" w14:textId="77777777" w:rsidR="004D3EE7" w:rsidRDefault="004D3EE7" w:rsidP="00B565EC">
            <w:pPr>
              <w:tabs>
                <w:tab w:val="left" w:pos="1575"/>
              </w:tabs>
            </w:pPr>
          </w:p>
        </w:tc>
        <w:tc>
          <w:tcPr>
            <w:tcW w:w="1561" w:type="dxa"/>
          </w:tcPr>
          <w:p w14:paraId="335B0034" w14:textId="5AE59E38" w:rsidR="004D3EE7" w:rsidRDefault="004D3EE7" w:rsidP="00B565EC">
            <w:pPr>
              <w:tabs>
                <w:tab w:val="left" w:pos="1575"/>
              </w:tabs>
            </w:pPr>
            <w:r>
              <w:t>Inside</w:t>
            </w:r>
          </w:p>
        </w:tc>
        <w:tc>
          <w:tcPr>
            <w:tcW w:w="1530" w:type="dxa"/>
          </w:tcPr>
          <w:p w14:paraId="45239A9D" w14:textId="77777777" w:rsidR="004D3EE7" w:rsidRPr="00D632CF" w:rsidRDefault="004D3EE7" w:rsidP="00B565EC">
            <w:pPr>
              <w:tabs>
                <w:tab w:val="left" w:pos="1575"/>
              </w:tabs>
              <w:rPr>
                <w:lang w:val="es-MX"/>
              </w:rPr>
            </w:pPr>
          </w:p>
        </w:tc>
      </w:tr>
      <w:tr w:rsidR="004D3EE7" w:rsidRPr="0024727B" w14:paraId="4BDAE50C" w14:textId="77777777" w:rsidTr="001B0BBA">
        <w:tc>
          <w:tcPr>
            <w:tcW w:w="1705" w:type="dxa"/>
          </w:tcPr>
          <w:p w14:paraId="526495AC" w14:textId="77777777" w:rsidR="004D3EE7" w:rsidRDefault="004D3EE7" w:rsidP="00B565EC">
            <w:pPr>
              <w:tabs>
                <w:tab w:val="left" w:pos="1575"/>
              </w:tabs>
            </w:pPr>
          </w:p>
        </w:tc>
        <w:tc>
          <w:tcPr>
            <w:tcW w:w="1561" w:type="dxa"/>
          </w:tcPr>
          <w:p w14:paraId="77CED121" w14:textId="69EB20B9" w:rsidR="004D3EE7" w:rsidRDefault="004D3EE7" w:rsidP="00B565EC">
            <w:pPr>
              <w:tabs>
                <w:tab w:val="left" w:pos="1575"/>
              </w:tabs>
            </w:pPr>
            <w:r>
              <w:t>Outside</w:t>
            </w:r>
          </w:p>
        </w:tc>
        <w:tc>
          <w:tcPr>
            <w:tcW w:w="1530" w:type="dxa"/>
          </w:tcPr>
          <w:p w14:paraId="5439E389" w14:textId="77777777" w:rsidR="004D3EE7" w:rsidRPr="00D632CF" w:rsidRDefault="004D3EE7" w:rsidP="00B565EC">
            <w:pPr>
              <w:tabs>
                <w:tab w:val="left" w:pos="1575"/>
              </w:tabs>
              <w:rPr>
                <w:lang w:val="es-MX"/>
              </w:rPr>
            </w:pPr>
          </w:p>
        </w:tc>
      </w:tr>
      <w:tr w:rsidR="004D3EE7" w:rsidRPr="0024727B" w14:paraId="0C56E43D" w14:textId="77777777" w:rsidTr="001B0BBA">
        <w:tc>
          <w:tcPr>
            <w:tcW w:w="1705" w:type="dxa"/>
          </w:tcPr>
          <w:p w14:paraId="43AE676C" w14:textId="77777777" w:rsidR="004D3EE7" w:rsidRDefault="004D3EE7" w:rsidP="00B565EC">
            <w:pPr>
              <w:tabs>
                <w:tab w:val="left" w:pos="1575"/>
              </w:tabs>
            </w:pPr>
          </w:p>
        </w:tc>
        <w:tc>
          <w:tcPr>
            <w:tcW w:w="1561" w:type="dxa"/>
          </w:tcPr>
          <w:p w14:paraId="14C26145" w14:textId="64FF8406" w:rsidR="004D3EE7" w:rsidRDefault="004D3EE7" w:rsidP="00B565EC">
            <w:pPr>
              <w:tabs>
                <w:tab w:val="left" w:pos="1575"/>
              </w:tabs>
            </w:pPr>
            <w:r>
              <w:t>Below</w:t>
            </w:r>
          </w:p>
        </w:tc>
        <w:tc>
          <w:tcPr>
            <w:tcW w:w="1530" w:type="dxa"/>
          </w:tcPr>
          <w:p w14:paraId="001A4F0A" w14:textId="77777777" w:rsidR="004D3EE7" w:rsidRPr="00D632CF" w:rsidRDefault="004D3EE7" w:rsidP="00B565EC">
            <w:pPr>
              <w:tabs>
                <w:tab w:val="left" w:pos="1575"/>
              </w:tabs>
              <w:rPr>
                <w:lang w:val="es-MX"/>
              </w:rPr>
            </w:pPr>
          </w:p>
        </w:tc>
      </w:tr>
      <w:tr w:rsidR="004D3EE7" w:rsidRPr="0024727B" w14:paraId="5880199A" w14:textId="77777777" w:rsidTr="001B0BBA">
        <w:tc>
          <w:tcPr>
            <w:tcW w:w="1705" w:type="dxa"/>
          </w:tcPr>
          <w:p w14:paraId="0ECB2826" w14:textId="77777777" w:rsidR="004D3EE7" w:rsidRDefault="004D3EE7" w:rsidP="00B565EC">
            <w:pPr>
              <w:tabs>
                <w:tab w:val="left" w:pos="1575"/>
              </w:tabs>
            </w:pPr>
          </w:p>
        </w:tc>
        <w:tc>
          <w:tcPr>
            <w:tcW w:w="1561" w:type="dxa"/>
          </w:tcPr>
          <w:p w14:paraId="22D003C3" w14:textId="68E4FAAB" w:rsidR="004D3EE7" w:rsidRDefault="004D3EE7" w:rsidP="00B565EC">
            <w:pPr>
              <w:tabs>
                <w:tab w:val="left" w:pos="1575"/>
              </w:tabs>
            </w:pPr>
            <w:r>
              <w:t>around</w:t>
            </w:r>
          </w:p>
        </w:tc>
        <w:tc>
          <w:tcPr>
            <w:tcW w:w="1530" w:type="dxa"/>
          </w:tcPr>
          <w:p w14:paraId="212D0E08" w14:textId="77777777" w:rsidR="004D3EE7" w:rsidRPr="00D632CF" w:rsidRDefault="004D3EE7" w:rsidP="00B565EC">
            <w:pPr>
              <w:tabs>
                <w:tab w:val="left" w:pos="1575"/>
              </w:tabs>
              <w:rPr>
                <w:lang w:val="es-MX"/>
              </w:rPr>
            </w:pPr>
          </w:p>
        </w:tc>
      </w:tr>
    </w:tbl>
    <w:p w14:paraId="287CF893" w14:textId="5D58DE7E" w:rsidR="00CF24BF" w:rsidRPr="00D632CF" w:rsidRDefault="00CF24BF" w:rsidP="0054170C">
      <w:pPr>
        <w:tabs>
          <w:tab w:val="left" w:pos="1575"/>
        </w:tabs>
        <w:rPr>
          <w:lang w:val="es-MX"/>
        </w:rPr>
      </w:pPr>
    </w:p>
    <w:p w14:paraId="355C5F5E" w14:textId="352694FC" w:rsidR="00CF24BF" w:rsidRDefault="00007302" w:rsidP="00007302">
      <w:pPr>
        <w:pStyle w:val="Heading1"/>
        <w:rPr>
          <w:lang w:val="es-MX"/>
        </w:rPr>
      </w:pPr>
      <w:bookmarkStart w:id="30" w:name="_Toc16354820"/>
      <w:proofErr w:type="spellStart"/>
      <w:r>
        <w:rPr>
          <w:lang w:val="es-MX"/>
        </w:rPr>
        <w:t>Useful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tidbit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words</w:t>
      </w:r>
      <w:bookmarkEnd w:id="30"/>
      <w:proofErr w:type="spellEnd"/>
    </w:p>
    <w:p w14:paraId="242E59F8" w14:textId="77777777" w:rsidR="00007302" w:rsidRPr="00007302" w:rsidRDefault="00007302" w:rsidP="00007302">
      <w:pPr>
        <w:rPr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602"/>
        <w:gridCol w:w="1530"/>
      </w:tblGrid>
      <w:tr w:rsidR="00007302" w14:paraId="004DECCF" w14:textId="77777777" w:rsidTr="00DD1F7E">
        <w:tc>
          <w:tcPr>
            <w:tcW w:w="1705" w:type="dxa"/>
          </w:tcPr>
          <w:p w14:paraId="6B35E6FC" w14:textId="77777777" w:rsidR="00007302" w:rsidRDefault="00007302" w:rsidP="00DD1F7E">
            <w:pPr>
              <w:tabs>
                <w:tab w:val="left" w:pos="1575"/>
              </w:tabs>
            </w:pPr>
            <w:r>
              <w:t>Pero</w:t>
            </w:r>
          </w:p>
        </w:tc>
        <w:tc>
          <w:tcPr>
            <w:tcW w:w="1561" w:type="dxa"/>
          </w:tcPr>
          <w:p w14:paraId="0DEB4C0F" w14:textId="77777777" w:rsidR="00007302" w:rsidRDefault="00007302" w:rsidP="00DD1F7E">
            <w:pPr>
              <w:tabs>
                <w:tab w:val="left" w:pos="1575"/>
              </w:tabs>
            </w:pPr>
            <w:r>
              <w:t>but</w:t>
            </w:r>
          </w:p>
        </w:tc>
        <w:tc>
          <w:tcPr>
            <w:tcW w:w="1530" w:type="dxa"/>
          </w:tcPr>
          <w:p w14:paraId="16D18E54" w14:textId="77777777" w:rsidR="00007302" w:rsidRDefault="00007302" w:rsidP="00DD1F7E">
            <w:pPr>
              <w:tabs>
                <w:tab w:val="left" w:pos="1575"/>
              </w:tabs>
            </w:pPr>
          </w:p>
        </w:tc>
      </w:tr>
      <w:tr w:rsidR="00007302" w14:paraId="735F2254" w14:textId="77777777" w:rsidTr="00DD1F7E">
        <w:tc>
          <w:tcPr>
            <w:tcW w:w="1705" w:type="dxa"/>
          </w:tcPr>
          <w:p w14:paraId="48826ED5" w14:textId="77777777" w:rsidR="00007302" w:rsidRDefault="00007302" w:rsidP="00DD1F7E">
            <w:pPr>
              <w:tabs>
                <w:tab w:val="left" w:pos="1575"/>
              </w:tabs>
            </w:pPr>
            <w:proofErr w:type="spellStart"/>
            <w:r>
              <w:t>Aqui</w:t>
            </w:r>
            <w:proofErr w:type="spellEnd"/>
          </w:p>
        </w:tc>
        <w:tc>
          <w:tcPr>
            <w:tcW w:w="1561" w:type="dxa"/>
          </w:tcPr>
          <w:p w14:paraId="4EE2AC9C" w14:textId="77777777" w:rsidR="00007302" w:rsidRDefault="00007302" w:rsidP="00DD1F7E">
            <w:pPr>
              <w:tabs>
                <w:tab w:val="left" w:pos="1575"/>
              </w:tabs>
            </w:pPr>
            <w:r>
              <w:t>here</w:t>
            </w:r>
          </w:p>
        </w:tc>
        <w:tc>
          <w:tcPr>
            <w:tcW w:w="1530" w:type="dxa"/>
          </w:tcPr>
          <w:p w14:paraId="6904AC9E" w14:textId="77777777" w:rsidR="00007302" w:rsidRDefault="00007302" w:rsidP="00DD1F7E">
            <w:pPr>
              <w:tabs>
                <w:tab w:val="left" w:pos="1575"/>
              </w:tabs>
            </w:pPr>
          </w:p>
        </w:tc>
      </w:tr>
      <w:tr w:rsidR="00007302" w14:paraId="76570A85" w14:textId="77777777" w:rsidTr="00DD1F7E">
        <w:tc>
          <w:tcPr>
            <w:tcW w:w="1705" w:type="dxa"/>
          </w:tcPr>
          <w:p w14:paraId="23B4F72A" w14:textId="77777777" w:rsidR="00007302" w:rsidRDefault="00007302" w:rsidP="00DD1F7E">
            <w:pPr>
              <w:tabs>
                <w:tab w:val="left" w:pos="1575"/>
              </w:tabs>
            </w:pPr>
            <w:proofErr w:type="spellStart"/>
            <w:r>
              <w:t>Yo</w:t>
            </w:r>
            <w:proofErr w:type="spellEnd"/>
          </w:p>
        </w:tc>
        <w:tc>
          <w:tcPr>
            <w:tcW w:w="1561" w:type="dxa"/>
          </w:tcPr>
          <w:p w14:paraId="707AC977" w14:textId="77777777" w:rsidR="00007302" w:rsidRDefault="00007302" w:rsidP="00DD1F7E">
            <w:pPr>
              <w:tabs>
                <w:tab w:val="left" w:pos="1575"/>
              </w:tabs>
            </w:pPr>
            <w:r>
              <w:t>I</w:t>
            </w:r>
          </w:p>
        </w:tc>
        <w:tc>
          <w:tcPr>
            <w:tcW w:w="1530" w:type="dxa"/>
          </w:tcPr>
          <w:p w14:paraId="318FD7D0" w14:textId="557283CE" w:rsidR="00007302" w:rsidRDefault="00F81E8F" w:rsidP="00DD1F7E">
            <w:pPr>
              <w:tabs>
                <w:tab w:val="left" w:pos="1575"/>
              </w:tabs>
            </w:pPr>
            <w:r>
              <w:t>I go to school</w:t>
            </w:r>
          </w:p>
        </w:tc>
      </w:tr>
      <w:tr w:rsidR="00B017EB" w14:paraId="6EBDEFCE" w14:textId="77777777" w:rsidTr="00DD1F7E">
        <w:tc>
          <w:tcPr>
            <w:tcW w:w="1705" w:type="dxa"/>
          </w:tcPr>
          <w:p w14:paraId="6DCEF464" w14:textId="11D9A85B" w:rsidR="00B017EB" w:rsidRDefault="00B017EB" w:rsidP="00DD1F7E">
            <w:pPr>
              <w:tabs>
                <w:tab w:val="left" w:pos="1575"/>
              </w:tabs>
            </w:pPr>
            <w:r>
              <w:t>Soy</w:t>
            </w:r>
          </w:p>
        </w:tc>
        <w:tc>
          <w:tcPr>
            <w:tcW w:w="1561" w:type="dxa"/>
          </w:tcPr>
          <w:p w14:paraId="3782A314" w14:textId="2AE455C5" w:rsidR="00B017EB" w:rsidRDefault="00B017EB" w:rsidP="00DD1F7E">
            <w:pPr>
              <w:tabs>
                <w:tab w:val="left" w:pos="1575"/>
              </w:tabs>
            </w:pPr>
            <w:r>
              <w:t>Am</w:t>
            </w:r>
          </w:p>
        </w:tc>
        <w:tc>
          <w:tcPr>
            <w:tcW w:w="1530" w:type="dxa"/>
          </w:tcPr>
          <w:p w14:paraId="29B70EC2" w14:textId="0A5C27E8" w:rsidR="00B017EB" w:rsidRDefault="00F81E8F" w:rsidP="00DD1F7E">
            <w:pPr>
              <w:tabs>
                <w:tab w:val="left" w:pos="1575"/>
              </w:tabs>
            </w:pPr>
            <w:r>
              <w:t>Am Kumar</w:t>
            </w:r>
          </w:p>
        </w:tc>
      </w:tr>
      <w:tr w:rsidR="00CB3F89" w14:paraId="68B2AC06" w14:textId="77777777" w:rsidTr="00DD1F7E">
        <w:tc>
          <w:tcPr>
            <w:tcW w:w="1705" w:type="dxa"/>
          </w:tcPr>
          <w:p w14:paraId="0A9AFA48" w14:textId="7C86B319" w:rsidR="00CB3F89" w:rsidRDefault="00CB3F89" w:rsidP="00DD1F7E">
            <w:pPr>
              <w:tabs>
                <w:tab w:val="left" w:pos="1575"/>
              </w:tabs>
            </w:pPr>
            <w:proofErr w:type="spellStart"/>
            <w:r>
              <w:t>Estoy</w:t>
            </w:r>
            <w:proofErr w:type="spellEnd"/>
          </w:p>
        </w:tc>
        <w:tc>
          <w:tcPr>
            <w:tcW w:w="1561" w:type="dxa"/>
          </w:tcPr>
          <w:p w14:paraId="76804151" w14:textId="1C397E34" w:rsidR="00CB3F89" w:rsidRDefault="00CB3F89" w:rsidP="00DD1F7E">
            <w:pPr>
              <w:tabs>
                <w:tab w:val="left" w:pos="1575"/>
              </w:tabs>
            </w:pPr>
            <w:r>
              <w:t>Am</w:t>
            </w:r>
            <w:r w:rsidR="00F81E8F">
              <w:t>(temporary) being</w:t>
            </w:r>
          </w:p>
        </w:tc>
        <w:tc>
          <w:tcPr>
            <w:tcW w:w="1530" w:type="dxa"/>
          </w:tcPr>
          <w:p w14:paraId="3156C43A" w14:textId="5BB5E1B3" w:rsidR="00CB3F89" w:rsidRDefault="00F81E8F" w:rsidP="00DD1F7E">
            <w:pPr>
              <w:tabs>
                <w:tab w:val="left" w:pos="1575"/>
              </w:tabs>
            </w:pPr>
            <w:r>
              <w:t>Am here</w:t>
            </w:r>
          </w:p>
        </w:tc>
      </w:tr>
      <w:tr w:rsidR="00007302" w14:paraId="00F65FFA" w14:textId="77777777" w:rsidTr="00DD1F7E">
        <w:tc>
          <w:tcPr>
            <w:tcW w:w="1705" w:type="dxa"/>
          </w:tcPr>
          <w:p w14:paraId="043B86DB" w14:textId="77777777" w:rsidR="00007302" w:rsidRDefault="00007302" w:rsidP="00DD1F7E">
            <w:pPr>
              <w:tabs>
                <w:tab w:val="left" w:pos="1575"/>
              </w:tabs>
            </w:pPr>
            <w:proofErr w:type="spellStart"/>
            <w:r>
              <w:t>Quiero</w:t>
            </w:r>
            <w:proofErr w:type="spellEnd"/>
            <w:r>
              <w:t>(</w:t>
            </w:r>
            <w:proofErr w:type="spellStart"/>
            <w:r>
              <w:t>irr</w:t>
            </w:r>
            <w:proofErr w:type="spellEnd"/>
            <w:r>
              <w:t xml:space="preserve"> verb)</w:t>
            </w:r>
          </w:p>
        </w:tc>
        <w:tc>
          <w:tcPr>
            <w:tcW w:w="1561" w:type="dxa"/>
          </w:tcPr>
          <w:p w14:paraId="7AB140D1" w14:textId="77777777" w:rsidR="00007302" w:rsidRDefault="00007302" w:rsidP="00DD1F7E">
            <w:pPr>
              <w:tabs>
                <w:tab w:val="left" w:pos="1575"/>
              </w:tabs>
            </w:pPr>
            <w:r>
              <w:t>want</w:t>
            </w:r>
          </w:p>
        </w:tc>
        <w:tc>
          <w:tcPr>
            <w:tcW w:w="1530" w:type="dxa"/>
          </w:tcPr>
          <w:p w14:paraId="7D109A24" w14:textId="77777777" w:rsidR="00007302" w:rsidRDefault="00007302" w:rsidP="00DD1F7E">
            <w:pPr>
              <w:tabs>
                <w:tab w:val="left" w:pos="1575"/>
              </w:tabs>
            </w:pPr>
          </w:p>
        </w:tc>
      </w:tr>
      <w:tr w:rsidR="00007302" w:rsidRPr="0060690E" w14:paraId="38A79933" w14:textId="77777777" w:rsidTr="00DD1F7E">
        <w:tc>
          <w:tcPr>
            <w:tcW w:w="1705" w:type="dxa"/>
          </w:tcPr>
          <w:p w14:paraId="06CCA7E8" w14:textId="77777777" w:rsidR="00007302" w:rsidRDefault="00007302" w:rsidP="00DD1F7E">
            <w:pPr>
              <w:tabs>
                <w:tab w:val="left" w:pos="1575"/>
              </w:tabs>
            </w:pPr>
            <w:proofErr w:type="spellStart"/>
            <w:r>
              <w:t>Ir</w:t>
            </w:r>
            <w:proofErr w:type="spellEnd"/>
            <w:r>
              <w:t>(</w:t>
            </w:r>
            <w:proofErr w:type="spellStart"/>
            <w:r>
              <w:t>ir</w:t>
            </w:r>
            <w:proofErr w:type="spellEnd"/>
            <w:r>
              <w:t xml:space="preserve"> verb)</w:t>
            </w:r>
          </w:p>
        </w:tc>
        <w:tc>
          <w:tcPr>
            <w:tcW w:w="1561" w:type="dxa"/>
          </w:tcPr>
          <w:p w14:paraId="74521797" w14:textId="77777777" w:rsidR="00007302" w:rsidRDefault="00007302" w:rsidP="00DD1F7E">
            <w:pPr>
              <w:tabs>
                <w:tab w:val="left" w:pos="1575"/>
              </w:tabs>
            </w:pPr>
            <w:r>
              <w:t>To go</w:t>
            </w:r>
          </w:p>
        </w:tc>
        <w:tc>
          <w:tcPr>
            <w:tcW w:w="1530" w:type="dxa"/>
          </w:tcPr>
          <w:p w14:paraId="0C5FFCEC" w14:textId="77777777" w:rsidR="00007302" w:rsidRPr="00D632CF" w:rsidRDefault="00007302" w:rsidP="00DD1F7E">
            <w:pPr>
              <w:tabs>
                <w:tab w:val="left" w:pos="1575"/>
              </w:tabs>
              <w:rPr>
                <w:lang w:val="es-MX"/>
              </w:rPr>
            </w:pPr>
            <w:r w:rsidRPr="00D632CF">
              <w:rPr>
                <w:lang w:val="es-MX"/>
              </w:rPr>
              <w:t xml:space="preserve">Irregular </w:t>
            </w:r>
            <w:proofErr w:type="spellStart"/>
            <w:r w:rsidRPr="00D632CF">
              <w:rPr>
                <w:lang w:val="es-MX"/>
              </w:rPr>
              <w:t>verb</w:t>
            </w:r>
            <w:proofErr w:type="spellEnd"/>
          </w:p>
          <w:p w14:paraId="5976ABBF" w14:textId="77777777" w:rsidR="00007302" w:rsidRPr="00D632CF" w:rsidRDefault="00007302" w:rsidP="00DD1F7E">
            <w:pPr>
              <w:tabs>
                <w:tab w:val="left" w:pos="1575"/>
              </w:tabs>
              <w:rPr>
                <w:lang w:val="es-MX"/>
              </w:rPr>
            </w:pPr>
            <w:r w:rsidRPr="00D632CF">
              <w:rPr>
                <w:lang w:val="es-MX"/>
              </w:rPr>
              <w:t xml:space="preserve">Ir + a + </w:t>
            </w:r>
            <w:proofErr w:type="spellStart"/>
            <w:r w:rsidRPr="00D632CF">
              <w:rPr>
                <w:lang w:val="es-MX"/>
              </w:rPr>
              <w:t>verb</w:t>
            </w:r>
            <w:proofErr w:type="spellEnd"/>
            <w:r w:rsidRPr="00D632CF">
              <w:rPr>
                <w:lang w:val="es-MX"/>
              </w:rPr>
              <w:t xml:space="preserve">: </w:t>
            </w:r>
            <w:proofErr w:type="spellStart"/>
            <w:r w:rsidRPr="00D632CF">
              <w:rPr>
                <w:lang w:val="es-MX"/>
              </w:rPr>
              <w:t>Infinitive</w:t>
            </w:r>
            <w:proofErr w:type="spellEnd"/>
          </w:p>
        </w:tc>
      </w:tr>
      <w:tr w:rsidR="00C476B2" w:rsidRPr="0060690E" w14:paraId="5583FDB7" w14:textId="77777777" w:rsidTr="00DD1F7E">
        <w:tc>
          <w:tcPr>
            <w:tcW w:w="1705" w:type="dxa"/>
          </w:tcPr>
          <w:p w14:paraId="00A9308F" w14:textId="3A48F912" w:rsidR="00C476B2" w:rsidRDefault="00C476B2" w:rsidP="00DD1F7E">
            <w:pPr>
              <w:tabs>
                <w:tab w:val="left" w:pos="1575"/>
              </w:tabs>
            </w:pPr>
            <w:proofErr w:type="spellStart"/>
            <w:r>
              <w:lastRenderedPageBreak/>
              <w:t>Pues</w:t>
            </w:r>
            <w:proofErr w:type="spellEnd"/>
          </w:p>
        </w:tc>
        <w:tc>
          <w:tcPr>
            <w:tcW w:w="1561" w:type="dxa"/>
          </w:tcPr>
          <w:p w14:paraId="75B899E4" w14:textId="3B19C0C8" w:rsidR="00C476B2" w:rsidRDefault="00C476B2" w:rsidP="00DD1F7E">
            <w:pPr>
              <w:tabs>
                <w:tab w:val="left" w:pos="1575"/>
              </w:tabs>
            </w:pPr>
            <w:r>
              <w:t>Well</w:t>
            </w:r>
          </w:p>
        </w:tc>
        <w:tc>
          <w:tcPr>
            <w:tcW w:w="1530" w:type="dxa"/>
          </w:tcPr>
          <w:p w14:paraId="45F4A5A8" w14:textId="77777777" w:rsidR="00C476B2" w:rsidRPr="00D632CF" w:rsidRDefault="00C476B2" w:rsidP="00DD1F7E">
            <w:pPr>
              <w:tabs>
                <w:tab w:val="left" w:pos="1575"/>
              </w:tabs>
              <w:rPr>
                <w:lang w:val="es-MX"/>
              </w:rPr>
            </w:pPr>
          </w:p>
        </w:tc>
      </w:tr>
    </w:tbl>
    <w:p w14:paraId="0C27CA3E" w14:textId="77777777" w:rsidR="00BA0596" w:rsidRPr="0024727B" w:rsidRDefault="00BA0596" w:rsidP="0054170C">
      <w:pPr>
        <w:tabs>
          <w:tab w:val="left" w:pos="1575"/>
        </w:tabs>
        <w:rPr>
          <w:lang w:val="es-MX"/>
        </w:rPr>
      </w:pPr>
    </w:p>
    <w:p w14:paraId="7A2FBEAE" w14:textId="23732305" w:rsidR="001D74C4" w:rsidRDefault="00DD1F7E" w:rsidP="00C93496">
      <w:pPr>
        <w:pStyle w:val="NoSpacing"/>
      </w:pPr>
      <w:r w:rsidRPr="00DD1F7E">
        <w:t>How do you say y</w:t>
      </w:r>
      <w:r>
        <w:t xml:space="preserve">our mail id in </w:t>
      </w:r>
      <w:r w:rsidR="00AC4659">
        <w:t>Spanish</w:t>
      </w:r>
      <w:r>
        <w:t>?</w:t>
      </w:r>
    </w:p>
    <w:p w14:paraId="084B129A" w14:textId="190718DB" w:rsidR="00DD1F7E" w:rsidRDefault="00DD1F7E" w:rsidP="00C93496">
      <w:pPr>
        <w:pStyle w:val="NoSpacing"/>
      </w:pPr>
      <w:r>
        <w:t xml:space="preserve">Example: </w:t>
      </w:r>
      <w:hyperlink r:id="rId24" w:history="1">
        <w:r w:rsidR="00377ABD" w:rsidRPr="00730D90">
          <w:rPr>
            <w:rStyle w:val="Hyperlink"/>
          </w:rPr>
          <w:t>daniel.abc123@spanish.com</w:t>
        </w:r>
      </w:hyperlink>
      <w:r w:rsidR="00377ABD">
        <w:t xml:space="preserve"> how to say in full </w:t>
      </w:r>
      <w:proofErr w:type="spellStart"/>
      <w:r w:rsidR="00377ABD">
        <w:t>spanish</w:t>
      </w:r>
      <w:proofErr w:type="spellEnd"/>
    </w:p>
    <w:p w14:paraId="5E9BE924" w14:textId="316AE977" w:rsidR="00377ABD" w:rsidRPr="00377ABD" w:rsidRDefault="00377ABD" w:rsidP="00C93496">
      <w:pPr>
        <w:pStyle w:val="NoSpacing"/>
        <w:rPr>
          <w:lang w:val="es-MX"/>
        </w:rPr>
      </w:pPr>
      <w:r w:rsidRPr="00377ABD">
        <w:rPr>
          <w:lang w:val="es-MX"/>
        </w:rPr>
        <w:t>D – de</w:t>
      </w:r>
    </w:p>
    <w:p w14:paraId="76E06479" w14:textId="5AE133C1" w:rsidR="00377ABD" w:rsidRPr="00377ABD" w:rsidRDefault="00377ABD" w:rsidP="00C93496">
      <w:pPr>
        <w:pStyle w:val="NoSpacing"/>
        <w:rPr>
          <w:lang w:val="es-MX"/>
        </w:rPr>
      </w:pPr>
      <w:r w:rsidRPr="00377ABD">
        <w:rPr>
          <w:lang w:val="es-MX"/>
        </w:rPr>
        <w:t>A – a</w:t>
      </w:r>
    </w:p>
    <w:p w14:paraId="42D6B04D" w14:textId="3DB1234A" w:rsidR="00377ABD" w:rsidRPr="00377ABD" w:rsidRDefault="00377ABD" w:rsidP="00C93496">
      <w:pPr>
        <w:pStyle w:val="NoSpacing"/>
        <w:rPr>
          <w:lang w:val="es-MX"/>
        </w:rPr>
      </w:pPr>
      <w:r w:rsidRPr="00377ABD">
        <w:rPr>
          <w:lang w:val="es-MX"/>
        </w:rPr>
        <w:t>N – ene</w:t>
      </w:r>
    </w:p>
    <w:p w14:paraId="4BBE241F" w14:textId="0F18739E" w:rsidR="00377ABD" w:rsidRPr="00377ABD" w:rsidRDefault="00377ABD" w:rsidP="00C93496">
      <w:pPr>
        <w:pStyle w:val="NoSpacing"/>
        <w:rPr>
          <w:lang w:val="es-MX"/>
        </w:rPr>
      </w:pPr>
      <w:r w:rsidRPr="00377ABD">
        <w:rPr>
          <w:lang w:val="es-MX"/>
        </w:rPr>
        <w:t>I – i</w:t>
      </w:r>
    </w:p>
    <w:p w14:paraId="34C76642" w14:textId="26C9D3EE" w:rsidR="00377ABD" w:rsidRPr="00377ABD" w:rsidRDefault="00377ABD" w:rsidP="00C93496">
      <w:pPr>
        <w:pStyle w:val="NoSpacing"/>
        <w:rPr>
          <w:lang w:val="es-MX"/>
        </w:rPr>
      </w:pPr>
      <w:r w:rsidRPr="00377ABD">
        <w:rPr>
          <w:lang w:val="es-MX"/>
        </w:rPr>
        <w:t>E – e</w:t>
      </w:r>
    </w:p>
    <w:p w14:paraId="0ADC589B" w14:textId="01E67862" w:rsidR="00377ABD" w:rsidRDefault="00377ABD" w:rsidP="00C93496">
      <w:pPr>
        <w:pStyle w:val="NoSpacing"/>
        <w:rPr>
          <w:lang w:val="es-MX"/>
        </w:rPr>
      </w:pPr>
      <w:r>
        <w:rPr>
          <w:lang w:val="es-MX"/>
        </w:rPr>
        <w:t>L – ele</w:t>
      </w:r>
    </w:p>
    <w:p w14:paraId="02A01EB4" w14:textId="5D33247B" w:rsidR="00377ABD" w:rsidRDefault="00377ABD" w:rsidP="00C93496">
      <w:pPr>
        <w:pStyle w:val="NoSpacing"/>
        <w:rPr>
          <w:lang w:val="es-MX"/>
        </w:rPr>
      </w:pPr>
      <w:r>
        <w:rPr>
          <w:lang w:val="es-MX"/>
        </w:rPr>
        <w:t>1 – uno</w:t>
      </w:r>
    </w:p>
    <w:p w14:paraId="2F43054C" w14:textId="16BF3456" w:rsidR="00377ABD" w:rsidRDefault="00377ABD" w:rsidP="00C93496">
      <w:pPr>
        <w:pStyle w:val="NoSpacing"/>
        <w:rPr>
          <w:lang w:val="es-MX"/>
        </w:rPr>
      </w:pPr>
      <w:r>
        <w:rPr>
          <w:lang w:val="es-MX"/>
        </w:rPr>
        <w:t>2 – dos</w:t>
      </w:r>
    </w:p>
    <w:p w14:paraId="0B5498F5" w14:textId="267C33FB" w:rsidR="00377ABD" w:rsidRDefault="00377ABD" w:rsidP="00C93496">
      <w:pPr>
        <w:pStyle w:val="NoSpacing"/>
        <w:rPr>
          <w:lang w:val="es-MX"/>
        </w:rPr>
      </w:pPr>
      <w:r>
        <w:rPr>
          <w:lang w:val="es-MX"/>
        </w:rPr>
        <w:t>3 – tres</w:t>
      </w:r>
    </w:p>
    <w:p w14:paraId="0890C915" w14:textId="1274D089" w:rsidR="00377ABD" w:rsidRDefault="00377ABD" w:rsidP="00C93496">
      <w:pPr>
        <w:pStyle w:val="NoSpacing"/>
        <w:rPr>
          <w:lang w:val="es-MX"/>
        </w:rPr>
      </w:pPr>
      <w:r>
        <w:rPr>
          <w:lang w:val="es-MX"/>
        </w:rPr>
        <w:t xml:space="preserve">. - </w:t>
      </w:r>
      <w:r w:rsidR="0053223C">
        <w:rPr>
          <w:lang w:val="es-MX"/>
        </w:rPr>
        <w:t>punto</w:t>
      </w:r>
    </w:p>
    <w:p w14:paraId="6C60A37A" w14:textId="4992B71D" w:rsidR="00377ABD" w:rsidRPr="00377ABD" w:rsidRDefault="00377ABD" w:rsidP="00C93496">
      <w:pPr>
        <w:pStyle w:val="NoSpacing"/>
        <w:rPr>
          <w:lang w:val="es-MX"/>
        </w:rPr>
      </w:pPr>
      <w:r>
        <w:rPr>
          <w:lang w:val="es-MX"/>
        </w:rPr>
        <w:t xml:space="preserve">@ - </w:t>
      </w:r>
      <w:r w:rsidR="0053223C">
        <w:rPr>
          <w:lang w:val="es-MX"/>
        </w:rPr>
        <w:t>arroba</w:t>
      </w:r>
    </w:p>
    <w:p w14:paraId="711AE14F" w14:textId="737B67A8" w:rsidR="0082683B" w:rsidRDefault="0082683B" w:rsidP="0054170C">
      <w:pPr>
        <w:tabs>
          <w:tab w:val="left" w:pos="1575"/>
        </w:tabs>
        <w:rPr>
          <w:lang w:val="es-MX"/>
        </w:rPr>
      </w:pPr>
    </w:p>
    <w:p w14:paraId="1F457E84" w14:textId="3C505F3B" w:rsidR="007750D9" w:rsidRDefault="007750D9" w:rsidP="007750D9">
      <w:pPr>
        <w:pStyle w:val="Heading2"/>
        <w:rPr>
          <w:lang w:val="es-MX"/>
        </w:rPr>
      </w:pPr>
      <w:bookmarkStart w:id="31" w:name="_Toc16354821"/>
      <w:r>
        <w:rPr>
          <w:lang w:val="es-MX"/>
        </w:rPr>
        <w:t xml:space="preserve">Unisex </w:t>
      </w:r>
      <w:proofErr w:type="spellStart"/>
      <w:r>
        <w:rPr>
          <w:lang w:val="es-MX"/>
        </w:rPr>
        <w:t>words</w:t>
      </w:r>
      <w:proofErr w:type="spellEnd"/>
      <w:r>
        <w:rPr>
          <w:lang w:val="es-MX"/>
        </w:rPr>
        <w:t>: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143"/>
      </w:tblGrid>
      <w:tr w:rsidR="00731ECF" w14:paraId="743E0C5B" w14:textId="77777777" w:rsidTr="00731ECF">
        <w:tc>
          <w:tcPr>
            <w:tcW w:w="2425" w:type="dxa"/>
          </w:tcPr>
          <w:p w14:paraId="4D1818AD" w14:textId="11682F46" w:rsidR="00731ECF" w:rsidRDefault="00731ECF" w:rsidP="0054170C">
            <w:pPr>
              <w:tabs>
                <w:tab w:val="left" w:pos="1575"/>
              </w:tabs>
              <w:rPr>
                <w:lang w:val="es-MX"/>
              </w:rPr>
            </w:pPr>
            <w:r>
              <w:rPr>
                <w:lang w:val="es-MX"/>
              </w:rPr>
              <w:t>“</w:t>
            </w:r>
            <w:proofErr w:type="spellStart"/>
            <w:r>
              <w:rPr>
                <w:lang w:val="es-MX"/>
              </w:rPr>
              <w:t>ista</w:t>
            </w:r>
            <w:proofErr w:type="spellEnd"/>
            <w:r>
              <w:rPr>
                <w:lang w:val="es-MX"/>
              </w:rPr>
              <w:t xml:space="preserve">” </w:t>
            </w:r>
            <w:proofErr w:type="spellStart"/>
            <w:r>
              <w:rPr>
                <w:lang w:val="es-MX"/>
              </w:rPr>
              <w:t>ending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words</w:t>
            </w:r>
            <w:proofErr w:type="spellEnd"/>
          </w:p>
        </w:tc>
        <w:tc>
          <w:tcPr>
            <w:tcW w:w="990" w:type="dxa"/>
          </w:tcPr>
          <w:p w14:paraId="57A6EE09" w14:textId="77777777" w:rsidR="00731ECF" w:rsidRDefault="00B64A60" w:rsidP="0054170C">
            <w:pPr>
              <w:tabs>
                <w:tab w:val="left" w:pos="1575"/>
              </w:tabs>
              <w:rPr>
                <w:lang w:val="es-MX"/>
              </w:rPr>
            </w:pPr>
            <w:r>
              <w:rPr>
                <w:lang w:val="es-MX"/>
              </w:rPr>
              <w:t>Reportista</w:t>
            </w:r>
          </w:p>
          <w:p w14:paraId="0B18F43C" w14:textId="597E6A27" w:rsidR="00B64A60" w:rsidRDefault="00B64A60" w:rsidP="0054170C">
            <w:pPr>
              <w:tabs>
                <w:tab w:val="left" w:pos="1575"/>
              </w:tabs>
              <w:rPr>
                <w:lang w:val="es-MX"/>
              </w:rPr>
            </w:pPr>
            <w:r>
              <w:rPr>
                <w:lang w:val="es-MX"/>
              </w:rPr>
              <w:t>Periodista</w:t>
            </w:r>
          </w:p>
          <w:p w14:paraId="741294C6" w14:textId="125F77D9" w:rsidR="00B64A60" w:rsidRDefault="00B64A60" w:rsidP="0054170C">
            <w:pPr>
              <w:tabs>
                <w:tab w:val="left" w:pos="1575"/>
              </w:tabs>
              <w:rPr>
                <w:lang w:val="es-MX"/>
              </w:rPr>
            </w:pPr>
            <w:r>
              <w:rPr>
                <w:lang w:val="es-MX"/>
              </w:rPr>
              <w:t>Taxista</w:t>
            </w:r>
          </w:p>
          <w:p w14:paraId="30778535" w14:textId="271B591F" w:rsidR="00B64A60" w:rsidRDefault="00B64A60" w:rsidP="0054170C">
            <w:pPr>
              <w:tabs>
                <w:tab w:val="left" w:pos="1575"/>
              </w:tabs>
              <w:rPr>
                <w:lang w:val="es-MX"/>
              </w:rPr>
            </w:pPr>
            <w:r>
              <w:rPr>
                <w:lang w:val="es-MX"/>
              </w:rPr>
              <w:t>dentista</w:t>
            </w:r>
          </w:p>
        </w:tc>
      </w:tr>
      <w:tr w:rsidR="00731ECF" w14:paraId="3484BD7D" w14:textId="77777777" w:rsidTr="00731ECF">
        <w:tc>
          <w:tcPr>
            <w:tcW w:w="2425" w:type="dxa"/>
          </w:tcPr>
          <w:p w14:paraId="0B6CF18D" w14:textId="30E0BF63" w:rsidR="00731ECF" w:rsidRDefault="00B64A60" w:rsidP="0054170C">
            <w:pPr>
              <w:tabs>
                <w:tab w:val="left" w:pos="1575"/>
              </w:tabs>
              <w:rPr>
                <w:lang w:val="es-MX"/>
              </w:rPr>
            </w:pPr>
            <w:r>
              <w:rPr>
                <w:lang w:val="es-MX"/>
              </w:rPr>
              <w:t xml:space="preserve">“ante” </w:t>
            </w:r>
            <w:proofErr w:type="spellStart"/>
            <w:r>
              <w:rPr>
                <w:lang w:val="es-MX"/>
              </w:rPr>
              <w:t>ending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words</w:t>
            </w:r>
            <w:proofErr w:type="spellEnd"/>
          </w:p>
        </w:tc>
        <w:tc>
          <w:tcPr>
            <w:tcW w:w="990" w:type="dxa"/>
          </w:tcPr>
          <w:p w14:paraId="35D0116A" w14:textId="426003E5" w:rsidR="00731ECF" w:rsidRDefault="00235F85" w:rsidP="0054170C">
            <w:pPr>
              <w:tabs>
                <w:tab w:val="left" w:pos="1575"/>
              </w:tabs>
              <w:rPr>
                <w:lang w:val="es-MX"/>
              </w:rPr>
            </w:pPr>
            <w:r>
              <w:rPr>
                <w:lang w:val="es-MX"/>
              </w:rPr>
              <w:t>C</w:t>
            </w:r>
            <w:r w:rsidR="00A82D07">
              <w:rPr>
                <w:lang w:val="es-MX"/>
              </w:rPr>
              <w:t>antante</w:t>
            </w:r>
          </w:p>
          <w:p w14:paraId="6D7B76AD" w14:textId="2D286026" w:rsidR="00235F85" w:rsidRDefault="00235F85" w:rsidP="0054170C">
            <w:pPr>
              <w:tabs>
                <w:tab w:val="left" w:pos="1575"/>
              </w:tabs>
              <w:rPr>
                <w:lang w:val="es-MX"/>
              </w:rPr>
            </w:pPr>
            <w:proofErr w:type="spellStart"/>
            <w:r>
              <w:rPr>
                <w:lang w:val="es-MX"/>
              </w:rPr>
              <w:t>cocinante</w:t>
            </w:r>
            <w:proofErr w:type="spellEnd"/>
          </w:p>
        </w:tc>
      </w:tr>
      <w:tr w:rsidR="00731ECF" w14:paraId="1AB679F0" w14:textId="77777777" w:rsidTr="00731ECF">
        <w:tc>
          <w:tcPr>
            <w:tcW w:w="2425" w:type="dxa"/>
          </w:tcPr>
          <w:p w14:paraId="63663AF3" w14:textId="77777777" w:rsidR="00731ECF" w:rsidRDefault="00731ECF" w:rsidP="0054170C">
            <w:pPr>
              <w:tabs>
                <w:tab w:val="left" w:pos="1575"/>
              </w:tabs>
              <w:rPr>
                <w:lang w:val="es-MX"/>
              </w:rPr>
            </w:pPr>
          </w:p>
        </w:tc>
        <w:tc>
          <w:tcPr>
            <w:tcW w:w="990" w:type="dxa"/>
          </w:tcPr>
          <w:p w14:paraId="63F0749C" w14:textId="77777777" w:rsidR="00731ECF" w:rsidRDefault="00731ECF" w:rsidP="0054170C">
            <w:pPr>
              <w:tabs>
                <w:tab w:val="left" w:pos="1575"/>
              </w:tabs>
              <w:rPr>
                <w:lang w:val="es-MX"/>
              </w:rPr>
            </w:pPr>
          </w:p>
        </w:tc>
      </w:tr>
    </w:tbl>
    <w:p w14:paraId="21D09694" w14:textId="1717A4F8" w:rsidR="007750D9" w:rsidRDefault="007750D9" w:rsidP="0054170C">
      <w:pPr>
        <w:tabs>
          <w:tab w:val="left" w:pos="1575"/>
        </w:tabs>
        <w:rPr>
          <w:lang w:val="es-MX"/>
        </w:rPr>
      </w:pPr>
    </w:p>
    <w:p w14:paraId="13D3633A" w14:textId="3D079E14" w:rsidR="00770D84" w:rsidRPr="00377ABD" w:rsidRDefault="00A73CAB" w:rsidP="00A73CAB">
      <w:pPr>
        <w:pStyle w:val="Heading2"/>
        <w:rPr>
          <w:lang w:val="es-MX"/>
        </w:rPr>
      </w:pPr>
      <w:bookmarkStart w:id="32" w:name="_Examples_with_con:"/>
      <w:bookmarkStart w:id="33" w:name="_Toc16354822"/>
      <w:bookmarkEnd w:id="32"/>
      <w:proofErr w:type="spellStart"/>
      <w:r w:rsidRPr="00377ABD">
        <w:rPr>
          <w:lang w:val="es-MX"/>
        </w:rPr>
        <w:t>Examples</w:t>
      </w:r>
      <w:proofErr w:type="spellEnd"/>
      <w:r w:rsidRPr="00377ABD">
        <w:rPr>
          <w:lang w:val="es-MX"/>
        </w:rPr>
        <w:t xml:space="preserve"> </w:t>
      </w:r>
      <w:proofErr w:type="spellStart"/>
      <w:r w:rsidRPr="00377ABD">
        <w:rPr>
          <w:lang w:val="es-MX"/>
        </w:rPr>
        <w:t>with</w:t>
      </w:r>
      <w:proofErr w:type="spellEnd"/>
      <w:r w:rsidRPr="00377ABD">
        <w:rPr>
          <w:lang w:val="es-MX"/>
        </w:rPr>
        <w:t xml:space="preserve"> con:</w:t>
      </w:r>
      <w:bookmarkEnd w:id="33"/>
    </w:p>
    <w:p w14:paraId="17791D35" w14:textId="6F3AA340" w:rsidR="00770D84" w:rsidRPr="00377ABD" w:rsidRDefault="00770D84" w:rsidP="007B39AD">
      <w:pPr>
        <w:pStyle w:val="NoSpacing"/>
        <w:rPr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3"/>
        <w:gridCol w:w="4675"/>
      </w:tblGrid>
      <w:tr w:rsidR="00580BDB" w14:paraId="75AAA8BC" w14:textId="77777777" w:rsidTr="00580BDB">
        <w:tc>
          <w:tcPr>
            <w:tcW w:w="1943" w:type="dxa"/>
          </w:tcPr>
          <w:p w14:paraId="57549556" w14:textId="74C1C8F4" w:rsidR="00580BDB" w:rsidRPr="00580BDB" w:rsidRDefault="00580BDB" w:rsidP="007B39AD">
            <w:pPr>
              <w:pStyle w:val="NoSpacing"/>
              <w:rPr>
                <w:b/>
                <w:bCs/>
              </w:rPr>
            </w:pPr>
            <w:r w:rsidRPr="00580BDB">
              <w:rPr>
                <w:b/>
                <w:bCs/>
              </w:rPr>
              <w:t>con</w:t>
            </w:r>
          </w:p>
        </w:tc>
        <w:tc>
          <w:tcPr>
            <w:tcW w:w="4675" w:type="dxa"/>
          </w:tcPr>
          <w:p w14:paraId="62F1E9FE" w14:textId="4B639095" w:rsidR="00580BDB" w:rsidRPr="00580BDB" w:rsidRDefault="00580BDB" w:rsidP="007B39AD">
            <w:pPr>
              <w:pStyle w:val="NoSpacing"/>
              <w:rPr>
                <w:b/>
                <w:bCs/>
              </w:rPr>
            </w:pPr>
            <w:r w:rsidRPr="00580BDB">
              <w:rPr>
                <w:b/>
                <w:bCs/>
              </w:rPr>
              <w:t>sentence</w:t>
            </w:r>
          </w:p>
        </w:tc>
      </w:tr>
      <w:tr w:rsidR="00580BDB" w14:paraId="1B2AD484" w14:textId="77777777" w:rsidTr="00580BDB">
        <w:tc>
          <w:tcPr>
            <w:tcW w:w="1943" w:type="dxa"/>
          </w:tcPr>
          <w:p w14:paraId="2F1830FB" w14:textId="29082173" w:rsidR="00580BDB" w:rsidRDefault="00580BDB" w:rsidP="007B39AD">
            <w:pPr>
              <w:pStyle w:val="NoSpacing"/>
            </w:pPr>
            <w:proofErr w:type="spellStart"/>
            <w:r>
              <w:t>Conmiga</w:t>
            </w:r>
            <w:proofErr w:type="spellEnd"/>
            <w:r w:rsidR="00BF0F79">
              <w:t xml:space="preserve"> : </w:t>
            </w:r>
            <w:r>
              <w:t>with me</w:t>
            </w:r>
          </w:p>
        </w:tc>
        <w:tc>
          <w:tcPr>
            <w:tcW w:w="4675" w:type="dxa"/>
          </w:tcPr>
          <w:p w14:paraId="4E1BCA40" w14:textId="2CD6DA2B" w:rsidR="00580BDB" w:rsidRDefault="009C7144" w:rsidP="007B39AD">
            <w:pPr>
              <w:pStyle w:val="NoSpacing"/>
            </w:pPr>
            <w:r>
              <w:t xml:space="preserve">Mi </w:t>
            </w:r>
            <w:proofErr w:type="spellStart"/>
            <w:r>
              <w:t>hermano</w:t>
            </w:r>
            <w:proofErr w:type="spellEnd"/>
            <w:r>
              <w:t xml:space="preserve"> es </w:t>
            </w:r>
            <w:proofErr w:type="spellStart"/>
            <w:r>
              <w:t>conmiga</w:t>
            </w:r>
            <w:proofErr w:type="spellEnd"/>
          </w:p>
        </w:tc>
      </w:tr>
      <w:tr w:rsidR="00580BDB" w14:paraId="218C46E7" w14:textId="77777777" w:rsidTr="00580BDB">
        <w:tc>
          <w:tcPr>
            <w:tcW w:w="1943" w:type="dxa"/>
          </w:tcPr>
          <w:p w14:paraId="55278892" w14:textId="77777777" w:rsidR="00580BDB" w:rsidRDefault="00580BDB" w:rsidP="007B39AD">
            <w:pPr>
              <w:pStyle w:val="NoSpacing"/>
            </w:pPr>
          </w:p>
        </w:tc>
        <w:tc>
          <w:tcPr>
            <w:tcW w:w="4675" w:type="dxa"/>
          </w:tcPr>
          <w:p w14:paraId="68AF20DA" w14:textId="77777777" w:rsidR="00580BDB" w:rsidRDefault="00580BDB" w:rsidP="007B39AD">
            <w:pPr>
              <w:pStyle w:val="NoSpacing"/>
            </w:pPr>
          </w:p>
        </w:tc>
      </w:tr>
      <w:tr w:rsidR="00580BDB" w14:paraId="4001986D" w14:textId="77777777" w:rsidTr="00580BDB">
        <w:tc>
          <w:tcPr>
            <w:tcW w:w="1943" w:type="dxa"/>
          </w:tcPr>
          <w:p w14:paraId="1D88E17D" w14:textId="77777777" w:rsidR="00580BDB" w:rsidRDefault="00580BDB" w:rsidP="007B39AD">
            <w:pPr>
              <w:pStyle w:val="NoSpacing"/>
            </w:pPr>
          </w:p>
        </w:tc>
        <w:tc>
          <w:tcPr>
            <w:tcW w:w="4675" w:type="dxa"/>
          </w:tcPr>
          <w:p w14:paraId="273F3C86" w14:textId="77777777" w:rsidR="00580BDB" w:rsidRDefault="00580BDB" w:rsidP="007B39AD">
            <w:pPr>
              <w:pStyle w:val="NoSpacing"/>
            </w:pPr>
          </w:p>
        </w:tc>
      </w:tr>
      <w:tr w:rsidR="00580BDB" w14:paraId="0AEA3BF1" w14:textId="77777777" w:rsidTr="00580BDB">
        <w:tc>
          <w:tcPr>
            <w:tcW w:w="1943" w:type="dxa"/>
          </w:tcPr>
          <w:p w14:paraId="18416CD6" w14:textId="77777777" w:rsidR="00580BDB" w:rsidRDefault="00580BDB" w:rsidP="007B39AD">
            <w:pPr>
              <w:pStyle w:val="NoSpacing"/>
            </w:pPr>
          </w:p>
        </w:tc>
        <w:tc>
          <w:tcPr>
            <w:tcW w:w="4675" w:type="dxa"/>
          </w:tcPr>
          <w:p w14:paraId="20F8FC0D" w14:textId="77777777" w:rsidR="00580BDB" w:rsidRDefault="00580BDB" w:rsidP="007B39AD">
            <w:pPr>
              <w:pStyle w:val="NoSpacing"/>
            </w:pPr>
          </w:p>
        </w:tc>
      </w:tr>
    </w:tbl>
    <w:p w14:paraId="3795BD98" w14:textId="77777777" w:rsidR="00580BDB" w:rsidRDefault="00580BDB" w:rsidP="007B39AD">
      <w:pPr>
        <w:pStyle w:val="NoSpacing"/>
      </w:pPr>
    </w:p>
    <w:p w14:paraId="019DAF81" w14:textId="75C057DB" w:rsidR="00580BDB" w:rsidRDefault="00580BDB" w:rsidP="00580BDB">
      <w:pPr>
        <w:pStyle w:val="Heading2"/>
      </w:pPr>
      <w:bookmarkStart w:id="34" w:name="_Examples_with_son:"/>
      <w:bookmarkStart w:id="35" w:name="_Toc16354823"/>
      <w:bookmarkEnd w:id="34"/>
      <w:r>
        <w:t>Examples with son:</w:t>
      </w:r>
      <w:bookmarkEnd w:id="35"/>
    </w:p>
    <w:p w14:paraId="2EC2D38A" w14:textId="033A26F5" w:rsidR="00A73CAB" w:rsidRDefault="00A73CAB" w:rsidP="007B39A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3"/>
        <w:gridCol w:w="4675"/>
      </w:tblGrid>
      <w:tr w:rsidR="00454BEE" w14:paraId="0E5FCDE1" w14:textId="77777777" w:rsidTr="00DD1F7E">
        <w:tc>
          <w:tcPr>
            <w:tcW w:w="1943" w:type="dxa"/>
          </w:tcPr>
          <w:p w14:paraId="60A07252" w14:textId="41DCB79A" w:rsidR="00454BEE" w:rsidRPr="00580BDB" w:rsidRDefault="001D27CE" w:rsidP="00DD1F7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454BEE" w:rsidRPr="00580BDB">
              <w:rPr>
                <w:b/>
                <w:bCs/>
              </w:rPr>
              <w:t>on</w:t>
            </w:r>
          </w:p>
        </w:tc>
        <w:tc>
          <w:tcPr>
            <w:tcW w:w="4675" w:type="dxa"/>
          </w:tcPr>
          <w:p w14:paraId="064E8C0F" w14:textId="77777777" w:rsidR="00454BEE" w:rsidRPr="00580BDB" w:rsidRDefault="00454BEE" w:rsidP="00DD1F7E">
            <w:pPr>
              <w:pStyle w:val="NoSpacing"/>
              <w:rPr>
                <w:b/>
                <w:bCs/>
              </w:rPr>
            </w:pPr>
            <w:r w:rsidRPr="00580BDB">
              <w:rPr>
                <w:b/>
                <w:bCs/>
              </w:rPr>
              <w:t>sentence</w:t>
            </w:r>
          </w:p>
        </w:tc>
      </w:tr>
      <w:tr w:rsidR="00454BEE" w14:paraId="72E00B63" w14:textId="77777777" w:rsidTr="00DD1F7E">
        <w:tc>
          <w:tcPr>
            <w:tcW w:w="1943" w:type="dxa"/>
          </w:tcPr>
          <w:p w14:paraId="0C69ED95" w14:textId="2DAC6B89" w:rsidR="00454BEE" w:rsidRDefault="001D27CE" w:rsidP="00DD1F7E">
            <w:pPr>
              <w:pStyle w:val="NoSpacing"/>
            </w:pPr>
            <w:proofErr w:type="spellStart"/>
            <w:r>
              <w:t>s</w:t>
            </w:r>
            <w:r w:rsidR="00454BEE">
              <w:t>onmiga|with</w:t>
            </w:r>
            <w:r>
              <w:t>out</w:t>
            </w:r>
            <w:proofErr w:type="spellEnd"/>
            <w:r w:rsidR="00454BEE">
              <w:t xml:space="preserve"> me</w:t>
            </w:r>
          </w:p>
        </w:tc>
        <w:tc>
          <w:tcPr>
            <w:tcW w:w="4675" w:type="dxa"/>
          </w:tcPr>
          <w:p w14:paraId="56CC337C" w14:textId="77777777" w:rsidR="00454BEE" w:rsidRDefault="00454BEE" w:rsidP="00DD1F7E">
            <w:pPr>
              <w:pStyle w:val="NoSpacing"/>
            </w:pPr>
          </w:p>
        </w:tc>
      </w:tr>
      <w:tr w:rsidR="00454BEE" w14:paraId="0D502B1A" w14:textId="77777777" w:rsidTr="00DD1F7E">
        <w:tc>
          <w:tcPr>
            <w:tcW w:w="1943" w:type="dxa"/>
          </w:tcPr>
          <w:p w14:paraId="1821D206" w14:textId="77777777" w:rsidR="00454BEE" w:rsidRDefault="00454BEE" w:rsidP="00DD1F7E">
            <w:pPr>
              <w:pStyle w:val="NoSpacing"/>
            </w:pPr>
          </w:p>
        </w:tc>
        <w:tc>
          <w:tcPr>
            <w:tcW w:w="4675" w:type="dxa"/>
          </w:tcPr>
          <w:p w14:paraId="6482E9CC" w14:textId="77777777" w:rsidR="00454BEE" w:rsidRDefault="00454BEE" w:rsidP="00DD1F7E">
            <w:pPr>
              <w:pStyle w:val="NoSpacing"/>
            </w:pPr>
          </w:p>
        </w:tc>
      </w:tr>
      <w:tr w:rsidR="00454BEE" w14:paraId="014DBF1E" w14:textId="77777777" w:rsidTr="00DD1F7E">
        <w:tc>
          <w:tcPr>
            <w:tcW w:w="1943" w:type="dxa"/>
          </w:tcPr>
          <w:p w14:paraId="57923ED0" w14:textId="77777777" w:rsidR="00454BEE" w:rsidRDefault="00454BEE" w:rsidP="00DD1F7E">
            <w:pPr>
              <w:pStyle w:val="NoSpacing"/>
            </w:pPr>
          </w:p>
        </w:tc>
        <w:tc>
          <w:tcPr>
            <w:tcW w:w="4675" w:type="dxa"/>
          </w:tcPr>
          <w:p w14:paraId="20809E83" w14:textId="77777777" w:rsidR="00454BEE" w:rsidRDefault="00454BEE" w:rsidP="00DD1F7E">
            <w:pPr>
              <w:pStyle w:val="NoSpacing"/>
            </w:pPr>
          </w:p>
        </w:tc>
      </w:tr>
      <w:tr w:rsidR="00454BEE" w14:paraId="43F32162" w14:textId="77777777" w:rsidTr="00DD1F7E">
        <w:tc>
          <w:tcPr>
            <w:tcW w:w="1943" w:type="dxa"/>
          </w:tcPr>
          <w:p w14:paraId="1EA985DE" w14:textId="77777777" w:rsidR="00454BEE" w:rsidRDefault="00454BEE" w:rsidP="00DD1F7E">
            <w:pPr>
              <w:pStyle w:val="NoSpacing"/>
            </w:pPr>
          </w:p>
        </w:tc>
        <w:tc>
          <w:tcPr>
            <w:tcW w:w="4675" w:type="dxa"/>
          </w:tcPr>
          <w:p w14:paraId="68815051" w14:textId="77777777" w:rsidR="00454BEE" w:rsidRDefault="00454BEE" w:rsidP="00DD1F7E">
            <w:pPr>
              <w:pStyle w:val="NoSpacing"/>
            </w:pPr>
          </w:p>
        </w:tc>
      </w:tr>
    </w:tbl>
    <w:p w14:paraId="68F545F7" w14:textId="6154889D" w:rsidR="00A73CAB" w:rsidRDefault="00A73CAB" w:rsidP="007B39AD">
      <w:pPr>
        <w:pStyle w:val="NoSpacing"/>
      </w:pPr>
    </w:p>
    <w:p w14:paraId="7C2DF2A7" w14:textId="6DB88250" w:rsidR="00B32F77" w:rsidRDefault="00B32F77" w:rsidP="00B32F77">
      <w:pPr>
        <w:pStyle w:val="Heading2"/>
      </w:pPr>
      <w:bookmarkStart w:id="36" w:name="_Examples_with_para:"/>
      <w:bookmarkStart w:id="37" w:name="_Toc16354824"/>
      <w:bookmarkEnd w:id="36"/>
      <w:r>
        <w:t>Examples with para:</w:t>
      </w:r>
      <w:bookmarkEnd w:id="37"/>
    </w:p>
    <w:p w14:paraId="09C2DFCA" w14:textId="77777777" w:rsidR="00B32F77" w:rsidRDefault="00B32F77" w:rsidP="00B32F7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3"/>
        <w:gridCol w:w="4675"/>
      </w:tblGrid>
      <w:tr w:rsidR="00B32F77" w14:paraId="4D46239D" w14:textId="77777777" w:rsidTr="00DD1F7E">
        <w:tc>
          <w:tcPr>
            <w:tcW w:w="1943" w:type="dxa"/>
          </w:tcPr>
          <w:p w14:paraId="14100A3F" w14:textId="362D6E25" w:rsidR="00B32F77" w:rsidRPr="00580BDB" w:rsidRDefault="00B32F77" w:rsidP="00DD1F7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para</w:t>
            </w:r>
          </w:p>
        </w:tc>
        <w:tc>
          <w:tcPr>
            <w:tcW w:w="4675" w:type="dxa"/>
          </w:tcPr>
          <w:p w14:paraId="4665DFC3" w14:textId="77777777" w:rsidR="00B32F77" w:rsidRPr="00580BDB" w:rsidRDefault="00B32F77" w:rsidP="00DD1F7E">
            <w:pPr>
              <w:pStyle w:val="NoSpacing"/>
              <w:rPr>
                <w:b/>
                <w:bCs/>
              </w:rPr>
            </w:pPr>
            <w:r w:rsidRPr="00580BDB">
              <w:rPr>
                <w:b/>
                <w:bCs/>
              </w:rPr>
              <w:t>sentence</w:t>
            </w:r>
          </w:p>
        </w:tc>
      </w:tr>
      <w:tr w:rsidR="00B32F77" w14:paraId="0557DDB8" w14:textId="77777777" w:rsidTr="00DD1F7E">
        <w:tc>
          <w:tcPr>
            <w:tcW w:w="1943" w:type="dxa"/>
          </w:tcPr>
          <w:p w14:paraId="16D12DD5" w14:textId="1D495823" w:rsidR="00B32F77" w:rsidRDefault="00B32F77" w:rsidP="00DD1F7E">
            <w:pPr>
              <w:pStyle w:val="NoSpacing"/>
            </w:pPr>
            <w:r>
              <w:t xml:space="preserve">Para </w:t>
            </w:r>
            <w:proofErr w:type="spellStart"/>
            <w:r>
              <w:t>mí</w:t>
            </w:r>
            <w:proofErr w:type="spellEnd"/>
            <w:r>
              <w:t>| for me</w:t>
            </w:r>
          </w:p>
        </w:tc>
        <w:tc>
          <w:tcPr>
            <w:tcW w:w="4675" w:type="dxa"/>
          </w:tcPr>
          <w:p w14:paraId="71D7F827" w14:textId="77777777" w:rsidR="00B32F77" w:rsidRDefault="00B32F77" w:rsidP="00DD1F7E">
            <w:pPr>
              <w:pStyle w:val="NoSpacing"/>
            </w:pPr>
          </w:p>
        </w:tc>
      </w:tr>
      <w:tr w:rsidR="00B32F77" w14:paraId="5E4EF6BF" w14:textId="77777777" w:rsidTr="00DD1F7E">
        <w:tc>
          <w:tcPr>
            <w:tcW w:w="1943" w:type="dxa"/>
          </w:tcPr>
          <w:p w14:paraId="16E17E8A" w14:textId="76AEBAE8" w:rsidR="00B32F77" w:rsidRDefault="00157C18" w:rsidP="00DD1F7E">
            <w:pPr>
              <w:pStyle w:val="NoSpacing"/>
            </w:pPr>
            <w:r>
              <w:t xml:space="preserve">Para </w:t>
            </w:r>
            <w:proofErr w:type="spellStart"/>
            <w:r>
              <w:t>tú|for</w:t>
            </w:r>
            <w:proofErr w:type="spellEnd"/>
            <w:r>
              <w:t xml:space="preserve"> you</w:t>
            </w:r>
          </w:p>
        </w:tc>
        <w:tc>
          <w:tcPr>
            <w:tcW w:w="4675" w:type="dxa"/>
          </w:tcPr>
          <w:p w14:paraId="63C02B6E" w14:textId="77777777" w:rsidR="00B32F77" w:rsidRDefault="00B32F77" w:rsidP="00DD1F7E">
            <w:pPr>
              <w:pStyle w:val="NoSpacing"/>
            </w:pPr>
          </w:p>
        </w:tc>
      </w:tr>
      <w:tr w:rsidR="00B32F77" w14:paraId="13AF50E1" w14:textId="77777777" w:rsidTr="00DD1F7E">
        <w:tc>
          <w:tcPr>
            <w:tcW w:w="1943" w:type="dxa"/>
          </w:tcPr>
          <w:p w14:paraId="165CEAC9" w14:textId="5FD48EC9" w:rsidR="00B32F77" w:rsidRDefault="00157C18" w:rsidP="00DD1F7E">
            <w:pPr>
              <w:pStyle w:val="NoSpacing"/>
            </w:pPr>
            <w:r>
              <w:t>Para el| for him</w:t>
            </w:r>
          </w:p>
        </w:tc>
        <w:tc>
          <w:tcPr>
            <w:tcW w:w="4675" w:type="dxa"/>
          </w:tcPr>
          <w:p w14:paraId="05A7DBFE" w14:textId="77777777" w:rsidR="00B32F77" w:rsidRDefault="00B32F77" w:rsidP="00DD1F7E">
            <w:pPr>
              <w:pStyle w:val="NoSpacing"/>
            </w:pPr>
          </w:p>
        </w:tc>
      </w:tr>
      <w:tr w:rsidR="00B32F77" w14:paraId="130C0449" w14:textId="77777777" w:rsidTr="00DD1F7E">
        <w:tc>
          <w:tcPr>
            <w:tcW w:w="1943" w:type="dxa"/>
          </w:tcPr>
          <w:p w14:paraId="47BE84A8" w14:textId="696E1986" w:rsidR="00B32F77" w:rsidRDefault="00157C18" w:rsidP="00DD1F7E">
            <w:pPr>
              <w:pStyle w:val="NoSpacing"/>
            </w:pPr>
            <w:r>
              <w:t xml:space="preserve">Para </w:t>
            </w:r>
            <w:proofErr w:type="spellStart"/>
            <w:r>
              <w:t>ella|for</w:t>
            </w:r>
            <w:proofErr w:type="spellEnd"/>
            <w:r>
              <w:t xml:space="preserve"> her</w:t>
            </w:r>
          </w:p>
        </w:tc>
        <w:tc>
          <w:tcPr>
            <w:tcW w:w="4675" w:type="dxa"/>
          </w:tcPr>
          <w:p w14:paraId="72F3EE5B" w14:textId="77777777" w:rsidR="00B32F77" w:rsidRDefault="00B32F77" w:rsidP="00DD1F7E">
            <w:pPr>
              <w:pStyle w:val="NoSpacing"/>
            </w:pPr>
          </w:p>
        </w:tc>
      </w:tr>
      <w:tr w:rsidR="00B339E1" w14:paraId="5F0D9EE5" w14:textId="77777777" w:rsidTr="00DD1F7E">
        <w:tc>
          <w:tcPr>
            <w:tcW w:w="1943" w:type="dxa"/>
          </w:tcPr>
          <w:p w14:paraId="795E283D" w14:textId="6DAE56B3" w:rsidR="00B339E1" w:rsidRDefault="00B339E1" w:rsidP="00DD1F7E">
            <w:pPr>
              <w:pStyle w:val="NoSpacing"/>
            </w:pPr>
            <w:r>
              <w:t xml:space="preserve">Para </w:t>
            </w:r>
            <w:proofErr w:type="spellStart"/>
            <w:r>
              <w:t>ud|for</w:t>
            </w:r>
            <w:proofErr w:type="spellEnd"/>
            <w:r>
              <w:t xml:space="preserve"> you</w:t>
            </w:r>
          </w:p>
        </w:tc>
        <w:tc>
          <w:tcPr>
            <w:tcW w:w="4675" w:type="dxa"/>
          </w:tcPr>
          <w:p w14:paraId="2C3A9908" w14:textId="77777777" w:rsidR="00B339E1" w:rsidRDefault="00B339E1" w:rsidP="00DD1F7E">
            <w:pPr>
              <w:pStyle w:val="NoSpacing"/>
            </w:pPr>
          </w:p>
        </w:tc>
      </w:tr>
      <w:tr w:rsidR="00B339E1" w14:paraId="2D861369" w14:textId="77777777" w:rsidTr="00DD1F7E">
        <w:tc>
          <w:tcPr>
            <w:tcW w:w="1943" w:type="dxa"/>
          </w:tcPr>
          <w:p w14:paraId="7D03F078" w14:textId="1877FF38" w:rsidR="00B339E1" w:rsidRDefault="00B339E1" w:rsidP="00DD1F7E">
            <w:pPr>
              <w:pStyle w:val="NoSpacing"/>
            </w:pPr>
            <w:r>
              <w:t xml:space="preserve">Para </w:t>
            </w:r>
            <w:proofErr w:type="spellStart"/>
            <w:r>
              <w:t>ellos|for</w:t>
            </w:r>
            <w:proofErr w:type="spellEnd"/>
            <w:r>
              <w:t xml:space="preserve"> them</w:t>
            </w:r>
          </w:p>
        </w:tc>
        <w:tc>
          <w:tcPr>
            <w:tcW w:w="4675" w:type="dxa"/>
          </w:tcPr>
          <w:p w14:paraId="1B2D2235" w14:textId="77777777" w:rsidR="00B339E1" w:rsidRDefault="00B339E1" w:rsidP="00DD1F7E">
            <w:pPr>
              <w:pStyle w:val="NoSpacing"/>
            </w:pPr>
          </w:p>
        </w:tc>
      </w:tr>
    </w:tbl>
    <w:p w14:paraId="4F0D154C" w14:textId="31B26CD5" w:rsidR="00B32F77" w:rsidRDefault="00B32F77" w:rsidP="00B32F77">
      <w:pPr>
        <w:pStyle w:val="NoSpacing"/>
      </w:pPr>
    </w:p>
    <w:p w14:paraId="6F02B134" w14:textId="3B713428" w:rsidR="00C2069A" w:rsidRDefault="00C2069A" w:rsidP="00C2069A">
      <w:pPr>
        <w:pStyle w:val="Heading2"/>
      </w:pPr>
      <w:bookmarkStart w:id="38" w:name="_Examples_with_de:"/>
      <w:bookmarkStart w:id="39" w:name="_Toc16354825"/>
      <w:bookmarkEnd w:id="38"/>
      <w:r>
        <w:t>Examples with de:</w:t>
      </w:r>
      <w:bookmarkEnd w:id="39"/>
    </w:p>
    <w:p w14:paraId="5554FD45" w14:textId="77777777" w:rsidR="00C2069A" w:rsidRDefault="00C2069A" w:rsidP="00C2069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4"/>
        <w:gridCol w:w="4675"/>
      </w:tblGrid>
      <w:tr w:rsidR="00C2069A" w14:paraId="48FFB55E" w14:textId="77777777" w:rsidTr="00DD1F7E">
        <w:tc>
          <w:tcPr>
            <w:tcW w:w="1943" w:type="dxa"/>
          </w:tcPr>
          <w:p w14:paraId="388510C4" w14:textId="3DFF7377" w:rsidR="00C2069A" w:rsidRPr="00580BDB" w:rsidRDefault="00D12944" w:rsidP="00DD1F7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="006A7994">
              <w:rPr>
                <w:b/>
                <w:bCs/>
              </w:rPr>
              <w:t>e</w:t>
            </w:r>
            <w:r>
              <w:rPr>
                <w:b/>
                <w:bCs/>
              </w:rPr>
              <w:t>(of/from/about)</w:t>
            </w:r>
          </w:p>
        </w:tc>
        <w:tc>
          <w:tcPr>
            <w:tcW w:w="4675" w:type="dxa"/>
          </w:tcPr>
          <w:p w14:paraId="63E0FABB" w14:textId="77777777" w:rsidR="00C2069A" w:rsidRPr="00580BDB" w:rsidRDefault="00C2069A" w:rsidP="00DD1F7E">
            <w:pPr>
              <w:pStyle w:val="NoSpacing"/>
              <w:rPr>
                <w:b/>
                <w:bCs/>
              </w:rPr>
            </w:pPr>
            <w:r w:rsidRPr="00580BDB">
              <w:rPr>
                <w:b/>
                <w:bCs/>
              </w:rPr>
              <w:t>sentence</w:t>
            </w:r>
          </w:p>
        </w:tc>
      </w:tr>
      <w:tr w:rsidR="00C2069A" w14:paraId="728F6E33" w14:textId="77777777" w:rsidTr="00DD1F7E">
        <w:tc>
          <w:tcPr>
            <w:tcW w:w="1943" w:type="dxa"/>
          </w:tcPr>
          <w:p w14:paraId="14DDC466" w14:textId="0136E67C" w:rsidR="00C2069A" w:rsidRDefault="00C2069A" w:rsidP="00DD1F7E">
            <w:pPr>
              <w:pStyle w:val="NoSpacing"/>
            </w:pPr>
          </w:p>
        </w:tc>
        <w:tc>
          <w:tcPr>
            <w:tcW w:w="4675" w:type="dxa"/>
          </w:tcPr>
          <w:p w14:paraId="1AC42A17" w14:textId="77777777" w:rsidR="00C2069A" w:rsidRDefault="00C2069A" w:rsidP="00DD1F7E">
            <w:pPr>
              <w:pStyle w:val="NoSpacing"/>
            </w:pPr>
          </w:p>
        </w:tc>
      </w:tr>
      <w:tr w:rsidR="00C2069A" w14:paraId="45012BDE" w14:textId="77777777" w:rsidTr="00DD1F7E">
        <w:tc>
          <w:tcPr>
            <w:tcW w:w="1943" w:type="dxa"/>
          </w:tcPr>
          <w:p w14:paraId="03837D10" w14:textId="3234CF1B" w:rsidR="00C2069A" w:rsidRDefault="00C2069A" w:rsidP="00DD1F7E">
            <w:pPr>
              <w:pStyle w:val="NoSpacing"/>
            </w:pPr>
          </w:p>
        </w:tc>
        <w:tc>
          <w:tcPr>
            <w:tcW w:w="4675" w:type="dxa"/>
          </w:tcPr>
          <w:p w14:paraId="66617CE4" w14:textId="77777777" w:rsidR="00C2069A" w:rsidRDefault="00C2069A" w:rsidP="00DD1F7E">
            <w:pPr>
              <w:pStyle w:val="NoSpacing"/>
            </w:pPr>
          </w:p>
        </w:tc>
      </w:tr>
      <w:tr w:rsidR="00C2069A" w14:paraId="725EE08B" w14:textId="77777777" w:rsidTr="00DD1F7E">
        <w:tc>
          <w:tcPr>
            <w:tcW w:w="1943" w:type="dxa"/>
          </w:tcPr>
          <w:p w14:paraId="58FCB2D9" w14:textId="2EFA1128" w:rsidR="00C2069A" w:rsidRDefault="00C2069A" w:rsidP="00DD1F7E">
            <w:pPr>
              <w:pStyle w:val="NoSpacing"/>
            </w:pPr>
          </w:p>
        </w:tc>
        <w:tc>
          <w:tcPr>
            <w:tcW w:w="4675" w:type="dxa"/>
          </w:tcPr>
          <w:p w14:paraId="71660872" w14:textId="77777777" w:rsidR="00C2069A" w:rsidRDefault="00C2069A" w:rsidP="00DD1F7E">
            <w:pPr>
              <w:pStyle w:val="NoSpacing"/>
            </w:pPr>
          </w:p>
        </w:tc>
      </w:tr>
      <w:tr w:rsidR="00C2069A" w14:paraId="28055AC7" w14:textId="77777777" w:rsidTr="00DD1F7E">
        <w:tc>
          <w:tcPr>
            <w:tcW w:w="1943" w:type="dxa"/>
          </w:tcPr>
          <w:p w14:paraId="3CD91A53" w14:textId="4A710269" w:rsidR="00C2069A" w:rsidRDefault="00C2069A" w:rsidP="00DD1F7E">
            <w:pPr>
              <w:pStyle w:val="NoSpacing"/>
            </w:pPr>
          </w:p>
        </w:tc>
        <w:tc>
          <w:tcPr>
            <w:tcW w:w="4675" w:type="dxa"/>
          </w:tcPr>
          <w:p w14:paraId="6FD3B64B" w14:textId="77777777" w:rsidR="00C2069A" w:rsidRDefault="00C2069A" w:rsidP="00DD1F7E">
            <w:pPr>
              <w:pStyle w:val="NoSpacing"/>
            </w:pPr>
          </w:p>
        </w:tc>
      </w:tr>
      <w:tr w:rsidR="00C2069A" w14:paraId="5060DEF4" w14:textId="77777777" w:rsidTr="00DD1F7E">
        <w:tc>
          <w:tcPr>
            <w:tcW w:w="1943" w:type="dxa"/>
          </w:tcPr>
          <w:p w14:paraId="70783DC3" w14:textId="6C76544A" w:rsidR="00C2069A" w:rsidRDefault="00C2069A" w:rsidP="00DD1F7E">
            <w:pPr>
              <w:pStyle w:val="NoSpacing"/>
            </w:pPr>
          </w:p>
        </w:tc>
        <w:tc>
          <w:tcPr>
            <w:tcW w:w="4675" w:type="dxa"/>
          </w:tcPr>
          <w:p w14:paraId="4FE647E4" w14:textId="77777777" w:rsidR="00C2069A" w:rsidRDefault="00C2069A" w:rsidP="00DD1F7E">
            <w:pPr>
              <w:pStyle w:val="NoSpacing"/>
            </w:pPr>
          </w:p>
        </w:tc>
      </w:tr>
      <w:tr w:rsidR="00C2069A" w14:paraId="590FCB4E" w14:textId="77777777" w:rsidTr="00DD1F7E">
        <w:tc>
          <w:tcPr>
            <w:tcW w:w="1943" w:type="dxa"/>
          </w:tcPr>
          <w:p w14:paraId="2F560A69" w14:textId="128C90D3" w:rsidR="00C2069A" w:rsidRDefault="00C2069A" w:rsidP="00DD1F7E">
            <w:pPr>
              <w:pStyle w:val="NoSpacing"/>
            </w:pPr>
          </w:p>
        </w:tc>
        <w:tc>
          <w:tcPr>
            <w:tcW w:w="4675" w:type="dxa"/>
          </w:tcPr>
          <w:p w14:paraId="12DA3AD5" w14:textId="77777777" w:rsidR="00C2069A" w:rsidRDefault="00C2069A" w:rsidP="00DD1F7E">
            <w:pPr>
              <w:pStyle w:val="NoSpacing"/>
            </w:pPr>
          </w:p>
        </w:tc>
      </w:tr>
    </w:tbl>
    <w:p w14:paraId="2505EA85" w14:textId="77777777" w:rsidR="00C2069A" w:rsidRDefault="00C2069A" w:rsidP="00B32F77">
      <w:pPr>
        <w:pStyle w:val="NoSpacing"/>
      </w:pPr>
    </w:p>
    <w:p w14:paraId="354340BA" w14:textId="61E51EE7" w:rsidR="00BD3C15" w:rsidRDefault="00BD3C15" w:rsidP="00BD3C15">
      <w:pPr>
        <w:pStyle w:val="Heading2"/>
      </w:pPr>
      <w:bookmarkStart w:id="40" w:name="_Toc16354826"/>
      <w:r>
        <w:t xml:space="preserve">Examples with </w:t>
      </w:r>
      <w:proofErr w:type="spellStart"/>
      <w:r>
        <w:t>en</w:t>
      </w:r>
      <w:proofErr w:type="spellEnd"/>
      <w:r>
        <w:t>:</w:t>
      </w:r>
      <w:bookmarkEnd w:id="40"/>
    </w:p>
    <w:p w14:paraId="7016FBBB" w14:textId="77777777" w:rsidR="00BD3C15" w:rsidRDefault="00BD3C15" w:rsidP="00BD3C1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3"/>
        <w:gridCol w:w="4675"/>
      </w:tblGrid>
      <w:tr w:rsidR="00BD3C15" w14:paraId="5D45B8CE" w14:textId="77777777" w:rsidTr="00DD1F7E">
        <w:tc>
          <w:tcPr>
            <w:tcW w:w="1943" w:type="dxa"/>
          </w:tcPr>
          <w:p w14:paraId="3CC41ECF" w14:textId="709E93BA" w:rsidR="00BD3C15" w:rsidRPr="00580BDB" w:rsidRDefault="004A6136" w:rsidP="00DD1F7E">
            <w:pPr>
              <w:pStyle w:val="NoSpacing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</w:t>
            </w:r>
            <w:r w:rsidR="00BD3C15">
              <w:rPr>
                <w:b/>
                <w:bCs/>
              </w:rPr>
              <w:t>n</w:t>
            </w:r>
            <w:proofErr w:type="spellEnd"/>
            <w:r>
              <w:rPr>
                <w:b/>
                <w:bCs/>
              </w:rPr>
              <w:t>(in/at/on)</w:t>
            </w:r>
          </w:p>
        </w:tc>
        <w:tc>
          <w:tcPr>
            <w:tcW w:w="4675" w:type="dxa"/>
          </w:tcPr>
          <w:p w14:paraId="4ADEB800" w14:textId="77777777" w:rsidR="00BD3C15" w:rsidRPr="00580BDB" w:rsidRDefault="00BD3C15" w:rsidP="00DD1F7E">
            <w:pPr>
              <w:pStyle w:val="NoSpacing"/>
              <w:rPr>
                <w:b/>
                <w:bCs/>
              </w:rPr>
            </w:pPr>
            <w:r w:rsidRPr="00580BDB">
              <w:rPr>
                <w:b/>
                <w:bCs/>
              </w:rPr>
              <w:t>sentence</w:t>
            </w:r>
          </w:p>
        </w:tc>
      </w:tr>
      <w:tr w:rsidR="00BD3C15" w14:paraId="7667CFA7" w14:textId="77777777" w:rsidTr="00DD1F7E">
        <w:tc>
          <w:tcPr>
            <w:tcW w:w="1943" w:type="dxa"/>
          </w:tcPr>
          <w:p w14:paraId="56CFAAC0" w14:textId="708C4592" w:rsidR="00BD3C15" w:rsidRDefault="00BD3C15" w:rsidP="00DD1F7E">
            <w:pPr>
              <w:pStyle w:val="NoSpacing"/>
            </w:pPr>
          </w:p>
        </w:tc>
        <w:tc>
          <w:tcPr>
            <w:tcW w:w="4675" w:type="dxa"/>
          </w:tcPr>
          <w:p w14:paraId="77D66183" w14:textId="77777777" w:rsidR="00BD3C15" w:rsidRDefault="00BD3C15" w:rsidP="00DD1F7E">
            <w:pPr>
              <w:pStyle w:val="NoSpacing"/>
            </w:pPr>
          </w:p>
        </w:tc>
      </w:tr>
      <w:tr w:rsidR="00BD3C15" w14:paraId="45A62E5E" w14:textId="77777777" w:rsidTr="00DD1F7E">
        <w:tc>
          <w:tcPr>
            <w:tcW w:w="1943" w:type="dxa"/>
          </w:tcPr>
          <w:p w14:paraId="07963D9F" w14:textId="5055F6BD" w:rsidR="00BD3C15" w:rsidRDefault="00BD3C15" w:rsidP="00DD1F7E">
            <w:pPr>
              <w:pStyle w:val="NoSpacing"/>
            </w:pPr>
          </w:p>
        </w:tc>
        <w:tc>
          <w:tcPr>
            <w:tcW w:w="4675" w:type="dxa"/>
          </w:tcPr>
          <w:p w14:paraId="29C6AB4B" w14:textId="77777777" w:rsidR="00BD3C15" w:rsidRDefault="00BD3C15" w:rsidP="00DD1F7E">
            <w:pPr>
              <w:pStyle w:val="NoSpacing"/>
            </w:pPr>
          </w:p>
        </w:tc>
      </w:tr>
      <w:tr w:rsidR="00BD3C15" w14:paraId="551B3525" w14:textId="77777777" w:rsidTr="00DD1F7E">
        <w:tc>
          <w:tcPr>
            <w:tcW w:w="1943" w:type="dxa"/>
          </w:tcPr>
          <w:p w14:paraId="134DA8FD" w14:textId="0CE77E84" w:rsidR="00BD3C15" w:rsidRDefault="00BD3C15" w:rsidP="00DD1F7E">
            <w:pPr>
              <w:pStyle w:val="NoSpacing"/>
            </w:pPr>
          </w:p>
        </w:tc>
        <w:tc>
          <w:tcPr>
            <w:tcW w:w="4675" w:type="dxa"/>
          </w:tcPr>
          <w:p w14:paraId="2558A769" w14:textId="77777777" w:rsidR="00BD3C15" w:rsidRDefault="00BD3C15" w:rsidP="00DD1F7E">
            <w:pPr>
              <w:pStyle w:val="NoSpacing"/>
            </w:pPr>
          </w:p>
        </w:tc>
      </w:tr>
      <w:tr w:rsidR="00BD3C15" w14:paraId="2114E07D" w14:textId="77777777" w:rsidTr="00DD1F7E">
        <w:tc>
          <w:tcPr>
            <w:tcW w:w="1943" w:type="dxa"/>
          </w:tcPr>
          <w:p w14:paraId="0FD2A9A8" w14:textId="27ED36DE" w:rsidR="00BD3C15" w:rsidRDefault="00BD3C15" w:rsidP="00DD1F7E">
            <w:pPr>
              <w:pStyle w:val="NoSpacing"/>
            </w:pPr>
          </w:p>
        </w:tc>
        <w:tc>
          <w:tcPr>
            <w:tcW w:w="4675" w:type="dxa"/>
          </w:tcPr>
          <w:p w14:paraId="1FC34403" w14:textId="77777777" w:rsidR="00BD3C15" w:rsidRDefault="00BD3C15" w:rsidP="00DD1F7E">
            <w:pPr>
              <w:pStyle w:val="NoSpacing"/>
            </w:pPr>
          </w:p>
        </w:tc>
      </w:tr>
      <w:tr w:rsidR="00BD3C15" w14:paraId="3C668874" w14:textId="77777777" w:rsidTr="00DD1F7E">
        <w:tc>
          <w:tcPr>
            <w:tcW w:w="1943" w:type="dxa"/>
          </w:tcPr>
          <w:p w14:paraId="38F4D422" w14:textId="525E9CDE" w:rsidR="00BD3C15" w:rsidRDefault="00BD3C15" w:rsidP="00DD1F7E">
            <w:pPr>
              <w:pStyle w:val="NoSpacing"/>
            </w:pPr>
          </w:p>
        </w:tc>
        <w:tc>
          <w:tcPr>
            <w:tcW w:w="4675" w:type="dxa"/>
          </w:tcPr>
          <w:p w14:paraId="237AE316" w14:textId="77777777" w:rsidR="00BD3C15" w:rsidRDefault="00BD3C15" w:rsidP="00DD1F7E">
            <w:pPr>
              <w:pStyle w:val="NoSpacing"/>
            </w:pPr>
          </w:p>
        </w:tc>
      </w:tr>
    </w:tbl>
    <w:p w14:paraId="0309CAFA" w14:textId="77777777" w:rsidR="00454BEE" w:rsidRPr="00614209" w:rsidRDefault="00454BEE" w:rsidP="007B39AD">
      <w:pPr>
        <w:pStyle w:val="NoSpacing"/>
      </w:pPr>
    </w:p>
    <w:p w14:paraId="7B1DA3A2" w14:textId="6594BE02" w:rsidR="00752749" w:rsidRDefault="00B013FC" w:rsidP="00B013FC">
      <w:pPr>
        <w:pStyle w:val="Heading1"/>
      </w:pPr>
      <w:bookmarkStart w:id="41" w:name="_Toc16354827"/>
      <w:r>
        <w:t>Questions</w:t>
      </w:r>
      <w:bookmarkEnd w:id="41"/>
    </w:p>
    <w:p w14:paraId="164A3782" w14:textId="5EE7EF88" w:rsidR="00B013FC" w:rsidRDefault="00BD226C" w:rsidP="00E1176E">
      <w:pPr>
        <w:pStyle w:val="NoSpacing"/>
      </w:pPr>
      <w:r>
        <w:t xml:space="preserve">In writing, any question will have a </w:t>
      </w:r>
      <w:r w:rsidR="00132114">
        <w:t xml:space="preserve">question mark symbol at - </w:t>
      </w:r>
      <w:r>
        <w:t xml:space="preserve">starting </w:t>
      </w:r>
      <w:r w:rsidR="00132114">
        <w:t>(</w:t>
      </w:r>
      <w:r>
        <w:t>inverted ?</w:t>
      </w:r>
      <w:r w:rsidR="00132114">
        <w:t>)</w:t>
      </w:r>
      <w:r>
        <w:t xml:space="preserve"> and ending ?</w:t>
      </w:r>
    </w:p>
    <w:p w14:paraId="3C12A061" w14:textId="77777777" w:rsidR="00BD226C" w:rsidRDefault="00BD226C" w:rsidP="00E117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F74F07" w14:paraId="1829DEF9" w14:textId="77777777" w:rsidTr="00BD226C">
        <w:tc>
          <w:tcPr>
            <w:tcW w:w="3116" w:type="dxa"/>
          </w:tcPr>
          <w:p w14:paraId="68A268CF" w14:textId="7FEC104B" w:rsidR="00F74F07" w:rsidRPr="00876AD0" w:rsidRDefault="00F74F07" w:rsidP="00E1176E">
            <w:pPr>
              <w:pStyle w:val="NoSpacing"/>
            </w:pPr>
            <w:r>
              <w:t xml:space="preserve">? </w:t>
            </w:r>
            <w:proofErr w:type="spellStart"/>
            <w:r>
              <w:t>como</w:t>
            </w:r>
            <w:proofErr w:type="spellEnd"/>
            <w:r>
              <w:t xml:space="preserve"> se </w:t>
            </w:r>
            <w:proofErr w:type="spellStart"/>
            <w:r>
              <w:t>pronuncian</w:t>
            </w:r>
            <w:proofErr w:type="spellEnd"/>
            <w:r>
              <w:t>?</w:t>
            </w:r>
          </w:p>
        </w:tc>
        <w:tc>
          <w:tcPr>
            <w:tcW w:w="3117" w:type="dxa"/>
          </w:tcPr>
          <w:p w14:paraId="399BBABF" w14:textId="6D1C7589" w:rsidR="00F74F07" w:rsidRDefault="00F74F07" w:rsidP="00E1176E">
            <w:pPr>
              <w:pStyle w:val="NoSpacing"/>
            </w:pPr>
            <w:r>
              <w:t xml:space="preserve">How is it </w:t>
            </w:r>
            <w:r w:rsidR="00A02BCB">
              <w:t>pronounced?</w:t>
            </w:r>
          </w:p>
        </w:tc>
      </w:tr>
      <w:tr w:rsidR="00F74F07" w14:paraId="7641E0EB" w14:textId="77777777" w:rsidTr="00BD226C">
        <w:tc>
          <w:tcPr>
            <w:tcW w:w="3116" w:type="dxa"/>
          </w:tcPr>
          <w:p w14:paraId="195BB420" w14:textId="7211FF13" w:rsidR="00F74F07" w:rsidRDefault="00F74F07" w:rsidP="00E1176E">
            <w:pPr>
              <w:pStyle w:val="NoSpacing"/>
            </w:pPr>
            <w:r>
              <w:t xml:space="preserve">? </w:t>
            </w:r>
            <w:proofErr w:type="spellStart"/>
            <w:r>
              <w:t>Conoceis</w:t>
            </w:r>
            <w:proofErr w:type="spellEnd"/>
          </w:p>
        </w:tc>
        <w:tc>
          <w:tcPr>
            <w:tcW w:w="3117" w:type="dxa"/>
          </w:tcPr>
          <w:p w14:paraId="6E19F5E8" w14:textId="41FDEF2D" w:rsidR="00F74F07" w:rsidRDefault="00F74F07" w:rsidP="00E1176E">
            <w:pPr>
              <w:pStyle w:val="NoSpacing"/>
            </w:pPr>
            <w:r>
              <w:t>Do you all know</w:t>
            </w:r>
          </w:p>
        </w:tc>
      </w:tr>
      <w:tr w:rsidR="00F74F07" w14:paraId="5437A675" w14:textId="77777777" w:rsidTr="00BD226C">
        <w:tc>
          <w:tcPr>
            <w:tcW w:w="3116" w:type="dxa"/>
          </w:tcPr>
          <w:p w14:paraId="55B63F5B" w14:textId="5917FA1D" w:rsidR="00F74F07" w:rsidRDefault="00F74F07" w:rsidP="00E1176E">
            <w:pPr>
              <w:pStyle w:val="NoSpacing"/>
            </w:pPr>
            <w:r>
              <w:t>Que</w:t>
            </w:r>
          </w:p>
        </w:tc>
        <w:tc>
          <w:tcPr>
            <w:tcW w:w="3117" w:type="dxa"/>
          </w:tcPr>
          <w:p w14:paraId="4BA95FE6" w14:textId="1B5A8D79" w:rsidR="00F74F07" w:rsidRDefault="00F74F07" w:rsidP="00E1176E">
            <w:pPr>
              <w:pStyle w:val="NoSpacing"/>
            </w:pPr>
            <w:r>
              <w:t>What</w:t>
            </w:r>
          </w:p>
        </w:tc>
      </w:tr>
      <w:tr w:rsidR="00F74F07" w14:paraId="5A0A3760" w14:textId="77777777" w:rsidTr="00BD226C">
        <w:tc>
          <w:tcPr>
            <w:tcW w:w="3116" w:type="dxa"/>
          </w:tcPr>
          <w:p w14:paraId="1CD91577" w14:textId="3D9CAC59" w:rsidR="00F74F07" w:rsidRDefault="00194733" w:rsidP="00E1176E">
            <w:pPr>
              <w:pStyle w:val="NoSpacing"/>
            </w:pPr>
            <w:proofErr w:type="spellStart"/>
            <w:r>
              <w:t>Qúe</w:t>
            </w:r>
            <w:proofErr w:type="spellEnd"/>
            <w:r>
              <w:t xml:space="preserve"> </w:t>
            </w:r>
            <w:proofErr w:type="spellStart"/>
            <w:r>
              <w:t>significa</w:t>
            </w:r>
            <w:proofErr w:type="spellEnd"/>
            <w:r>
              <w:t xml:space="preserve"> </w:t>
            </w:r>
            <w:proofErr w:type="spellStart"/>
            <w:r>
              <w:t>ordenar</w:t>
            </w:r>
            <w:proofErr w:type="spellEnd"/>
            <w:r>
              <w:t>?</w:t>
            </w:r>
          </w:p>
        </w:tc>
        <w:tc>
          <w:tcPr>
            <w:tcW w:w="3117" w:type="dxa"/>
          </w:tcPr>
          <w:p w14:paraId="4F19437B" w14:textId="6871CA92" w:rsidR="00F74F07" w:rsidRDefault="00194733" w:rsidP="00E1176E">
            <w:pPr>
              <w:pStyle w:val="NoSpacing"/>
            </w:pPr>
            <w:r>
              <w:t xml:space="preserve">What do you mean by </w:t>
            </w:r>
            <w:proofErr w:type="spellStart"/>
            <w:r>
              <w:t>ordenar</w:t>
            </w:r>
            <w:proofErr w:type="spellEnd"/>
            <w:r>
              <w:t>?</w:t>
            </w:r>
          </w:p>
        </w:tc>
      </w:tr>
      <w:tr w:rsidR="00194733" w14:paraId="3644F95A" w14:textId="77777777" w:rsidTr="00BD226C">
        <w:tc>
          <w:tcPr>
            <w:tcW w:w="3116" w:type="dxa"/>
          </w:tcPr>
          <w:p w14:paraId="6CA54624" w14:textId="3CA9B52E" w:rsidR="00194733" w:rsidRPr="00F30285" w:rsidRDefault="00C62492" w:rsidP="00E1176E">
            <w:pPr>
              <w:pStyle w:val="NoSpacing"/>
              <w:rPr>
                <w:lang w:val="es-MX"/>
              </w:rPr>
            </w:pPr>
            <w:r w:rsidRPr="00F30285">
              <w:rPr>
                <w:lang w:val="es-MX"/>
              </w:rPr>
              <w:t xml:space="preserve">?Como se dice </w:t>
            </w:r>
            <w:proofErr w:type="spellStart"/>
            <w:r w:rsidRPr="00F30285">
              <w:rPr>
                <w:lang w:val="es-MX"/>
              </w:rPr>
              <w:t>pa</w:t>
            </w:r>
            <w:r w:rsidR="00F30285">
              <w:rPr>
                <w:lang w:val="es-MX"/>
              </w:rPr>
              <w:t>per</w:t>
            </w:r>
            <w:proofErr w:type="spellEnd"/>
            <w:r w:rsidR="00F30285" w:rsidRPr="00F30285">
              <w:rPr>
                <w:lang w:val="es-MX"/>
              </w:rPr>
              <w:t xml:space="preserve"> en </w:t>
            </w:r>
            <w:proofErr w:type="spellStart"/>
            <w:r w:rsidR="00F30285" w:rsidRPr="00F30285">
              <w:rPr>
                <w:lang w:val="es-MX"/>
              </w:rPr>
              <w:t>espanol</w:t>
            </w:r>
            <w:proofErr w:type="spellEnd"/>
            <w:r w:rsidRPr="00F30285">
              <w:rPr>
                <w:lang w:val="es-MX"/>
              </w:rPr>
              <w:t>?</w:t>
            </w:r>
          </w:p>
        </w:tc>
        <w:tc>
          <w:tcPr>
            <w:tcW w:w="3117" w:type="dxa"/>
          </w:tcPr>
          <w:p w14:paraId="1B80C652" w14:textId="0EE73F0D" w:rsidR="00194733" w:rsidRDefault="00C62492" w:rsidP="00E1176E">
            <w:pPr>
              <w:pStyle w:val="NoSpacing"/>
            </w:pPr>
            <w:r>
              <w:t>What is pap</w:t>
            </w:r>
            <w:r w:rsidR="00F30285">
              <w:t>er</w:t>
            </w:r>
            <w:r>
              <w:t xml:space="preserve"> called in Spanish?</w:t>
            </w:r>
          </w:p>
        </w:tc>
      </w:tr>
      <w:tr w:rsidR="00F30285" w14:paraId="2719F2AD" w14:textId="77777777" w:rsidTr="00BD226C">
        <w:tc>
          <w:tcPr>
            <w:tcW w:w="3116" w:type="dxa"/>
          </w:tcPr>
          <w:p w14:paraId="26CDCA79" w14:textId="011866B7" w:rsidR="00F30285" w:rsidRPr="00F30285" w:rsidRDefault="00F30285" w:rsidP="00E1176E">
            <w:pPr>
              <w:pStyle w:val="NoSpacing"/>
              <w:rPr>
                <w:lang w:val="es-MX"/>
              </w:rPr>
            </w:pPr>
            <w:r w:rsidRPr="00F30285">
              <w:rPr>
                <w:lang w:val="es-MX"/>
              </w:rPr>
              <w:t xml:space="preserve">?Como se dice </w:t>
            </w:r>
            <w:r>
              <w:rPr>
                <w:lang w:val="es-MX"/>
              </w:rPr>
              <w:t>pen</w:t>
            </w:r>
            <w:r w:rsidRPr="00F30285">
              <w:rPr>
                <w:lang w:val="es-MX"/>
              </w:rPr>
              <w:t xml:space="preserve"> e</w:t>
            </w:r>
            <w:r>
              <w:rPr>
                <w:lang w:val="es-MX"/>
              </w:rPr>
              <w:t>n español?</w:t>
            </w:r>
          </w:p>
        </w:tc>
        <w:tc>
          <w:tcPr>
            <w:tcW w:w="3117" w:type="dxa"/>
          </w:tcPr>
          <w:p w14:paraId="3FDD47D8" w14:textId="7463F7D6" w:rsidR="00F30285" w:rsidRDefault="00F30285" w:rsidP="00E1176E">
            <w:pPr>
              <w:pStyle w:val="NoSpacing"/>
            </w:pPr>
            <w:r>
              <w:t xml:space="preserve">What is pen called in </w:t>
            </w:r>
            <w:proofErr w:type="spellStart"/>
            <w:r>
              <w:t>spanish</w:t>
            </w:r>
            <w:proofErr w:type="spellEnd"/>
          </w:p>
        </w:tc>
      </w:tr>
    </w:tbl>
    <w:p w14:paraId="63C4BFEF" w14:textId="77777777" w:rsidR="00E17083" w:rsidRDefault="00E17083" w:rsidP="00E1176E">
      <w:pPr>
        <w:pStyle w:val="NoSpacing"/>
      </w:pPr>
    </w:p>
    <w:p w14:paraId="124FFBC3" w14:textId="7814CCD6" w:rsidR="00B013FC" w:rsidRDefault="00B013FC" w:rsidP="00E1176E">
      <w:pPr>
        <w:pStyle w:val="NoSpacing"/>
      </w:pP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705"/>
        <w:gridCol w:w="1530"/>
        <w:gridCol w:w="6228"/>
      </w:tblGrid>
      <w:tr w:rsidR="006D1A77" w14:paraId="7FEDCA39" w14:textId="0F53A4BE" w:rsidTr="0021247C">
        <w:tc>
          <w:tcPr>
            <w:tcW w:w="1705" w:type="dxa"/>
          </w:tcPr>
          <w:p w14:paraId="02DB2518" w14:textId="2F0DE2C0" w:rsidR="001D6068" w:rsidRDefault="006D1A77" w:rsidP="001D6068">
            <w:pPr>
              <w:tabs>
                <w:tab w:val="left" w:pos="1575"/>
              </w:tabs>
            </w:pPr>
            <w:proofErr w:type="spellStart"/>
            <w:r>
              <w:t>Queremos</w:t>
            </w:r>
            <w:proofErr w:type="spellEnd"/>
            <w:r>
              <w:t xml:space="preserve"> (</w:t>
            </w:r>
            <w:proofErr w:type="spellStart"/>
            <w:r>
              <w:t>Que</w:t>
            </w:r>
            <w:r w:rsidR="00C222B4">
              <w:t>rer</w:t>
            </w:r>
            <w:proofErr w:type="spellEnd"/>
            <w:r>
              <w:t xml:space="preserve">+ </w:t>
            </w:r>
            <w:proofErr w:type="spellStart"/>
            <w:r w:rsidR="00C222B4">
              <w:t>mos</w:t>
            </w:r>
            <w:proofErr w:type="spellEnd"/>
            <w:r>
              <w:t>)</w:t>
            </w:r>
          </w:p>
        </w:tc>
        <w:tc>
          <w:tcPr>
            <w:tcW w:w="1530" w:type="dxa"/>
          </w:tcPr>
          <w:p w14:paraId="2C2AC5AA" w14:textId="77777777" w:rsidR="006D1A77" w:rsidRDefault="006D1A77" w:rsidP="00B565EC">
            <w:pPr>
              <w:tabs>
                <w:tab w:val="left" w:pos="1575"/>
              </w:tabs>
            </w:pPr>
          </w:p>
        </w:tc>
        <w:tc>
          <w:tcPr>
            <w:tcW w:w="6228" w:type="dxa"/>
          </w:tcPr>
          <w:p w14:paraId="16E3BB55" w14:textId="12276A4A" w:rsidR="000C40EC" w:rsidRDefault="00C222B4" w:rsidP="00706496">
            <w:pPr>
              <w:tabs>
                <w:tab w:val="left" w:pos="1575"/>
              </w:tabs>
            </w:pPr>
            <w:r>
              <w:t>?</w:t>
            </w:r>
            <w:proofErr w:type="spellStart"/>
            <w:r>
              <w:t>Queremos</w:t>
            </w:r>
            <w:proofErr w:type="spellEnd"/>
            <w:r>
              <w:t xml:space="preserve"> </w:t>
            </w:r>
            <w:proofErr w:type="spellStart"/>
            <w:r>
              <w:t>estudiar</w:t>
            </w:r>
            <w:proofErr w:type="spellEnd"/>
            <w:r>
              <w:t xml:space="preserve"> </w:t>
            </w:r>
            <w:proofErr w:type="spellStart"/>
            <w:r>
              <w:t>espanol</w:t>
            </w:r>
            <w:proofErr w:type="spellEnd"/>
            <w:r>
              <w:t>?</w:t>
            </w:r>
            <w:r w:rsidR="00E53C0C">
              <w:t xml:space="preserve"> || Do we want to study Spanish?</w:t>
            </w:r>
          </w:p>
        </w:tc>
      </w:tr>
      <w:tr w:rsidR="001D6068" w14:paraId="7D1CFC9E" w14:textId="77777777" w:rsidTr="0021247C">
        <w:tc>
          <w:tcPr>
            <w:tcW w:w="1705" w:type="dxa"/>
          </w:tcPr>
          <w:p w14:paraId="4406953B" w14:textId="73FB37BA" w:rsidR="001D6068" w:rsidRDefault="001D6068" w:rsidP="001D6068">
            <w:pPr>
              <w:tabs>
                <w:tab w:val="left" w:pos="1575"/>
              </w:tabs>
            </w:pPr>
            <w:proofErr w:type="spellStart"/>
            <w:r>
              <w:t>Tenemo</w:t>
            </w:r>
            <w:r w:rsidR="00EB084E">
              <w:t>s</w:t>
            </w:r>
            <w:proofErr w:type="spellEnd"/>
          </w:p>
        </w:tc>
        <w:tc>
          <w:tcPr>
            <w:tcW w:w="1530" w:type="dxa"/>
          </w:tcPr>
          <w:p w14:paraId="4B97BFEA" w14:textId="77777777" w:rsidR="001D6068" w:rsidRDefault="001D6068" w:rsidP="00B565EC">
            <w:pPr>
              <w:tabs>
                <w:tab w:val="left" w:pos="1575"/>
              </w:tabs>
            </w:pPr>
          </w:p>
        </w:tc>
        <w:tc>
          <w:tcPr>
            <w:tcW w:w="6228" w:type="dxa"/>
          </w:tcPr>
          <w:p w14:paraId="17AA58CA" w14:textId="6BEC2BB6" w:rsidR="001D6068" w:rsidRDefault="001D6068" w:rsidP="00B565EC">
            <w:pPr>
              <w:tabs>
                <w:tab w:val="left" w:pos="1575"/>
              </w:tabs>
            </w:pPr>
            <w:r>
              <w:t>?</w:t>
            </w:r>
            <w:proofErr w:type="spellStart"/>
            <w:r>
              <w:t>Tenemos</w:t>
            </w:r>
            <w:proofErr w:type="spellEnd"/>
            <w:r>
              <w:t xml:space="preserve"> class </w:t>
            </w:r>
            <w:proofErr w:type="spellStart"/>
            <w:r>
              <w:t>ahora</w:t>
            </w:r>
            <w:proofErr w:type="spellEnd"/>
            <w:r>
              <w:t>? || Do we have class now?</w:t>
            </w:r>
          </w:p>
        </w:tc>
      </w:tr>
      <w:tr w:rsidR="006D1A77" w14:paraId="7C0ACF84" w14:textId="39966919" w:rsidTr="0021247C">
        <w:tc>
          <w:tcPr>
            <w:tcW w:w="1705" w:type="dxa"/>
          </w:tcPr>
          <w:p w14:paraId="069387EE" w14:textId="77777777" w:rsidR="006D1A77" w:rsidRDefault="006D1A77" w:rsidP="00B565EC">
            <w:pPr>
              <w:tabs>
                <w:tab w:val="left" w:pos="1575"/>
              </w:tabs>
            </w:pPr>
            <w:proofErr w:type="spellStart"/>
            <w:r>
              <w:t>Quierestu</w:t>
            </w:r>
            <w:proofErr w:type="spellEnd"/>
          </w:p>
          <w:p w14:paraId="6073D7C7" w14:textId="1F945AEF" w:rsidR="006D1A77" w:rsidRDefault="006D1A77" w:rsidP="00B565EC">
            <w:pPr>
              <w:tabs>
                <w:tab w:val="left" w:pos="1575"/>
              </w:tabs>
            </w:pPr>
            <w:r>
              <w:lastRenderedPageBreak/>
              <w:t>(Qui+??)</w:t>
            </w:r>
          </w:p>
        </w:tc>
        <w:tc>
          <w:tcPr>
            <w:tcW w:w="1530" w:type="dxa"/>
          </w:tcPr>
          <w:p w14:paraId="5729DCDC" w14:textId="77777777" w:rsidR="006D1A77" w:rsidRDefault="006D1A77" w:rsidP="00B565EC">
            <w:pPr>
              <w:tabs>
                <w:tab w:val="left" w:pos="1575"/>
              </w:tabs>
            </w:pPr>
          </w:p>
        </w:tc>
        <w:tc>
          <w:tcPr>
            <w:tcW w:w="6228" w:type="dxa"/>
          </w:tcPr>
          <w:p w14:paraId="5A4AA6EB" w14:textId="77777777" w:rsidR="006D1A77" w:rsidRDefault="006D1A77" w:rsidP="00B565EC">
            <w:pPr>
              <w:tabs>
                <w:tab w:val="left" w:pos="1575"/>
              </w:tabs>
            </w:pPr>
          </w:p>
        </w:tc>
      </w:tr>
      <w:tr w:rsidR="006D1A77" w:rsidRPr="00F63459" w14:paraId="40056856" w14:textId="7CF2601B" w:rsidTr="0021247C">
        <w:tc>
          <w:tcPr>
            <w:tcW w:w="1705" w:type="dxa"/>
          </w:tcPr>
          <w:p w14:paraId="45C7F4DD" w14:textId="100E059E" w:rsidR="006D1A77" w:rsidRDefault="006D1A77" w:rsidP="00B565EC">
            <w:pPr>
              <w:tabs>
                <w:tab w:val="left" w:pos="1575"/>
              </w:tabs>
            </w:pPr>
            <w:r>
              <w:t xml:space="preserve">A </w:t>
            </w:r>
            <w:proofErr w:type="spellStart"/>
            <w:r>
              <w:t>qu</w:t>
            </w:r>
            <w:r w:rsidR="00A92ED4">
              <w:t>é</w:t>
            </w:r>
            <w:proofErr w:type="spellEnd"/>
          </w:p>
        </w:tc>
        <w:tc>
          <w:tcPr>
            <w:tcW w:w="1530" w:type="dxa"/>
          </w:tcPr>
          <w:p w14:paraId="23098A25" w14:textId="2EB1F768" w:rsidR="006D1A77" w:rsidRDefault="002C6E8F" w:rsidP="00B565EC">
            <w:pPr>
              <w:tabs>
                <w:tab w:val="left" w:pos="1575"/>
              </w:tabs>
            </w:pPr>
            <w:r>
              <w:t xml:space="preserve">What </w:t>
            </w:r>
          </w:p>
        </w:tc>
        <w:tc>
          <w:tcPr>
            <w:tcW w:w="6228" w:type="dxa"/>
          </w:tcPr>
          <w:p w14:paraId="5E68C948" w14:textId="3B935851" w:rsidR="006D1A77" w:rsidRPr="006D1A77" w:rsidRDefault="006D1A77" w:rsidP="00B565EC">
            <w:pPr>
              <w:tabs>
                <w:tab w:val="left" w:pos="1575"/>
              </w:tabs>
            </w:pPr>
            <w:r w:rsidRPr="006D1A77">
              <w:t xml:space="preserve">?A </w:t>
            </w:r>
            <w:proofErr w:type="spellStart"/>
            <w:r w:rsidRPr="006D1A77">
              <w:t>qué</w:t>
            </w:r>
            <w:proofErr w:type="spellEnd"/>
            <w:r w:rsidRPr="006D1A77">
              <w:t xml:space="preserve"> </w:t>
            </w:r>
            <w:proofErr w:type="spellStart"/>
            <w:r w:rsidRPr="006D1A77">
              <w:t>te</w:t>
            </w:r>
            <w:proofErr w:type="spellEnd"/>
            <w:r w:rsidRPr="006D1A77">
              <w:t xml:space="preserve"> </w:t>
            </w:r>
            <w:proofErr w:type="spellStart"/>
            <w:r w:rsidRPr="006D1A77">
              <w:t>dedicas</w:t>
            </w:r>
            <w:proofErr w:type="spellEnd"/>
            <w:r w:rsidRPr="006D1A77">
              <w:t>?||What is your jo</w:t>
            </w:r>
            <w:r>
              <w:t>b?</w:t>
            </w:r>
          </w:p>
          <w:p w14:paraId="1BF15480" w14:textId="77777777" w:rsidR="006D1A77" w:rsidRDefault="006D1A77" w:rsidP="00B565EC">
            <w:pPr>
              <w:tabs>
                <w:tab w:val="left" w:pos="1575"/>
              </w:tabs>
            </w:pPr>
            <w:r w:rsidRPr="006D1A77">
              <w:t xml:space="preserve">?A </w:t>
            </w:r>
            <w:proofErr w:type="spellStart"/>
            <w:r w:rsidRPr="006D1A77">
              <w:t>qué</w:t>
            </w:r>
            <w:proofErr w:type="spellEnd"/>
            <w:r w:rsidRPr="006D1A77">
              <w:t xml:space="preserve"> </w:t>
            </w:r>
            <w:proofErr w:type="spellStart"/>
            <w:r w:rsidRPr="006D1A77">
              <w:t>te</w:t>
            </w:r>
            <w:proofErr w:type="spellEnd"/>
            <w:r w:rsidRPr="006D1A77">
              <w:t xml:space="preserve"> comer?||What do you eat</w:t>
            </w:r>
            <w:r>
              <w:t>?</w:t>
            </w:r>
          </w:p>
          <w:p w14:paraId="4769AC67" w14:textId="77777777" w:rsidR="00B400FE" w:rsidRDefault="00B400FE" w:rsidP="00B565EC">
            <w:pPr>
              <w:tabs>
                <w:tab w:val="left" w:pos="1575"/>
              </w:tabs>
            </w:pPr>
            <w:r w:rsidRPr="00B400FE">
              <w:t xml:space="preserve">?A </w:t>
            </w:r>
            <w:proofErr w:type="spellStart"/>
            <w:r w:rsidRPr="00B400FE">
              <w:t>qué</w:t>
            </w:r>
            <w:proofErr w:type="spellEnd"/>
            <w:r w:rsidRPr="00B400FE">
              <w:t xml:space="preserve"> </w:t>
            </w:r>
            <w:proofErr w:type="spellStart"/>
            <w:r w:rsidRPr="00B400FE">
              <w:t>somos</w:t>
            </w:r>
            <w:proofErr w:type="spellEnd"/>
            <w:r w:rsidRPr="00B400FE">
              <w:t xml:space="preserve"> </w:t>
            </w:r>
            <w:proofErr w:type="spellStart"/>
            <w:r w:rsidRPr="00B400FE">
              <w:t>hace</w:t>
            </w:r>
            <w:proofErr w:type="spellEnd"/>
            <w:r w:rsidRPr="00B400FE">
              <w:t>?||What are we doi</w:t>
            </w:r>
            <w:r>
              <w:t>ng?</w:t>
            </w:r>
          </w:p>
          <w:p w14:paraId="1FE82D85" w14:textId="2D2C9F94" w:rsidR="00332388" w:rsidRDefault="00332388" w:rsidP="00B565EC">
            <w:pPr>
              <w:tabs>
                <w:tab w:val="left" w:pos="1575"/>
              </w:tabs>
            </w:pPr>
            <w:r>
              <w:t xml:space="preserve">?A </w:t>
            </w:r>
            <w:proofErr w:type="spellStart"/>
            <w:r>
              <w:t>qu</w:t>
            </w:r>
            <w:r w:rsidR="00F63459">
              <w:t>é</w:t>
            </w:r>
            <w:proofErr w:type="spellEnd"/>
            <w:r w:rsidR="00F63459">
              <w:t xml:space="preserve"> </w:t>
            </w:r>
            <w:proofErr w:type="spellStart"/>
            <w:r>
              <w:t>sois</w:t>
            </w:r>
            <w:proofErr w:type="spellEnd"/>
            <w:r>
              <w:t xml:space="preserve"> </w:t>
            </w:r>
            <w:proofErr w:type="spellStart"/>
            <w:r>
              <w:t>hace</w:t>
            </w:r>
            <w:proofErr w:type="spellEnd"/>
            <w:r>
              <w:t>?||What are you doing?</w:t>
            </w:r>
          </w:p>
          <w:p w14:paraId="795DEABC" w14:textId="24C9BB95" w:rsidR="00F63459" w:rsidRPr="00F63459" w:rsidRDefault="00F63459" w:rsidP="00B565EC">
            <w:pPr>
              <w:tabs>
                <w:tab w:val="left" w:pos="1575"/>
              </w:tabs>
            </w:pPr>
            <w:r w:rsidRPr="00F63459">
              <w:t xml:space="preserve">?A </w:t>
            </w:r>
            <w:proofErr w:type="spellStart"/>
            <w:r w:rsidRPr="00F63459">
              <w:t>qué</w:t>
            </w:r>
            <w:proofErr w:type="spellEnd"/>
            <w:r w:rsidRPr="00F63459">
              <w:t xml:space="preserve"> </w:t>
            </w:r>
            <w:proofErr w:type="spellStart"/>
            <w:r w:rsidRPr="00F63459">
              <w:t>tu</w:t>
            </w:r>
            <w:proofErr w:type="spellEnd"/>
            <w:r w:rsidRPr="00F63459">
              <w:t xml:space="preserve"> </w:t>
            </w:r>
            <w:proofErr w:type="spellStart"/>
            <w:r w:rsidRPr="00F63459">
              <w:t>ensenando</w:t>
            </w:r>
            <w:proofErr w:type="spellEnd"/>
            <w:r w:rsidRPr="00F63459">
              <w:t>?||what are you t</w:t>
            </w:r>
            <w:r>
              <w:t>eaching?</w:t>
            </w:r>
          </w:p>
        </w:tc>
      </w:tr>
      <w:tr w:rsidR="006D1A77" w14:paraId="2FC19514" w14:textId="2303231D" w:rsidTr="0021247C">
        <w:tc>
          <w:tcPr>
            <w:tcW w:w="1705" w:type="dxa"/>
          </w:tcPr>
          <w:p w14:paraId="10E01EA8" w14:textId="4ABAA71F" w:rsidR="006D1A77" w:rsidRDefault="006D1A77" w:rsidP="00B565EC">
            <w:pPr>
              <w:tabs>
                <w:tab w:val="left" w:pos="1575"/>
              </w:tabs>
            </w:pPr>
            <w:r>
              <w:t>Por que</w:t>
            </w:r>
          </w:p>
        </w:tc>
        <w:tc>
          <w:tcPr>
            <w:tcW w:w="1530" w:type="dxa"/>
          </w:tcPr>
          <w:p w14:paraId="0104C9E2" w14:textId="123B0526" w:rsidR="006D1A77" w:rsidRDefault="006D1A77" w:rsidP="00B565EC">
            <w:pPr>
              <w:tabs>
                <w:tab w:val="left" w:pos="1575"/>
              </w:tabs>
            </w:pPr>
            <w:r>
              <w:t>why</w:t>
            </w:r>
          </w:p>
        </w:tc>
        <w:tc>
          <w:tcPr>
            <w:tcW w:w="6228" w:type="dxa"/>
          </w:tcPr>
          <w:p w14:paraId="4A66C9E7" w14:textId="77777777" w:rsidR="006D1A77" w:rsidRDefault="006D1A77" w:rsidP="00B565EC">
            <w:pPr>
              <w:tabs>
                <w:tab w:val="left" w:pos="1575"/>
              </w:tabs>
            </w:pPr>
          </w:p>
        </w:tc>
      </w:tr>
      <w:tr w:rsidR="006D1A77" w:rsidRPr="001952C1" w14:paraId="200F4AC0" w14:textId="645C8FDD" w:rsidTr="0021247C">
        <w:tc>
          <w:tcPr>
            <w:tcW w:w="1705" w:type="dxa"/>
          </w:tcPr>
          <w:p w14:paraId="5400E403" w14:textId="0755E7B3" w:rsidR="006D1A77" w:rsidRDefault="006D1A77" w:rsidP="00B565EC">
            <w:pPr>
              <w:tabs>
                <w:tab w:val="left" w:pos="1575"/>
              </w:tabs>
            </w:pPr>
            <w:proofErr w:type="spellStart"/>
            <w:r>
              <w:t>Porque</w:t>
            </w:r>
            <w:proofErr w:type="spellEnd"/>
          </w:p>
        </w:tc>
        <w:tc>
          <w:tcPr>
            <w:tcW w:w="1530" w:type="dxa"/>
          </w:tcPr>
          <w:p w14:paraId="41381876" w14:textId="5B352C68" w:rsidR="006D1A77" w:rsidRDefault="006D1A77" w:rsidP="00B565EC">
            <w:pPr>
              <w:tabs>
                <w:tab w:val="left" w:pos="1575"/>
              </w:tabs>
            </w:pPr>
            <w:r>
              <w:t>Because</w:t>
            </w:r>
          </w:p>
        </w:tc>
        <w:tc>
          <w:tcPr>
            <w:tcW w:w="6228" w:type="dxa"/>
          </w:tcPr>
          <w:p w14:paraId="7CC2F82D" w14:textId="2EB4A0B7" w:rsidR="006D1A77" w:rsidRPr="00D0165B" w:rsidRDefault="00A82548" w:rsidP="00B565EC">
            <w:pPr>
              <w:tabs>
                <w:tab w:val="left" w:pos="1575"/>
              </w:tabs>
            </w:pPr>
            <w:proofErr w:type="spellStart"/>
            <w:r w:rsidRPr="00D0165B">
              <w:t>Porque</w:t>
            </w:r>
            <w:proofErr w:type="spellEnd"/>
            <w:r w:rsidRPr="00D0165B">
              <w:t xml:space="preserve"> </w:t>
            </w:r>
            <w:proofErr w:type="spellStart"/>
            <w:r w:rsidRPr="00D0165B">
              <w:t>ella</w:t>
            </w:r>
            <w:proofErr w:type="spellEnd"/>
            <w:r w:rsidRPr="00D0165B">
              <w:t xml:space="preserve"> es mi </w:t>
            </w:r>
            <w:proofErr w:type="spellStart"/>
            <w:r w:rsidRPr="00D0165B">
              <w:t>hermana</w:t>
            </w:r>
            <w:proofErr w:type="spellEnd"/>
            <w:r w:rsidRPr="00D0165B">
              <w:t>||Beca</w:t>
            </w:r>
            <w:r w:rsidR="001952C1" w:rsidRPr="00D0165B">
              <w:t>u</w:t>
            </w:r>
            <w:r w:rsidRPr="00D0165B">
              <w:t>se she is my sister</w:t>
            </w:r>
          </w:p>
          <w:p w14:paraId="593E2764" w14:textId="77777777" w:rsidR="00747697" w:rsidRDefault="0087342C" w:rsidP="00B565EC">
            <w:pPr>
              <w:tabs>
                <w:tab w:val="left" w:pos="1575"/>
              </w:tabs>
            </w:pPr>
            <w:proofErr w:type="spellStart"/>
            <w:r>
              <w:t>Yo</w:t>
            </w:r>
            <w:proofErr w:type="spellEnd"/>
            <w:r>
              <w:t xml:space="preserve"> no </w:t>
            </w:r>
            <w:proofErr w:type="spellStart"/>
            <w:r>
              <w:t>frutas</w:t>
            </w:r>
            <w:proofErr w:type="spellEnd"/>
            <w:r>
              <w:t xml:space="preserve"> </w:t>
            </w:r>
            <w:proofErr w:type="spellStart"/>
            <w:r>
              <w:t>porque</w:t>
            </w:r>
            <w:proofErr w:type="spellEnd"/>
            <w:r>
              <w:t xml:space="preserve"> soy </w:t>
            </w:r>
            <w:proofErr w:type="spellStart"/>
            <w:r>
              <w:t>completo</w:t>
            </w:r>
            <w:proofErr w:type="spellEnd"/>
            <w:r w:rsidR="00634C06" w:rsidRPr="00634C06">
              <w:t>|| I do not want f</w:t>
            </w:r>
            <w:r w:rsidR="00634C06">
              <w:t>ruits because am full</w:t>
            </w:r>
          </w:p>
          <w:p w14:paraId="25184E73" w14:textId="7F8E94A7" w:rsidR="001952C1" w:rsidRPr="001952C1" w:rsidRDefault="001952C1" w:rsidP="00B565EC">
            <w:pPr>
              <w:tabs>
                <w:tab w:val="left" w:pos="1575"/>
              </w:tabs>
            </w:pPr>
            <w:proofErr w:type="spellStart"/>
            <w:r w:rsidRPr="001952C1">
              <w:t>Porque</w:t>
            </w:r>
            <w:proofErr w:type="spellEnd"/>
            <w:r w:rsidRPr="001952C1">
              <w:t xml:space="preserve"> </w:t>
            </w:r>
            <w:proofErr w:type="spellStart"/>
            <w:r w:rsidRPr="001952C1">
              <w:t>estudias</w:t>
            </w:r>
            <w:proofErr w:type="spellEnd"/>
            <w:r w:rsidRPr="001952C1">
              <w:t xml:space="preserve"> </w:t>
            </w:r>
            <w:proofErr w:type="spellStart"/>
            <w:r w:rsidRPr="001952C1">
              <w:t>espanol</w:t>
            </w:r>
            <w:proofErr w:type="spellEnd"/>
            <w:r w:rsidRPr="001952C1">
              <w:t xml:space="preserve"> || because </w:t>
            </w:r>
            <w:r w:rsidR="00634E9C">
              <w:t xml:space="preserve">you all </w:t>
            </w:r>
            <w:r w:rsidRPr="001952C1">
              <w:t>want</w:t>
            </w:r>
            <w:r>
              <w:t xml:space="preserve"> to study </w:t>
            </w:r>
            <w:proofErr w:type="spellStart"/>
            <w:r>
              <w:t>spanish</w:t>
            </w:r>
            <w:proofErr w:type="spellEnd"/>
          </w:p>
          <w:p w14:paraId="4E07EF2B" w14:textId="407A0B82" w:rsidR="001952C1" w:rsidRPr="001952C1" w:rsidRDefault="001952C1" w:rsidP="00B565EC">
            <w:pPr>
              <w:tabs>
                <w:tab w:val="left" w:pos="1575"/>
              </w:tabs>
            </w:pPr>
          </w:p>
        </w:tc>
      </w:tr>
      <w:tr w:rsidR="006D1A77" w14:paraId="38C13A2E" w14:textId="216F3551" w:rsidTr="0021247C">
        <w:tc>
          <w:tcPr>
            <w:tcW w:w="1705" w:type="dxa"/>
          </w:tcPr>
          <w:p w14:paraId="21C68DE3" w14:textId="2E110633" w:rsidR="006D1A77" w:rsidRDefault="006D1A77" w:rsidP="00B565EC">
            <w:pPr>
              <w:tabs>
                <w:tab w:val="left" w:pos="1575"/>
              </w:tabs>
            </w:pPr>
            <w:proofErr w:type="spellStart"/>
            <w:r>
              <w:t>Cuando</w:t>
            </w:r>
            <w:proofErr w:type="spellEnd"/>
          </w:p>
        </w:tc>
        <w:tc>
          <w:tcPr>
            <w:tcW w:w="1530" w:type="dxa"/>
          </w:tcPr>
          <w:p w14:paraId="593DF3DD" w14:textId="792230DF" w:rsidR="006D1A77" w:rsidRDefault="006D1A77" w:rsidP="00B565EC">
            <w:pPr>
              <w:tabs>
                <w:tab w:val="left" w:pos="1575"/>
              </w:tabs>
            </w:pPr>
            <w:r>
              <w:t>When</w:t>
            </w:r>
          </w:p>
        </w:tc>
        <w:tc>
          <w:tcPr>
            <w:tcW w:w="6228" w:type="dxa"/>
          </w:tcPr>
          <w:p w14:paraId="4B36CDE8" w14:textId="71050FAE" w:rsidR="006D1A77" w:rsidRPr="00AF118D" w:rsidRDefault="00AF118D" w:rsidP="00B565EC">
            <w:pPr>
              <w:tabs>
                <w:tab w:val="left" w:pos="1575"/>
              </w:tabs>
              <w:rPr>
                <w:lang w:val="es-MX"/>
              </w:rPr>
            </w:pPr>
            <w:r w:rsidRPr="00AF118D">
              <w:rPr>
                <w:lang w:val="es-MX"/>
              </w:rPr>
              <w:t>?</w:t>
            </w:r>
            <w:proofErr w:type="spellStart"/>
            <w:r w:rsidR="00FA6A78" w:rsidRPr="00AF118D">
              <w:rPr>
                <w:lang w:val="es-MX"/>
              </w:rPr>
              <w:t>Cuandos</w:t>
            </w:r>
            <w:proofErr w:type="spellEnd"/>
            <w:r w:rsidR="00FA6A78" w:rsidRPr="00AF118D">
              <w:rPr>
                <w:lang w:val="es-MX"/>
              </w:rPr>
              <w:t xml:space="preserve"> haga tú comer?</w:t>
            </w:r>
          </w:p>
          <w:p w14:paraId="0F468D6C" w14:textId="77777777" w:rsidR="00FA6A78" w:rsidRPr="00AF118D" w:rsidRDefault="00FA6A78" w:rsidP="00B565EC">
            <w:pPr>
              <w:tabs>
                <w:tab w:val="left" w:pos="1575"/>
              </w:tabs>
              <w:rPr>
                <w:lang w:val="es-MX"/>
              </w:rPr>
            </w:pPr>
            <w:proofErr w:type="spellStart"/>
            <w:r w:rsidRPr="00AF118D">
              <w:rPr>
                <w:lang w:val="es-MX"/>
              </w:rPr>
              <w:t>When</w:t>
            </w:r>
            <w:proofErr w:type="spellEnd"/>
            <w:r w:rsidRPr="00AF118D">
              <w:rPr>
                <w:lang w:val="es-MX"/>
              </w:rPr>
              <w:t xml:space="preserve"> do </w:t>
            </w:r>
            <w:proofErr w:type="spellStart"/>
            <w:r w:rsidRPr="00AF118D">
              <w:rPr>
                <w:lang w:val="es-MX"/>
              </w:rPr>
              <w:t>you</w:t>
            </w:r>
            <w:proofErr w:type="spellEnd"/>
            <w:r w:rsidRPr="00AF118D">
              <w:rPr>
                <w:lang w:val="es-MX"/>
              </w:rPr>
              <w:t xml:space="preserve"> </w:t>
            </w:r>
            <w:proofErr w:type="spellStart"/>
            <w:r w:rsidRPr="00AF118D">
              <w:rPr>
                <w:lang w:val="es-MX"/>
              </w:rPr>
              <w:t>eat</w:t>
            </w:r>
            <w:proofErr w:type="spellEnd"/>
            <w:r w:rsidRPr="00AF118D">
              <w:rPr>
                <w:lang w:val="es-MX"/>
              </w:rPr>
              <w:t>?</w:t>
            </w:r>
          </w:p>
          <w:p w14:paraId="662D2DC6" w14:textId="77777777" w:rsidR="008C0DC6" w:rsidRPr="00AF118D" w:rsidRDefault="008C0DC6" w:rsidP="00B565EC">
            <w:pPr>
              <w:tabs>
                <w:tab w:val="left" w:pos="1575"/>
              </w:tabs>
              <w:rPr>
                <w:lang w:val="es-MX"/>
              </w:rPr>
            </w:pPr>
            <w:proofErr w:type="spellStart"/>
            <w:r w:rsidRPr="00AF118D">
              <w:rPr>
                <w:lang w:val="es-MX"/>
              </w:rPr>
              <w:t>Cuandos</w:t>
            </w:r>
            <w:proofErr w:type="spellEnd"/>
            <w:r w:rsidRPr="00AF118D">
              <w:rPr>
                <w:lang w:val="es-MX"/>
              </w:rPr>
              <w:t xml:space="preserve"> somos en car</w:t>
            </w:r>
          </w:p>
          <w:p w14:paraId="425D1F18" w14:textId="7953D326" w:rsidR="008C0DC6" w:rsidRDefault="008C0DC6" w:rsidP="00B565EC">
            <w:pPr>
              <w:tabs>
                <w:tab w:val="left" w:pos="1575"/>
              </w:tabs>
            </w:pPr>
            <w:r>
              <w:t>When we are in car</w:t>
            </w:r>
          </w:p>
        </w:tc>
      </w:tr>
      <w:tr w:rsidR="006D1A77" w:rsidRPr="006E0A0C" w14:paraId="5AF2EED6" w14:textId="097EBE2E" w:rsidTr="0021247C">
        <w:tc>
          <w:tcPr>
            <w:tcW w:w="1705" w:type="dxa"/>
          </w:tcPr>
          <w:p w14:paraId="115EE1C7" w14:textId="3EAE79C1" w:rsidR="006D1A77" w:rsidRDefault="002C6E8F" w:rsidP="002C6E8F">
            <w:proofErr w:type="spellStart"/>
            <w:r>
              <w:t>Cuál</w:t>
            </w:r>
            <w:proofErr w:type="spellEnd"/>
            <w:r>
              <w:t xml:space="preserve"> es </w:t>
            </w:r>
            <w:proofErr w:type="spellStart"/>
            <w:r>
              <w:t>tu</w:t>
            </w:r>
            <w:proofErr w:type="spellEnd"/>
          </w:p>
        </w:tc>
        <w:tc>
          <w:tcPr>
            <w:tcW w:w="1530" w:type="dxa"/>
          </w:tcPr>
          <w:p w14:paraId="000856B4" w14:textId="7B2C021F" w:rsidR="006D1A77" w:rsidRDefault="002C6E8F" w:rsidP="00B565EC">
            <w:pPr>
              <w:tabs>
                <w:tab w:val="left" w:pos="1575"/>
              </w:tabs>
            </w:pPr>
            <w:r>
              <w:t>What is your</w:t>
            </w:r>
          </w:p>
        </w:tc>
        <w:tc>
          <w:tcPr>
            <w:tcW w:w="6228" w:type="dxa"/>
          </w:tcPr>
          <w:p w14:paraId="4FC68CB8" w14:textId="34300528" w:rsidR="006D1A77" w:rsidRPr="0024727B" w:rsidRDefault="002C6E8F" w:rsidP="00B565EC">
            <w:pPr>
              <w:tabs>
                <w:tab w:val="left" w:pos="1575"/>
              </w:tabs>
            </w:pPr>
            <w:r w:rsidRPr="0024727B">
              <w:t>¿</w:t>
            </w:r>
            <w:proofErr w:type="spellStart"/>
            <w:r w:rsidRPr="0024727B">
              <w:t>Cual</w:t>
            </w:r>
            <w:proofErr w:type="spellEnd"/>
            <w:r w:rsidRPr="0024727B">
              <w:t xml:space="preserve"> </w:t>
            </w:r>
            <w:r w:rsidRPr="0024727B">
              <w:rPr>
                <w:b/>
                <w:bCs/>
              </w:rPr>
              <w:t>es</w:t>
            </w:r>
            <w:r w:rsidRPr="0024727B">
              <w:t xml:space="preserve"> </w:t>
            </w:r>
            <w:proofErr w:type="spellStart"/>
            <w:r w:rsidRPr="0024727B">
              <w:t>tu</w:t>
            </w:r>
            <w:proofErr w:type="spellEnd"/>
            <w:r w:rsidRPr="0024727B">
              <w:t xml:space="preserve"> </w:t>
            </w:r>
            <w:proofErr w:type="spellStart"/>
            <w:r w:rsidRPr="0024727B">
              <w:t>dedicas</w:t>
            </w:r>
            <w:proofErr w:type="spellEnd"/>
            <w:r w:rsidRPr="0024727B">
              <w:t>?</w:t>
            </w:r>
          </w:p>
          <w:p w14:paraId="6143C2E7" w14:textId="77777777" w:rsidR="002C6E8F" w:rsidRPr="0024727B" w:rsidRDefault="002C6E8F" w:rsidP="00B565EC">
            <w:pPr>
              <w:tabs>
                <w:tab w:val="left" w:pos="1575"/>
              </w:tabs>
            </w:pPr>
            <w:r w:rsidRPr="0024727B">
              <w:t>What is your business?</w:t>
            </w:r>
          </w:p>
          <w:p w14:paraId="342BB9C9" w14:textId="51455412" w:rsidR="006E0A0C" w:rsidRPr="0024727B" w:rsidRDefault="006E0A0C" w:rsidP="00B565EC">
            <w:pPr>
              <w:tabs>
                <w:tab w:val="left" w:pos="1575"/>
              </w:tabs>
            </w:pPr>
            <w:r w:rsidRPr="0024727B">
              <w:t>¿</w:t>
            </w:r>
            <w:proofErr w:type="spellStart"/>
            <w:r w:rsidRPr="0024727B">
              <w:t>Cual</w:t>
            </w:r>
            <w:proofErr w:type="spellEnd"/>
            <w:r w:rsidRPr="0024727B">
              <w:t xml:space="preserve"> </w:t>
            </w:r>
            <w:proofErr w:type="spellStart"/>
            <w:r w:rsidRPr="0024727B">
              <w:rPr>
                <w:b/>
                <w:bCs/>
              </w:rPr>
              <w:t>sois</w:t>
            </w:r>
            <w:proofErr w:type="spellEnd"/>
            <w:r w:rsidRPr="0024727B">
              <w:t xml:space="preserve"> </w:t>
            </w:r>
            <w:proofErr w:type="spellStart"/>
            <w:r w:rsidRPr="0024727B">
              <w:t>hace</w:t>
            </w:r>
            <w:proofErr w:type="spellEnd"/>
            <w:r w:rsidRPr="0024727B">
              <w:t>?</w:t>
            </w:r>
          </w:p>
          <w:p w14:paraId="2F7DBAE3" w14:textId="282E5F7A" w:rsidR="006E0A0C" w:rsidRPr="0024727B" w:rsidRDefault="006E0A0C" w:rsidP="00B565EC">
            <w:pPr>
              <w:tabs>
                <w:tab w:val="left" w:pos="1575"/>
              </w:tabs>
            </w:pPr>
            <w:r w:rsidRPr="0024727B">
              <w:t>What are you doing?</w:t>
            </w:r>
          </w:p>
          <w:p w14:paraId="0D7E5A10" w14:textId="1AAB2EB6" w:rsidR="002C6E8F" w:rsidRPr="0024727B" w:rsidRDefault="00AF118D" w:rsidP="00B565EC">
            <w:pPr>
              <w:tabs>
                <w:tab w:val="left" w:pos="1575"/>
              </w:tabs>
            </w:pPr>
            <w:r w:rsidRPr="0024727B">
              <w:t>¿</w:t>
            </w:r>
            <w:proofErr w:type="spellStart"/>
            <w:r w:rsidR="00A01621" w:rsidRPr="0024727B">
              <w:t>Cual</w:t>
            </w:r>
            <w:proofErr w:type="spellEnd"/>
            <w:r w:rsidR="00A01621" w:rsidRPr="0024727B">
              <w:t xml:space="preserve"> </w:t>
            </w:r>
            <w:proofErr w:type="spellStart"/>
            <w:r w:rsidR="00A01621" w:rsidRPr="0024727B">
              <w:rPr>
                <w:b/>
                <w:bCs/>
              </w:rPr>
              <w:t>somos</w:t>
            </w:r>
            <w:proofErr w:type="spellEnd"/>
            <w:r w:rsidR="00A01621" w:rsidRPr="0024727B">
              <w:t xml:space="preserve"> </w:t>
            </w:r>
            <w:proofErr w:type="spellStart"/>
            <w:r w:rsidR="00A01621" w:rsidRPr="0024727B">
              <w:t>hace</w:t>
            </w:r>
            <w:proofErr w:type="spellEnd"/>
            <w:r w:rsidR="00A01621" w:rsidRPr="0024727B">
              <w:t>?</w:t>
            </w:r>
          </w:p>
          <w:p w14:paraId="5E5291BF" w14:textId="13DD2645" w:rsidR="00A01621" w:rsidRPr="006E0A0C" w:rsidRDefault="00A01621" w:rsidP="00B565EC">
            <w:pPr>
              <w:tabs>
                <w:tab w:val="left" w:pos="1575"/>
              </w:tabs>
            </w:pPr>
            <w:r w:rsidRPr="006E0A0C">
              <w:t>What are we doing?</w:t>
            </w:r>
          </w:p>
        </w:tc>
      </w:tr>
      <w:tr w:rsidR="006B1105" w:rsidRPr="00D75F0D" w14:paraId="397BD0FA" w14:textId="77777777" w:rsidTr="0021247C">
        <w:tc>
          <w:tcPr>
            <w:tcW w:w="1705" w:type="dxa"/>
          </w:tcPr>
          <w:p w14:paraId="24A275AA" w14:textId="081B26C0" w:rsidR="006B1105" w:rsidRDefault="006B1105" w:rsidP="002C6E8F">
            <w:proofErr w:type="spellStart"/>
            <w:r>
              <w:t>Cua</w:t>
            </w:r>
            <w:r w:rsidR="00BE3B48">
              <w:t>n</w:t>
            </w:r>
            <w:r>
              <w:t>t</w:t>
            </w:r>
            <w:r w:rsidR="00BE3B48">
              <w:t>ó</w:t>
            </w:r>
            <w:r>
              <w:t>s</w:t>
            </w:r>
            <w:proofErr w:type="spellEnd"/>
          </w:p>
        </w:tc>
        <w:tc>
          <w:tcPr>
            <w:tcW w:w="1530" w:type="dxa"/>
          </w:tcPr>
          <w:p w14:paraId="0788C0BF" w14:textId="6FBF537F" w:rsidR="006B1105" w:rsidRDefault="006B1105" w:rsidP="00B565EC">
            <w:pPr>
              <w:tabs>
                <w:tab w:val="left" w:pos="1575"/>
              </w:tabs>
            </w:pPr>
            <w:r>
              <w:t>How</w:t>
            </w:r>
          </w:p>
        </w:tc>
        <w:tc>
          <w:tcPr>
            <w:tcW w:w="6228" w:type="dxa"/>
          </w:tcPr>
          <w:p w14:paraId="1EBF7DA0" w14:textId="0FAA6448" w:rsidR="006B1105" w:rsidRPr="0024727B" w:rsidRDefault="006B1105" w:rsidP="00B565EC">
            <w:pPr>
              <w:tabs>
                <w:tab w:val="left" w:pos="1575"/>
              </w:tabs>
              <w:rPr>
                <w:lang w:val="es-MX"/>
              </w:rPr>
            </w:pPr>
            <w:r w:rsidRPr="0024727B">
              <w:rPr>
                <w:lang w:val="es-MX"/>
              </w:rPr>
              <w:t>¿</w:t>
            </w:r>
            <w:proofErr w:type="spellStart"/>
            <w:r w:rsidRPr="0024727B">
              <w:rPr>
                <w:lang w:val="es-MX"/>
              </w:rPr>
              <w:t>Cuantos</w:t>
            </w:r>
            <w:proofErr w:type="spellEnd"/>
            <w:r w:rsidRPr="0024727B">
              <w:rPr>
                <w:lang w:val="es-MX"/>
              </w:rPr>
              <w:t xml:space="preserve"> </w:t>
            </w:r>
            <w:proofErr w:type="spellStart"/>
            <w:r w:rsidRPr="0024727B">
              <w:rPr>
                <w:lang w:val="es-MX"/>
              </w:rPr>
              <w:t>anos</w:t>
            </w:r>
            <w:proofErr w:type="spellEnd"/>
            <w:r w:rsidRPr="0024727B">
              <w:rPr>
                <w:lang w:val="es-MX"/>
              </w:rPr>
              <w:t xml:space="preserve"> tiene nuestra </w:t>
            </w:r>
            <w:r w:rsidR="00434611" w:rsidRPr="0024727B">
              <w:rPr>
                <w:lang w:val="es-MX"/>
              </w:rPr>
              <w:t>hermano</w:t>
            </w:r>
            <w:r w:rsidRPr="0024727B">
              <w:rPr>
                <w:lang w:val="es-MX"/>
              </w:rPr>
              <w:t>?</w:t>
            </w:r>
            <w:r w:rsidR="00FF2A50" w:rsidRPr="0024727B">
              <w:rPr>
                <w:lang w:val="es-MX"/>
              </w:rPr>
              <w:t>||</w:t>
            </w:r>
            <w:proofErr w:type="spellStart"/>
            <w:r w:rsidR="00FF2A50" w:rsidRPr="0024727B">
              <w:rPr>
                <w:lang w:val="es-MX"/>
              </w:rPr>
              <w:t>How</w:t>
            </w:r>
            <w:proofErr w:type="spellEnd"/>
            <w:r w:rsidR="00FF2A50" w:rsidRPr="0024727B">
              <w:rPr>
                <w:lang w:val="es-MX"/>
              </w:rPr>
              <w:t xml:space="preserve"> </w:t>
            </w:r>
            <w:proofErr w:type="spellStart"/>
            <w:r w:rsidR="00FF2A50" w:rsidRPr="0024727B">
              <w:rPr>
                <w:lang w:val="es-MX"/>
              </w:rPr>
              <w:t>old</w:t>
            </w:r>
            <w:proofErr w:type="spellEnd"/>
            <w:r w:rsidR="00FF2A50" w:rsidRPr="0024727B">
              <w:rPr>
                <w:lang w:val="es-MX"/>
              </w:rPr>
              <w:t xml:space="preserve"> </w:t>
            </w:r>
            <w:proofErr w:type="spellStart"/>
            <w:r w:rsidR="00FF2A50" w:rsidRPr="0024727B">
              <w:rPr>
                <w:lang w:val="es-MX"/>
              </w:rPr>
              <w:t>is</w:t>
            </w:r>
            <w:proofErr w:type="spellEnd"/>
            <w:r w:rsidR="00FF2A50" w:rsidRPr="0024727B">
              <w:rPr>
                <w:lang w:val="es-MX"/>
              </w:rPr>
              <w:t xml:space="preserve"> </w:t>
            </w:r>
            <w:proofErr w:type="spellStart"/>
            <w:r w:rsidR="00FF2A50" w:rsidRPr="0024727B">
              <w:rPr>
                <w:lang w:val="es-MX"/>
              </w:rPr>
              <w:t>your</w:t>
            </w:r>
            <w:proofErr w:type="spellEnd"/>
            <w:r w:rsidR="00FF2A50" w:rsidRPr="0024727B">
              <w:rPr>
                <w:lang w:val="es-MX"/>
              </w:rPr>
              <w:t xml:space="preserve"> </w:t>
            </w:r>
            <w:proofErr w:type="spellStart"/>
            <w:r w:rsidR="00434611" w:rsidRPr="0024727B">
              <w:rPr>
                <w:lang w:val="es-MX"/>
              </w:rPr>
              <w:t>brother</w:t>
            </w:r>
            <w:proofErr w:type="spellEnd"/>
            <w:r w:rsidR="00FF2A50" w:rsidRPr="0024727B">
              <w:rPr>
                <w:lang w:val="es-MX"/>
              </w:rPr>
              <w:t>?</w:t>
            </w:r>
          </w:p>
          <w:p w14:paraId="7749D0F2" w14:textId="77777777" w:rsidR="00FF2A50" w:rsidRDefault="00434611" w:rsidP="00B565EC">
            <w:pPr>
              <w:tabs>
                <w:tab w:val="left" w:pos="1575"/>
              </w:tabs>
            </w:pPr>
            <w:r>
              <w:rPr>
                <w:lang w:val="es-MX"/>
              </w:rPr>
              <w:t>¿</w:t>
            </w:r>
            <w:proofErr w:type="spellStart"/>
            <w:r>
              <w:rPr>
                <w:lang w:val="es-MX"/>
              </w:rPr>
              <w:t>Cuantos</w:t>
            </w:r>
            <w:proofErr w:type="spellEnd"/>
            <w:r>
              <w:rPr>
                <w:lang w:val="es-MX"/>
              </w:rPr>
              <w:t xml:space="preserve"> muchas frutas tienes? </w:t>
            </w:r>
            <w:r w:rsidRPr="00434611">
              <w:t>|| How many fruits do y</w:t>
            </w:r>
            <w:r>
              <w:t>ou have?</w:t>
            </w:r>
          </w:p>
          <w:p w14:paraId="24570587" w14:textId="572E1096" w:rsidR="00D75F0D" w:rsidRPr="00D75F0D" w:rsidRDefault="00D75F0D" w:rsidP="00B565EC">
            <w:pPr>
              <w:tabs>
                <w:tab w:val="left" w:pos="1575"/>
              </w:tabs>
            </w:pPr>
            <w:r>
              <w:rPr>
                <w:lang w:val="es-MX"/>
              </w:rPr>
              <w:t>¿</w:t>
            </w:r>
            <w:proofErr w:type="spellStart"/>
            <w:r w:rsidRPr="00D75F0D">
              <w:rPr>
                <w:lang w:val="es-MX"/>
              </w:rPr>
              <w:t>Cuantos</w:t>
            </w:r>
            <w:proofErr w:type="spellEnd"/>
            <w:r w:rsidRPr="00D75F0D">
              <w:rPr>
                <w:lang w:val="es-MX"/>
              </w:rPr>
              <w:t xml:space="preserve"> muchas hace en c</w:t>
            </w:r>
            <w:r>
              <w:rPr>
                <w:lang w:val="es-MX"/>
              </w:rPr>
              <w:t>ost</w:t>
            </w:r>
            <w:r w:rsidR="00924099">
              <w:rPr>
                <w:lang w:val="es-MX"/>
              </w:rPr>
              <w:t>o</w:t>
            </w:r>
            <w:r>
              <w:rPr>
                <w:lang w:val="es-MX"/>
              </w:rPr>
              <w:t xml:space="preserve">?|| </w:t>
            </w:r>
            <w:r w:rsidRPr="00D75F0D">
              <w:t>How much does it c</w:t>
            </w:r>
            <w:r>
              <w:t>ost?</w:t>
            </w:r>
          </w:p>
        </w:tc>
      </w:tr>
    </w:tbl>
    <w:p w14:paraId="5103337D" w14:textId="4B9FA0E7" w:rsidR="0053073D" w:rsidRPr="00D75F0D" w:rsidRDefault="0053073D" w:rsidP="00E1176E">
      <w:pPr>
        <w:pStyle w:val="NoSpacing"/>
      </w:pPr>
    </w:p>
    <w:p w14:paraId="45ECA013" w14:textId="26A3D046" w:rsidR="00990F6C" w:rsidRDefault="00990F6C" w:rsidP="00990F6C">
      <w:pPr>
        <w:pStyle w:val="Heading1"/>
      </w:pPr>
      <w:bookmarkStart w:id="42" w:name="_Toc16354828"/>
      <w:r>
        <w:t>Answers</w:t>
      </w:r>
      <w:bookmarkEnd w:id="42"/>
    </w:p>
    <w:p w14:paraId="7579E5FE" w14:textId="3B196EBA" w:rsidR="00F74F07" w:rsidRDefault="00F74F07" w:rsidP="00F74F07">
      <w:pPr>
        <w:pStyle w:val="NoSpacing"/>
      </w:pPr>
      <w:r>
        <w:t>In English, When a word needs an exclamation mark, we put it at end,</w:t>
      </w:r>
    </w:p>
    <w:p w14:paraId="59B9B361" w14:textId="3904E5A9" w:rsidR="00F74F07" w:rsidRDefault="00F74F07" w:rsidP="00F74F07">
      <w:pPr>
        <w:pStyle w:val="NoSpacing"/>
      </w:pPr>
      <w:r>
        <w:t xml:space="preserve">In Spanish, </w:t>
      </w:r>
      <w:r w:rsidR="00BA5062">
        <w:t>Exclamation mark !</w:t>
      </w:r>
      <w:r>
        <w:t xml:space="preserve"> needs to be put at Start and End of the word</w:t>
      </w:r>
    </w:p>
    <w:p w14:paraId="4B5ECEF7" w14:textId="77777777" w:rsidR="00F74F07" w:rsidRPr="00F74F07" w:rsidRDefault="00F74F07" w:rsidP="00F74F0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F74F07" w14:paraId="02C56009" w14:textId="77777777" w:rsidTr="00B565EC">
        <w:tc>
          <w:tcPr>
            <w:tcW w:w="3116" w:type="dxa"/>
          </w:tcPr>
          <w:p w14:paraId="7E3EB39E" w14:textId="0088F42F" w:rsidR="00F74F07" w:rsidRPr="00876AD0" w:rsidRDefault="00F74F07" w:rsidP="00B565EC">
            <w:pPr>
              <w:pStyle w:val="NoSpacing"/>
            </w:pPr>
          </w:p>
        </w:tc>
        <w:tc>
          <w:tcPr>
            <w:tcW w:w="3117" w:type="dxa"/>
          </w:tcPr>
          <w:p w14:paraId="467DB19B" w14:textId="210C6B8B" w:rsidR="00F74F07" w:rsidRDefault="00F74F07" w:rsidP="00B565EC">
            <w:pPr>
              <w:pStyle w:val="NoSpacing"/>
            </w:pPr>
          </w:p>
        </w:tc>
      </w:tr>
      <w:tr w:rsidR="00F74F07" w14:paraId="4D73804F" w14:textId="77777777" w:rsidTr="00B565EC">
        <w:tc>
          <w:tcPr>
            <w:tcW w:w="3116" w:type="dxa"/>
          </w:tcPr>
          <w:p w14:paraId="6901F463" w14:textId="74867D60" w:rsidR="00F74F07" w:rsidRDefault="00F74F07" w:rsidP="00B565EC">
            <w:pPr>
              <w:pStyle w:val="NoSpacing"/>
            </w:pPr>
          </w:p>
        </w:tc>
        <w:tc>
          <w:tcPr>
            <w:tcW w:w="3117" w:type="dxa"/>
          </w:tcPr>
          <w:p w14:paraId="0B095FE0" w14:textId="6684B4F6" w:rsidR="00F74F07" w:rsidRDefault="00F74F07" w:rsidP="00B565EC">
            <w:pPr>
              <w:pStyle w:val="NoSpacing"/>
            </w:pPr>
          </w:p>
        </w:tc>
      </w:tr>
    </w:tbl>
    <w:p w14:paraId="61E3472C" w14:textId="192A9F0D" w:rsidR="00990F6C" w:rsidRDefault="00990F6C" w:rsidP="00990F6C">
      <w:pPr>
        <w:pStyle w:val="NoSpacing"/>
      </w:pPr>
    </w:p>
    <w:p w14:paraId="1324738B" w14:textId="77777777" w:rsidR="00D755C8" w:rsidRDefault="00D755C8" w:rsidP="00990F6C">
      <w:pPr>
        <w:pStyle w:val="NoSpacing"/>
      </w:pPr>
    </w:p>
    <w:p w14:paraId="756A0A9B" w14:textId="77777777" w:rsidR="00990F6C" w:rsidRPr="00990F6C" w:rsidRDefault="00990F6C" w:rsidP="00990F6C">
      <w:pPr>
        <w:pStyle w:val="NoSpacing"/>
      </w:pPr>
    </w:p>
    <w:p w14:paraId="1E2B1790" w14:textId="539D775E" w:rsidR="0053073D" w:rsidRDefault="007B68A9" w:rsidP="007B68A9">
      <w:pPr>
        <w:pStyle w:val="Heading1"/>
      </w:pPr>
      <w:bookmarkStart w:id="43" w:name="_Toc16354829"/>
      <w:r>
        <w:t>Combined words</w:t>
      </w:r>
      <w:bookmarkEnd w:id="43"/>
    </w:p>
    <w:p w14:paraId="5AF92EE2" w14:textId="248876DC" w:rsidR="007B68A9" w:rsidRDefault="007B68A9" w:rsidP="007B68A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250"/>
      </w:tblGrid>
      <w:tr w:rsidR="00642859" w14:paraId="4E1C79D0" w14:textId="77777777" w:rsidTr="00642859">
        <w:tc>
          <w:tcPr>
            <w:tcW w:w="2245" w:type="dxa"/>
          </w:tcPr>
          <w:p w14:paraId="2ADA4362" w14:textId="4D06E5F4" w:rsidR="00642859" w:rsidRDefault="00642859" w:rsidP="007B68A9">
            <w:pPr>
              <w:pStyle w:val="NoSpacing"/>
            </w:pPr>
            <w:proofErr w:type="spellStart"/>
            <w:r>
              <w:t>Relacionalas</w:t>
            </w:r>
            <w:proofErr w:type="spellEnd"/>
          </w:p>
        </w:tc>
        <w:tc>
          <w:tcPr>
            <w:tcW w:w="2250" w:type="dxa"/>
          </w:tcPr>
          <w:p w14:paraId="1257D1E8" w14:textId="6A0DB718" w:rsidR="00642859" w:rsidRDefault="00642859" w:rsidP="007B68A9">
            <w:pPr>
              <w:pStyle w:val="NoSpacing"/>
            </w:pPr>
            <w:proofErr w:type="spellStart"/>
            <w:r>
              <w:t>Relacion</w:t>
            </w:r>
            <w:proofErr w:type="spellEnd"/>
            <w:r>
              <w:t xml:space="preserve"> + las</w:t>
            </w:r>
          </w:p>
        </w:tc>
      </w:tr>
      <w:tr w:rsidR="00642859" w14:paraId="4E1CCC5E" w14:textId="77777777" w:rsidTr="00642859">
        <w:tc>
          <w:tcPr>
            <w:tcW w:w="2245" w:type="dxa"/>
          </w:tcPr>
          <w:p w14:paraId="3579F3CF" w14:textId="77777777" w:rsidR="00642859" w:rsidRDefault="00642859" w:rsidP="007B68A9">
            <w:pPr>
              <w:pStyle w:val="NoSpacing"/>
            </w:pPr>
          </w:p>
        </w:tc>
        <w:tc>
          <w:tcPr>
            <w:tcW w:w="2250" w:type="dxa"/>
          </w:tcPr>
          <w:p w14:paraId="228B1E79" w14:textId="77777777" w:rsidR="00642859" w:rsidRDefault="00642859" w:rsidP="007B68A9">
            <w:pPr>
              <w:pStyle w:val="NoSpacing"/>
            </w:pPr>
          </w:p>
        </w:tc>
      </w:tr>
    </w:tbl>
    <w:p w14:paraId="224498D6" w14:textId="3C5992E4" w:rsidR="007B68A9" w:rsidRDefault="007B68A9" w:rsidP="007B68A9">
      <w:pPr>
        <w:pStyle w:val="NoSpacing"/>
      </w:pPr>
    </w:p>
    <w:p w14:paraId="53650C58" w14:textId="21D99521" w:rsidR="00E12C61" w:rsidRDefault="00E12C61" w:rsidP="00E12C61">
      <w:pPr>
        <w:pStyle w:val="Heading1"/>
      </w:pPr>
      <w:bookmarkStart w:id="44" w:name="_Toc16354830"/>
      <w:r>
        <w:t>Salutations</w:t>
      </w:r>
      <w:bookmarkEnd w:id="44"/>
    </w:p>
    <w:p w14:paraId="333AD527" w14:textId="730FFB8D" w:rsidR="00E12C61" w:rsidRDefault="00E12C61" w:rsidP="007B68A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160"/>
      </w:tblGrid>
      <w:tr w:rsidR="009D09CA" w14:paraId="598CC94E" w14:textId="77777777" w:rsidTr="009D09CA">
        <w:tc>
          <w:tcPr>
            <w:tcW w:w="2335" w:type="dxa"/>
          </w:tcPr>
          <w:p w14:paraId="22039E22" w14:textId="5A560CB9" w:rsidR="009D09CA" w:rsidRDefault="007E47E7" w:rsidP="007B68A9">
            <w:pPr>
              <w:pStyle w:val="NoSpacing"/>
            </w:pPr>
            <w:r>
              <w:t xml:space="preserve">Buenos </w:t>
            </w:r>
            <w:proofErr w:type="spellStart"/>
            <w:r>
              <w:t>dias</w:t>
            </w:r>
            <w:proofErr w:type="spellEnd"/>
          </w:p>
        </w:tc>
        <w:tc>
          <w:tcPr>
            <w:tcW w:w="2160" w:type="dxa"/>
          </w:tcPr>
          <w:p w14:paraId="7FD6411C" w14:textId="502DF03E" w:rsidR="009D09CA" w:rsidRDefault="007E47E7" w:rsidP="007B68A9">
            <w:pPr>
              <w:pStyle w:val="NoSpacing"/>
            </w:pPr>
            <w:r>
              <w:t>Good morning</w:t>
            </w:r>
          </w:p>
        </w:tc>
      </w:tr>
      <w:tr w:rsidR="009D09CA" w14:paraId="5577BBD5" w14:textId="77777777" w:rsidTr="009D09CA">
        <w:tc>
          <w:tcPr>
            <w:tcW w:w="2335" w:type="dxa"/>
          </w:tcPr>
          <w:p w14:paraId="0913922D" w14:textId="5C4D4011" w:rsidR="009D09CA" w:rsidRDefault="003F05DE" w:rsidP="007B68A9">
            <w:pPr>
              <w:pStyle w:val="NoSpacing"/>
            </w:pPr>
            <w:proofErr w:type="spellStart"/>
            <w:r>
              <w:lastRenderedPageBreak/>
              <w:t>Buenas</w:t>
            </w:r>
            <w:proofErr w:type="spellEnd"/>
            <w:r>
              <w:t xml:space="preserve"> </w:t>
            </w:r>
            <w:proofErr w:type="spellStart"/>
            <w:r>
              <w:t>tardes</w:t>
            </w:r>
            <w:proofErr w:type="spellEnd"/>
          </w:p>
        </w:tc>
        <w:tc>
          <w:tcPr>
            <w:tcW w:w="2160" w:type="dxa"/>
          </w:tcPr>
          <w:p w14:paraId="4EDB7DD9" w14:textId="2CD14C3D" w:rsidR="009D09CA" w:rsidRDefault="003F05DE" w:rsidP="007B68A9">
            <w:pPr>
              <w:pStyle w:val="NoSpacing"/>
            </w:pPr>
            <w:r>
              <w:t>Good Afternoon/Evening</w:t>
            </w:r>
          </w:p>
        </w:tc>
      </w:tr>
      <w:tr w:rsidR="009D09CA" w14:paraId="2F2D0200" w14:textId="77777777" w:rsidTr="009D09CA">
        <w:tc>
          <w:tcPr>
            <w:tcW w:w="2335" w:type="dxa"/>
          </w:tcPr>
          <w:p w14:paraId="6D6DB796" w14:textId="53BCFC56" w:rsidR="009D09CA" w:rsidRDefault="00C10B13" w:rsidP="007B68A9">
            <w:pPr>
              <w:pStyle w:val="NoSpacing"/>
            </w:pPr>
            <w:proofErr w:type="spellStart"/>
            <w:r>
              <w:t>Buenas</w:t>
            </w:r>
            <w:proofErr w:type="spellEnd"/>
            <w:r>
              <w:t xml:space="preserve"> </w:t>
            </w:r>
            <w:proofErr w:type="spellStart"/>
            <w:r>
              <w:t>noches</w:t>
            </w:r>
            <w:proofErr w:type="spellEnd"/>
          </w:p>
        </w:tc>
        <w:tc>
          <w:tcPr>
            <w:tcW w:w="2160" w:type="dxa"/>
          </w:tcPr>
          <w:p w14:paraId="2528F433" w14:textId="65DBAA2C" w:rsidR="009D09CA" w:rsidRDefault="00C10B13" w:rsidP="007B68A9">
            <w:pPr>
              <w:pStyle w:val="NoSpacing"/>
            </w:pPr>
            <w:r>
              <w:t>Good night</w:t>
            </w:r>
          </w:p>
        </w:tc>
      </w:tr>
      <w:tr w:rsidR="009D09CA" w14:paraId="2F9AFFEB" w14:textId="77777777" w:rsidTr="009D09CA">
        <w:tc>
          <w:tcPr>
            <w:tcW w:w="2335" w:type="dxa"/>
          </w:tcPr>
          <w:p w14:paraId="6CB279B0" w14:textId="77777777" w:rsidR="009D09CA" w:rsidRDefault="009D09CA" w:rsidP="007B68A9">
            <w:pPr>
              <w:pStyle w:val="NoSpacing"/>
            </w:pPr>
          </w:p>
        </w:tc>
        <w:tc>
          <w:tcPr>
            <w:tcW w:w="2160" w:type="dxa"/>
          </w:tcPr>
          <w:p w14:paraId="15F33DEA" w14:textId="77777777" w:rsidR="009D09CA" w:rsidRDefault="009D09CA" w:rsidP="007B68A9">
            <w:pPr>
              <w:pStyle w:val="NoSpacing"/>
            </w:pPr>
          </w:p>
        </w:tc>
      </w:tr>
      <w:tr w:rsidR="009D09CA" w14:paraId="0645D0E8" w14:textId="77777777" w:rsidTr="009D09CA">
        <w:tc>
          <w:tcPr>
            <w:tcW w:w="2335" w:type="dxa"/>
          </w:tcPr>
          <w:p w14:paraId="68589FE7" w14:textId="47653119" w:rsidR="009D09CA" w:rsidRDefault="003E269A" w:rsidP="007B68A9">
            <w:pPr>
              <w:pStyle w:val="NoSpacing"/>
            </w:pPr>
            <w:r>
              <w:t xml:space="preserve">Hola, que </w:t>
            </w:r>
            <w:proofErr w:type="spellStart"/>
            <w:r>
              <w:t>tal</w:t>
            </w:r>
            <w:proofErr w:type="spellEnd"/>
            <w:r>
              <w:t xml:space="preserve"> ?</w:t>
            </w:r>
          </w:p>
        </w:tc>
        <w:tc>
          <w:tcPr>
            <w:tcW w:w="2160" w:type="dxa"/>
          </w:tcPr>
          <w:p w14:paraId="2AFB5057" w14:textId="10196CE5" w:rsidR="009D09CA" w:rsidRDefault="003E269A" w:rsidP="007B68A9">
            <w:pPr>
              <w:pStyle w:val="NoSpacing"/>
            </w:pPr>
            <w:r>
              <w:t>Hi, How are you?</w:t>
            </w:r>
          </w:p>
        </w:tc>
      </w:tr>
      <w:tr w:rsidR="009D09CA" w14:paraId="2A459F5A" w14:textId="77777777" w:rsidTr="009D09CA">
        <w:tc>
          <w:tcPr>
            <w:tcW w:w="2335" w:type="dxa"/>
          </w:tcPr>
          <w:p w14:paraId="3F6C09B5" w14:textId="58318F40" w:rsidR="009D09CA" w:rsidRDefault="002D39EA" w:rsidP="007B68A9">
            <w:pPr>
              <w:pStyle w:val="NoSpacing"/>
            </w:pPr>
            <w:r>
              <w:t>! Adios</w:t>
            </w:r>
            <w:r w:rsidR="005C5915">
              <w:t>!</w:t>
            </w:r>
          </w:p>
        </w:tc>
        <w:tc>
          <w:tcPr>
            <w:tcW w:w="2160" w:type="dxa"/>
          </w:tcPr>
          <w:p w14:paraId="2EBD2BCA" w14:textId="1EB9B9A9" w:rsidR="009D09CA" w:rsidRDefault="005C5915" w:rsidP="007B68A9">
            <w:pPr>
              <w:pStyle w:val="NoSpacing"/>
            </w:pPr>
            <w:r>
              <w:t>Bye (will not see for long)</w:t>
            </w:r>
          </w:p>
        </w:tc>
      </w:tr>
      <w:tr w:rsidR="009D09CA" w14:paraId="4C50672C" w14:textId="77777777" w:rsidTr="009D09CA">
        <w:tc>
          <w:tcPr>
            <w:tcW w:w="2335" w:type="dxa"/>
          </w:tcPr>
          <w:p w14:paraId="4BFF17A9" w14:textId="0B31DC2A" w:rsidR="002D39EA" w:rsidRDefault="002D39EA" w:rsidP="007B68A9">
            <w:pPr>
              <w:pStyle w:val="NoSpacing"/>
            </w:pPr>
            <w:r>
              <w:t>! Hasta</w:t>
            </w:r>
            <w:r w:rsidR="005C5915">
              <w:t xml:space="preserve"> </w:t>
            </w:r>
            <w:proofErr w:type="spellStart"/>
            <w:r w:rsidR="005C5915">
              <w:t>Luego</w:t>
            </w:r>
            <w:proofErr w:type="spellEnd"/>
            <w:r w:rsidR="005C5915">
              <w:t>!</w:t>
            </w:r>
          </w:p>
        </w:tc>
        <w:tc>
          <w:tcPr>
            <w:tcW w:w="2160" w:type="dxa"/>
          </w:tcPr>
          <w:p w14:paraId="143B91AD" w14:textId="0CEA652D" w:rsidR="009D09CA" w:rsidRDefault="005C5915" w:rsidP="007B68A9">
            <w:pPr>
              <w:pStyle w:val="NoSpacing"/>
            </w:pPr>
            <w:r>
              <w:t>Good bye</w:t>
            </w:r>
          </w:p>
        </w:tc>
      </w:tr>
      <w:tr w:rsidR="009D09CA" w14:paraId="2168AC2E" w14:textId="77777777" w:rsidTr="009D09CA">
        <w:tc>
          <w:tcPr>
            <w:tcW w:w="2335" w:type="dxa"/>
          </w:tcPr>
          <w:p w14:paraId="4392EE35" w14:textId="156A8793" w:rsidR="009D09CA" w:rsidRDefault="005C5915" w:rsidP="007B68A9">
            <w:pPr>
              <w:pStyle w:val="NoSpacing"/>
            </w:pPr>
            <w:proofErr w:type="spellStart"/>
            <w:r>
              <w:t>Hasto</w:t>
            </w:r>
            <w:proofErr w:type="spellEnd"/>
            <w:r>
              <w:t xml:space="preserve"> le </w:t>
            </w:r>
            <w:proofErr w:type="spellStart"/>
            <w:r>
              <w:t>luego</w:t>
            </w:r>
            <w:proofErr w:type="spellEnd"/>
          </w:p>
        </w:tc>
        <w:tc>
          <w:tcPr>
            <w:tcW w:w="2160" w:type="dxa"/>
          </w:tcPr>
          <w:p w14:paraId="76C93E51" w14:textId="3BBC8F1E" w:rsidR="009D09CA" w:rsidRDefault="005C5915" w:rsidP="007B68A9">
            <w:pPr>
              <w:pStyle w:val="NoSpacing"/>
            </w:pPr>
            <w:r>
              <w:t>To see later</w:t>
            </w:r>
          </w:p>
        </w:tc>
      </w:tr>
      <w:tr w:rsidR="005C5915" w14:paraId="3E2ED8AA" w14:textId="77777777" w:rsidTr="009D09CA">
        <w:tc>
          <w:tcPr>
            <w:tcW w:w="2335" w:type="dxa"/>
          </w:tcPr>
          <w:p w14:paraId="7D82F169" w14:textId="38E909A3" w:rsidR="005C5915" w:rsidRDefault="00064DB8" w:rsidP="007B68A9">
            <w:pPr>
              <w:pStyle w:val="NoSpacing"/>
            </w:pPr>
            <w:r>
              <w:t>Hasta manana</w:t>
            </w:r>
          </w:p>
        </w:tc>
        <w:tc>
          <w:tcPr>
            <w:tcW w:w="2160" w:type="dxa"/>
          </w:tcPr>
          <w:p w14:paraId="237442AE" w14:textId="74F9E4BF" w:rsidR="005C5915" w:rsidRDefault="00064DB8" w:rsidP="007B68A9">
            <w:pPr>
              <w:pStyle w:val="NoSpacing"/>
            </w:pPr>
            <w:r>
              <w:t>See you tomorrow</w:t>
            </w:r>
          </w:p>
        </w:tc>
      </w:tr>
      <w:tr w:rsidR="00064DB8" w14:paraId="57EDE70E" w14:textId="77777777" w:rsidTr="009D09CA">
        <w:tc>
          <w:tcPr>
            <w:tcW w:w="2335" w:type="dxa"/>
          </w:tcPr>
          <w:p w14:paraId="0D104E87" w14:textId="2B853395" w:rsidR="00064DB8" w:rsidRDefault="00064DB8" w:rsidP="007B68A9">
            <w:pPr>
              <w:pStyle w:val="NoSpacing"/>
            </w:pPr>
            <w:r>
              <w:t>Hasta pronto</w:t>
            </w:r>
          </w:p>
        </w:tc>
        <w:tc>
          <w:tcPr>
            <w:tcW w:w="2160" w:type="dxa"/>
          </w:tcPr>
          <w:p w14:paraId="45A14C03" w14:textId="14FB9FF0" w:rsidR="00064DB8" w:rsidRDefault="00064DB8" w:rsidP="007B68A9">
            <w:pPr>
              <w:pStyle w:val="NoSpacing"/>
            </w:pPr>
            <w:r>
              <w:t>See you soon</w:t>
            </w:r>
          </w:p>
        </w:tc>
      </w:tr>
      <w:tr w:rsidR="00064DB8" w14:paraId="2D40D00B" w14:textId="77777777" w:rsidTr="009D09CA">
        <w:tc>
          <w:tcPr>
            <w:tcW w:w="2335" w:type="dxa"/>
          </w:tcPr>
          <w:p w14:paraId="5F202DEC" w14:textId="6D744CA2" w:rsidR="00064DB8" w:rsidRDefault="00064DB8" w:rsidP="007B68A9">
            <w:pPr>
              <w:pStyle w:val="NoSpacing"/>
            </w:pPr>
            <w:r>
              <w:t>Hasta la vista</w:t>
            </w:r>
          </w:p>
        </w:tc>
        <w:tc>
          <w:tcPr>
            <w:tcW w:w="2160" w:type="dxa"/>
          </w:tcPr>
          <w:p w14:paraId="708EB19D" w14:textId="738D4F0C" w:rsidR="00064DB8" w:rsidRDefault="00064DB8" w:rsidP="007B68A9">
            <w:pPr>
              <w:pStyle w:val="NoSpacing"/>
            </w:pPr>
            <w:r>
              <w:t>See you soon</w:t>
            </w:r>
          </w:p>
        </w:tc>
      </w:tr>
      <w:tr w:rsidR="00F206C4" w14:paraId="167E9685" w14:textId="77777777" w:rsidTr="009D09CA">
        <w:tc>
          <w:tcPr>
            <w:tcW w:w="2335" w:type="dxa"/>
          </w:tcPr>
          <w:p w14:paraId="36143DD7" w14:textId="096593C2" w:rsidR="00F206C4" w:rsidRDefault="00F206C4" w:rsidP="007B68A9">
            <w:pPr>
              <w:pStyle w:val="NoSpacing"/>
            </w:pPr>
            <w:r>
              <w:t>Por la manana</w:t>
            </w:r>
          </w:p>
        </w:tc>
        <w:tc>
          <w:tcPr>
            <w:tcW w:w="2160" w:type="dxa"/>
          </w:tcPr>
          <w:p w14:paraId="419544D6" w14:textId="200EB496" w:rsidR="00F206C4" w:rsidRDefault="00F206C4" w:rsidP="007B68A9">
            <w:pPr>
              <w:pStyle w:val="NoSpacing"/>
            </w:pPr>
            <w:r>
              <w:t>Tomorrow morning</w:t>
            </w:r>
          </w:p>
        </w:tc>
      </w:tr>
      <w:tr w:rsidR="00F206C4" w14:paraId="51A6167D" w14:textId="77777777" w:rsidTr="009D09CA">
        <w:tc>
          <w:tcPr>
            <w:tcW w:w="2335" w:type="dxa"/>
          </w:tcPr>
          <w:p w14:paraId="731190E8" w14:textId="28BCE5D8" w:rsidR="00F206C4" w:rsidRDefault="00727B4C" w:rsidP="007B68A9">
            <w:pPr>
              <w:pStyle w:val="NoSpacing"/>
            </w:pPr>
            <w:r>
              <w:t xml:space="preserve">Por la </w:t>
            </w:r>
            <w:proofErr w:type="spellStart"/>
            <w:r>
              <w:t>tarde</w:t>
            </w:r>
            <w:proofErr w:type="spellEnd"/>
          </w:p>
        </w:tc>
        <w:tc>
          <w:tcPr>
            <w:tcW w:w="2160" w:type="dxa"/>
          </w:tcPr>
          <w:p w14:paraId="03F10DAB" w14:textId="2B3597E6" w:rsidR="00F206C4" w:rsidRDefault="00727B4C" w:rsidP="007B68A9">
            <w:pPr>
              <w:pStyle w:val="NoSpacing"/>
            </w:pPr>
            <w:r>
              <w:t>Tomorrow afternoon/evening</w:t>
            </w:r>
          </w:p>
        </w:tc>
      </w:tr>
      <w:tr w:rsidR="00727B4C" w14:paraId="0C8D36FA" w14:textId="77777777" w:rsidTr="009D09CA">
        <w:tc>
          <w:tcPr>
            <w:tcW w:w="2335" w:type="dxa"/>
          </w:tcPr>
          <w:p w14:paraId="6C59F5C5" w14:textId="005F3A94" w:rsidR="00727B4C" w:rsidRDefault="005D0F7D" w:rsidP="007B68A9">
            <w:pPr>
              <w:pStyle w:val="NoSpacing"/>
            </w:pPr>
            <w:r>
              <w:t xml:space="preserve">Por la </w:t>
            </w:r>
            <w:proofErr w:type="spellStart"/>
            <w:r>
              <w:t>noche</w:t>
            </w:r>
            <w:proofErr w:type="spellEnd"/>
          </w:p>
        </w:tc>
        <w:tc>
          <w:tcPr>
            <w:tcW w:w="2160" w:type="dxa"/>
          </w:tcPr>
          <w:p w14:paraId="523669FF" w14:textId="468527E2" w:rsidR="00727B4C" w:rsidRDefault="005D0F7D" w:rsidP="007B68A9">
            <w:pPr>
              <w:pStyle w:val="NoSpacing"/>
            </w:pPr>
            <w:r>
              <w:t>Tomorrow night</w:t>
            </w:r>
          </w:p>
        </w:tc>
      </w:tr>
    </w:tbl>
    <w:p w14:paraId="47324DE1" w14:textId="6FE27BBD" w:rsidR="00E12C61" w:rsidRDefault="00E12C61" w:rsidP="007B68A9">
      <w:pPr>
        <w:pStyle w:val="NoSpacing"/>
      </w:pPr>
    </w:p>
    <w:p w14:paraId="5EB1FB0B" w14:textId="3E7BF437" w:rsidR="00E12C61" w:rsidRDefault="00E12C61" w:rsidP="007B68A9">
      <w:pPr>
        <w:pStyle w:val="NoSpacing"/>
      </w:pPr>
    </w:p>
    <w:p w14:paraId="3454C915" w14:textId="42583731" w:rsidR="00556A53" w:rsidRDefault="00556A53" w:rsidP="007B68A9">
      <w:pPr>
        <w:pStyle w:val="NoSpacing"/>
      </w:pPr>
    </w:p>
    <w:p w14:paraId="4D4A34CE" w14:textId="77777777" w:rsidR="00556A53" w:rsidRPr="007B68A9" w:rsidRDefault="00556A53" w:rsidP="007B68A9">
      <w:pPr>
        <w:pStyle w:val="NoSpacing"/>
      </w:pPr>
    </w:p>
    <w:p w14:paraId="7331BFE8" w14:textId="7E64D220" w:rsidR="0054170C" w:rsidRDefault="009044F3" w:rsidP="009044F3">
      <w:pPr>
        <w:pStyle w:val="Heading1"/>
      </w:pPr>
      <w:bookmarkStart w:id="45" w:name="_Toc16354831"/>
      <w:r>
        <w:t>Numbers</w:t>
      </w:r>
      <w:r w:rsidR="00F0681B">
        <w:t>/</w:t>
      </w:r>
      <w:proofErr w:type="spellStart"/>
      <w:r w:rsidR="00F0681B">
        <w:t>Numeras</w:t>
      </w:r>
      <w:bookmarkEnd w:id="45"/>
      <w:proofErr w:type="spellEnd"/>
    </w:p>
    <w:p w14:paraId="7937E62B" w14:textId="1F48A516" w:rsidR="009044F3" w:rsidRDefault="009044F3" w:rsidP="009044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25"/>
      </w:tblGrid>
      <w:tr w:rsidR="0027334C" w14:paraId="0854E1E5" w14:textId="46FAC556" w:rsidTr="00B565EC">
        <w:tc>
          <w:tcPr>
            <w:tcW w:w="1525" w:type="dxa"/>
          </w:tcPr>
          <w:p w14:paraId="6530485C" w14:textId="2F70A01C" w:rsidR="0027334C" w:rsidRDefault="0027334C" w:rsidP="009044F3">
            <w:proofErr w:type="spellStart"/>
            <w:r>
              <w:t>Otra</w:t>
            </w:r>
            <w:proofErr w:type="spellEnd"/>
            <w:r>
              <w:t xml:space="preserve"> </w:t>
            </w:r>
            <w:proofErr w:type="spellStart"/>
            <w:r>
              <w:t>vez</w:t>
            </w:r>
            <w:proofErr w:type="spellEnd"/>
          </w:p>
        </w:tc>
        <w:tc>
          <w:tcPr>
            <w:tcW w:w="1525" w:type="dxa"/>
          </w:tcPr>
          <w:p w14:paraId="1D714910" w14:textId="583DDDC3" w:rsidR="0027334C" w:rsidRDefault="0027334C" w:rsidP="009044F3">
            <w:r>
              <w:t>Once again</w:t>
            </w:r>
          </w:p>
        </w:tc>
      </w:tr>
      <w:tr w:rsidR="0027334C" w14:paraId="07868677" w14:textId="1E0CB5F8" w:rsidTr="00B565EC">
        <w:tc>
          <w:tcPr>
            <w:tcW w:w="1525" w:type="dxa"/>
          </w:tcPr>
          <w:p w14:paraId="3B6AB3F5" w14:textId="2AB28C56" w:rsidR="0027334C" w:rsidRDefault="0027334C" w:rsidP="009044F3">
            <w:r>
              <w:t xml:space="preserve">Una </w:t>
            </w:r>
            <w:proofErr w:type="spellStart"/>
            <w:r>
              <w:t>vez</w:t>
            </w:r>
            <w:proofErr w:type="spellEnd"/>
          </w:p>
        </w:tc>
        <w:tc>
          <w:tcPr>
            <w:tcW w:w="1525" w:type="dxa"/>
          </w:tcPr>
          <w:p w14:paraId="68ADA5AF" w14:textId="271A1555" w:rsidR="0027334C" w:rsidRDefault="0027334C" w:rsidP="009044F3">
            <w:r>
              <w:t>One time</w:t>
            </w:r>
          </w:p>
        </w:tc>
      </w:tr>
      <w:tr w:rsidR="0027334C" w14:paraId="2EF446D6" w14:textId="68BA2C6C" w:rsidTr="00B565EC">
        <w:tc>
          <w:tcPr>
            <w:tcW w:w="1525" w:type="dxa"/>
          </w:tcPr>
          <w:p w14:paraId="4EE12925" w14:textId="0679FA50" w:rsidR="0027334C" w:rsidRDefault="00EE3E1C" w:rsidP="009044F3">
            <w:r>
              <w:t xml:space="preserve">Dos </w:t>
            </w:r>
            <w:proofErr w:type="spellStart"/>
            <w:r>
              <w:t>veces</w:t>
            </w:r>
            <w:proofErr w:type="spellEnd"/>
          </w:p>
        </w:tc>
        <w:tc>
          <w:tcPr>
            <w:tcW w:w="1525" w:type="dxa"/>
          </w:tcPr>
          <w:p w14:paraId="4947231F" w14:textId="3E919015" w:rsidR="0027334C" w:rsidRDefault="00EE3E1C" w:rsidP="009044F3">
            <w:r>
              <w:t>Two times</w:t>
            </w:r>
          </w:p>
        </w:tc>
      </w:tr>
      <w:tr w:rsidR="0027334C" w14:paraId="118B0070" w14:textId="491B27B7" w:rsidTr="00B565EC">
        <w:tc>
          <w:tcPr>
            <w:tcW w:w="1525" w:type="dxa"/>
          </w:tcPr>
          <w:p w14:paraId="6C4E43C6" w14:textId="46D129A3" w:rsidR="0027334C" w:rsidRDefault="00C61CD6" w:rsidP="009044F3">
            <w:proofErr w:type="spellStart"/>
            <w:r>
              <w:t>Muchas</w:t>
            </w:r>
            <w:proofErr w:type="spellEnd"/>
            <w:r w:rsidR="00327E83">
              <w:t xml:space="preserve"> </w:t>
            </w:r>
            <w:proofErr w:type="spellStart"/>
            <w:r w:rsidR="00327E83">
              <w:t>veces</w:t>
            </w:r>
            <w:proofErr w:type="spellEnd"/>
          </w:p>
        </w:tc>
        <w:tc>
          <w:tcPr>
            <w:tcW w:w="1525" w:type="dxa"/>
          </w:tcPr>
          <w:p w14:paraId="31CF6DF3" w14:textId="4027016A" w:rsidR="0027334C" w:rsidRDefault="00C61CD6" w:rsidP="009044F3">
            <w:r>
              <w:t>Three time</w:t>
            </w:r>
          </w:p>
        </w:tc>
      </w:tr>
      <w:tr w:rsidR="0027334C" w14:paraId="3BC41860" w14:textId="7DB9CE47" w:rsidTr="00B565EC">
        <w:tc>
          <w:tcPr>
            <w:tcW w:w="1525" w:type="dxa"/>
          </w:tcPr>
          <w:p w14:paraId="1C9C85C2" w14:textId="236ED00D" w:rsidR="0027334C" w:rsidRDefault="00C61CD6" w:rsidP="009044F3">
            <w:proofErr w:type="spellStart"/>
            <w:r>
              <w:t>Unas</w:t>
            </w:r>
            <w:proofErr w:type="spellEnd"/>
            <w:r>
              <w:t xml:space="preserve"> </w:t>
            </w:r>
            <w:proofErr w:type="spellStart"/>
            <w:r>
              <w:t>veces</w:t>
            </w:r>
            <w:proofErr w:type="spellEnd"/>
          </w:p>
        </w:tc>
        <w:tc>
          <w:tcPr>
            <w:tcW w:w="1525" w:type="dxa"/>
          </w:tcPr>
          <w:p w14:paraId="5C2B732D" w14:textId="1F4953EC" w:rsidR="0027334C" w:rsidRDefault="00C61CD6" w:rsidP="009044F3">
            <w:r>
              <w:t>Some times</w:t>
            </w:r>
          </w:p>
        </w:tc>
      </w:tr>
      <w:tr w:rsidR="00631404" w14:paraId="0EB59D2E" w14:textId="77777777" w:rsidTr="00B565EC">
        <w:tc>
          <w:tcPr>
            <w:tcW w:w="1525" w:type="dxa"/>
          </w:tcPr>
          <w:p w14:paraId="7AC718F1" w14:textId="2AB8884F" w:rsidR="00631404" w:rsidRDefault="00631404" w:rsidP="009044F3">
            <w:r>
              <w:t>Cero</w:t>
            </w:r>
          </w:p>
        </w:tc>
        <w:tc>
          <w:tcPr>
            <w:tcW w:w="1525" w:type="dxa"/>
          </w:tcPr>
          <w:p w14:paraId="4314C425" w14:textId="071B0217" w:rsidR="00631404" w:rsidRDefault="00355700" w:rsidP="009044F3">
            <w:r>
              <w:t>Z</w:t>
            </w:r>
            <w:r w:rsidR="00631404">
              <w:t>ero</w:t>
            </w:r>
          </w:p>
        </w:tc>
      </w:tr>
      <w:tr w:rsidR="00355700" w14:paraId="3619F3B3" w14:textId="77777777" w:rsidTr="00B565EC">
        <w:tc>
          <w:tcPr>
            <w:tcW w:w="1525" w:type="dxa"/>
          </w:tcPr>
          <w:p w14:paraId="66E9448A" w14:textId="1610F612" w:rsidR="00355700" w:rsidRDefault="00355700" w:rsidP="009044F3">
            <w:r>
              <w:t>Cinco</w:t>
            </w:r>
          </w:p>
        </w:tc>
        <w:tc>
          <w:tcPr>
            <w:tcW w:w="1525" w:type="dxa"/>
          </w:tcPr>
          <w:p w14:paraId="1DF75F91" w14:textId="1EBB0BAA" w:rsidR="00355700" w:rsidRDefault="00144EED" w:rsidP="009044F3">
            <w:r>
              <w:t>F</w:t>
            </w:r>
            <w:r w:rsidR="00355700">
              <w:t>ive</w:t>
            </w:r>
          </w:p>
        </w:tc>
      </w:tr>
      <w:tr w:rsidR="00144EED" w14:paraId="7C062EB5" w14:textId="77777777" w:rsidTr="00B565EC">
        <w:tc>
          <w:tcPr>
            <w:tcW w:w="1525" w:type="dxa"/>
          </w:tcPr>
          <w:p w14:paraId="49FEE691" w14:textId="0AD75689" w:rsidR="00144EED" w:rsidRDefault="00144EED" w:rsidP="009044F3">
            <w:r>
              <w:t>Una persona</w:t>
            </w:r>
          </w:p>
        </w:tc>
        <w:tc>
          <w:tcPr>
            <w:tcW w:w="1525" w:type="dxa"/>
          </w:tcPr>
          <w:p w14:paraId="52E0255C" w14:textId="4ED0F80E" w:rsidR="00144EED" w:rsidRDefault="00144EED" w:rsidP="009044F3">
            <w:r>
              <w:t>A person</w:t>
            </w:r>
          </w:p>
        </w:tc>
      </w:tr>
    </w:tbl>
    <w:p w14:paraId="5A5D00A1" w14:textId="213511DD" w:rsidR="0027334C" w:rsidRDefault="0027334C" w:rsidP="009044F3"/>
    <w:p w14:paraId="72787AA1" w14:textId="0DD17B1C" w:rsidR="00BB2B00" w:rsidRDefault="00BB2B00" w:rsidP="009044F3"/>
    <w:p w14:paraId="0BC5A770" w14:textId="2FB0693A" w:rsidR="00994E9C" w:rsidRDefault="00A04C62" w:rsidP="00994E9C">
      <w:pPr>
        <w:pStyle w:val="Heading1"/>
      </w:pPr>
      <w:bookmarkStart w:id="46" w:name="_Toc16354832"/>
      <w:r>
        <w:t xml:space="preserve">Spanish </w:t>
      </w:r>
      <w:r w:rsidR="00994E9C">
        <w:t>Sentence Structure</w:t>
      </w:r>
      <w:bookmarkEnd w:id="46"/>
    </w:p>
    <w:p w14:paraId="58967138" w14:textId="01046414" w:rsidR="008603BA" w:rsidRDefault="008603BA" w:rsidP="009044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392"/>
      </w:tblGrid>
      <w:tr w:rsidR="00E24DF5" w14:paraId="0DB64AC1" w14:textId="77777777" w:rsidTr="00AC6BAC">
        <w:tc>
          <w:tcPr>
            <w:tcW w:w="1795" w:type="dxa"/>
          </w:tcPr>
          <w:p w14:paraId="306F0FDF" w14:textId="7BAB2141" w:rsidR="00E24DF5" w:rsidRDefault="00AC6BAC" w:rsidP="009044F3">
            <w:r>
              <w:t>+</w:t>
            </w:r>
            <w:proofErr w:type="spellStart"/>
            <w:r>
              <w:t>ve</w:t>
            </w:r>
            <w:proofErr w:type="spellEnd"/>
            <w:r>
              <w:t xml:space="preserve"> Sentence</w:t>
            </w:r>
          </w:p>
        </w:tc>
        <w:tc>
          <w:tcPr>
            <w:tcW w:w="3392" w:type="dxa"/>
          </w:tcPr>
          <w:p w14:paraId="2FC0ACEA" w14:textId="70F22031" w:rsidR="00E24DF5" w:rsidRDefault="00AC6BAC" w:rsidP="009044F3">
            <w:r>
              <w:t>Subject + pronoun+ verb</w:t>
            </w:r>
          </w:p>
        </w:tc>
      </w:tr>
      <w:tr w:rsidR="00E24DF5" w14:paraId="372849CD" w14:textId="77777777" w:rsidTr="00AC6BAC">
        <w:tc>
          <w:tcPr>
            <w:tcW w:w="1795" w:type="dxa"/>
          </w:tcPr>
          <w:p w14:paraId="255E7501" w14:textId="394AEDDB" w:rsidR="00E24DF5" w:rsidRDefault="00AC6BAC" w:rsidP="009044F3">
            <w:r>
              <w:t>-</w:t>
            </w:r>
            <w:proofErr w:type="spellStart"/>
            <w:r>
              <w:t>ve</w:t>
            </w:r>
            <w:proofErr w:type="spellEnd"/>
            <w:r>
              <w:t xml:space="preserve"> Sentence</w:t>
            </w:r>
          </w:p>
        </w:tc>
        <w:tc>
          <w:tcPr>
            <w:tcW w:w="3392" w:type="dxa"/>
          </w:tcPr>
          <w:p w14:paraId="33BB6541" w14:textId="28BF36D2" w:rsidR="00E24DF5" w:rsidRDefault="00AC6BAC" w:rsidP="009044F3">
            <w:r>
              <w:t>Subject + pronoun + no + verb</w:t>
            </w:r>
          </w:p>
        </w:tc>
      </w:tr>
      <w:tr w:rsidR="00E24DF5" w14:paraId="458AE984" w14:textId="77777777" w:rsidTr="00AC6BAC">
        <w:tc>
          <w:tcPr>
            <w:tcW w:w="1795" w:type="dxa"/>
          </w:tcPr>
          <w:p w14:paraId="1FA4197D" w14:textId="5FA8749A" w:rsidR="00E24DF5" w:rsidRDefault="00AC6BAC" w:rsidP="009044F3">
            <w:r>
              <w:t>Question yes/no</w:t>
            </w:r>
          </w:p>
        </w:tc>
        <w:tc>
          <w:tcPr>
            <w:tcW w:w="3392" w:type="dxa"/>
          </w:tcPr>
          <w:p w14:paraId="757285FB" w14:textId="0AE06219" w:rsidR="00E24DF5" w:rsidRDefault="00AC6BAC" w:rsidP="009044F3">
            <w:r>
              <w:t>?verb + subject + pronoun?</w:t>
            </w:r>
          </w:p>
        </w:tc>
      </w:tr>
      <w:tr w:rsidR="00AC6BAC" w14:paraId="4FFC1C6F" w14:textId="77777777" w:rsidTr="00AC6BAC">
        <w:tc>
          <w:tcPr>
            <w:tcW w:w="1795" w:type="dxa"/>
          </w:tcPr>
          <w:p w14:paraId="17BB203B" w14:textId="1CC21521" w:rsidR="00AC6BAC" w:rsidRDefault="00AC6BAC" w:rsidP="009044F3">
            <w:r>
              <w:t>+</w:t>
            </w:r>
            <w:proofErr w:type="spellStart"/>
            <w:r>
              <w:t>ve</w:t>
            </w:r>
            <w:proofErr w:type="spellEnd"/>
            <w:r>
              <w:t xml:space="preserve"> Answer</w:t>
            </w:r>
          </w:p>
        </w:tc>
        <w:tc>
          <w:tcPr>
            <w:tcW w:w="3392" w:type="dxa"/>
          </w:tcPr>
          <w:p w14:paraId="00D03E8B" w14:textId="1AB85A2D" w:rsidR="00AC6BAC" w:rsidRDefault="00AC6BAC" w:rsidP="009044F3">
            <w:r>
              <w:t>Si, subject + pronoun + verb</w:t>
            </w:r>
          </w:p>
        </w:tc>
      </w:tr>
      <w:tr w:rsidR="00AC6BAC" w14:paraId="686C6C36" w14:textId="77777777" w:rsidTr="00AC6BAC">
        <w:tc>
          <w:tcPr>
            <w:tcW w:w="1795" w:type="dxa"/>
          </w:tcPr>
          <w:p w14:paraId="479077F2" w14:textId="226B96E0" w:rsidR="00AC6BAC" w:rsidRDefault="00AC6BAC" w:rsidP="009044F3">
            <w:r>
              <w:t>-</w:t>
            </w:r>
            <w:proofErr w:type="spellStart"/>
            <w:r>
              <w:t>ve</w:t>
            </w:r>
            <w:proofErr w:type="spellEnd"/>
            <w:r>
              <w:t xml:space="preserve"> Answer</w:t>
            </w:r>
          </w:p>
        </w:tc>
        <w:tc>
          <w:tcPr>
            <w:tcW w:w="3392" w:type="dxa"/>
          </w:tcPr>
          <w:p w14:paraId="0C565E4D" w14:textId="0B76D074" w:rsidR="00AC6BAC" w:rsidRDefault="00AC6BAC" w:rsidP="009044F3">
            <w:r>
              <w:t>No, subject + pronoun + No + verb</w:t>
            </w:r>
          </w:p>
        </w:tc>
      </w:tr>
    </w:tbl>
    <w:p w14:paraId="6640BD60" w14:textId="6A75BD50" w:rsidR="00994E9C" w:rsidRDefault="00994E9C" w:rsidP="009044F3"/>
    <w:p w14:paraId="379F6409" w14:textId="77777777" w:rsidR="00502A39" w:rsidRDefault="00502A39" w:rsidP="009044F3"/>
    <w:p w14:paraId="60CD7542" w14:textId="45185691" w:rsidR="009C749E" w:rsidRDefault="009C749E" w:rsidP="00C07BB5">
      <w:pPr>
        <w:tabs>
          <w:tab w:val="left" w:pos="1575"/>
        </w:tabs>
      </w:pPr>
    </w:p>
    <w:p w14:paraId="51BDE09A" w14:textId="424BBF5C" w:rsidR="009C749E" w:rsidRDefault="009C749E" w:rsidP="00660D59">
      <w:pPr>
        <w:pStyle w:val="Heading2"/>
      </w:pPr>
      <w:bookmarkStart w:id="47" w:name="_Toc16354833"/>
      <w:r>
        <w:t>Weekdays</w:t>
      </w:r>
      <w:bookmarkEnd w:id="4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1380"/>
      </w:tblGrid>
      <w:tr w:rsidR="009C749E" w14:paraId="4F67DA51" w14:textId="77777777" w:rsidTr="0094594C">
        <w:tc>
          <w:tcPr>
            <w:tcW w:w="3325" w:type="dxa"/>
          </w:tcPr>
          <w:p w14:paraId="61191987" w14:textId="77777777" w:rsidR="009C749E" w:rsidRDefault="009C749E" w:rsidP="0094594C">
            <w:pPr>
              <w:tabs>
                <w:tab w:val="left" w:pos="1575"/>
              </w:tabs>
            </w:pPr>
            <w:r>
              <w:t xml:space="preserve">Lunas </w:t>
            </w:r>
          </w:p>
        </w:tc>
        <w:tc>
          <w:tcPr>
            <w:tcW w:w="1380" w:type="dxa"/>
          </w:tcPr>
          <w:p w14:paraId="1AF54BC1" w14:textId="77777777" w:rsidR="009C749E" w:rsidRDefault="009C749E" w:rsidP="0094594C">
            <w:pPr>
              <w:tabs>
                <w:tab w:val="left" w:pos="1575"/>
              </w:tabs>
            </w:pPr>
            <w:r>
              <w:t>Monday</w:t>
            </w:r>
          </w:p>
        </w:tc>
      </w:tr>
      <w:tr w:rsidR="009C749E" w14:paraId="5791B0FE" w14:textId="77777777" w:rsidTr="0094594C">
        <w:tc>
          <w:tcPr>
            <w:tcW w:w="3325" w:type="dxa"/>
          </w:tcPr>
          <w:p w14:paraId="5E2F3FE6" w14:textId="77777777" w:rsidR="009C749E" w:rsidRDefault="009C749E" w:rsidP="0094594C">
            <w:pPr>
              <w:tabs>
                <w:tab w:val="left" w:pos="1575"/>
              </w:tabs>
            </w:pPr>
            <w:r>
              <w:t xml:space="preserve">Martes </w:t>
            </w:r>
          </w:p>
        </w:tc>
        <w:tc>
          <w:tcPr>
            <w:tcW w:w="1380" w:type="dxa"/>
          </w:tcPr>
          <w:p w14:paraId="55B338AA" w14:textId="77777777" w:rsidR="009C749E" w:rsidRDefault="009C749E" w:rsidP="0094594C">
            <w:pPr>
              <w:tabs>
                <w:tab w:val="left" w:pos="1575"/>
              </w:tabs>
            </w:pPr>
            <w:r>
              <w:t>Tuesday</w:t>
            </w:r>
          </w:p>
        </w:tc>
      </w:tr>
      <w:tr w:rsidR="009C749E" w14:paraId="62A6AC30" w14:textId="77777777" w:rsidTr="0094594C">
        <w:tc>
          <w:tcPr>
            <w:tcW w:w="3325" w:type="dxa"/>
          </w:tcPr>
          <w:p w14:paraId="0B3FD4F2" w14:textId="77777777" w:rsidR="009C749E" w:rsidRDefault="009C749E" w:rsidP="0094594C">
            <w:pPr>
              <w:tabs>
                <w:tab w:val="left" w:pos="1575"/>
              </w:tabs>
            </w:pPr>
            <w:proofErr w:type="spellStart"/>
            <w:r>
              <w:t>Miercoles</w:t>
            </w:r>
            <w:proofErr w:type="spellEnd"/>
            <w:r>
              <w:t xml:space="preserve"> </w:t>
            </w:r>
          </w:p>
        </w:tc>
        <w:tc>
          <w:tcPr>
            <w:tcW w:w="1380" w:type="dxa"/>
          </w:tcPr>
          <w:p w14:paraId="2AD90522" w14:textId="77777777" w:rsidR="009C749E" w:rsidRDefault="009C749E" w:rsidP="0094594C">
            <w:pPr>
              <w:tabs>
                <w:tab w:val="left" w:pos="1575"/>
              </w:tabs>
            </w:pPr>
            <w:r>
              <w:t>Wednesday</w:t>
            </w:r>
          </w:p>
        </w:tc>
      </w:tr>
      <w:tr w:rsidR="009C749E" w14:paraId="44CC254F" w14:textId="77777777" w:rsidTr="0094594C">
        <w:tc>
          <w:tcPr>
            <w:tcW w:w="3325" w:type="dxa"/>
          </w:tcPr>
          <w:p w14:paraId="2F28882D" w14:textId="77777777" w:rsidR="009C749E" w:rsidRDefault="009C749E" w:rsidP="0094594C">
            <w:pPr>
              <w:tabs>
                <w:tab w:val="left" w:pos="1575"/>
              </w:tabs>
            </w:pPr>
            <w:r>
              <w:t xml:space="preserve">Jueves </w:t>
            </w:r>
          </w:p>
        </w:tc>
        <w:tc>
          <w:tcPr>
            <w:tcW w:w="1380" w:type="dxa"/>
          </w:tcPr>
          <w:p w14:paraId="40FCFEEA" w14:textId="77777777" w:rsidR="009C749E" w:rsidRDefault="009C749E" w:rsidP="0094594C">
            <w:pPr>
              <w:tabs>
                <w:tab w:val="left" w:pos="1575"/>
              </w:tabs>
            </w:pPr>
            <w:r>
              <w:t>Thursday</w:t>
            </w:r>
          </w:p>
        </w:tc>
      </w:tr>
      <w:tr w:rsidR="009C749E" w14:paraId="2746789D" w14:textId="77777777" w:rsidTr="0094594C">
        <w:tc>
          <w:tcPr>
            <w:tcW w:w="3325" w:type="dxa"/>
          </w:tcPr>
          <w:p w14:paraId="66C01A6B" w14:textId="77777777" w:rsidR="009C749E" w:rsidRDefault="009C749E" w:rsidP="0094594C">
            <w:pPr>
              <w:tabs>
                <w:tab w:val="left" w:pos="1575"/>
              </w:tabs>
            </w:pPr>
            <w:r>
              <w:t xml:space="preserve">Viernes </w:t>
            </w:r>
          </w:p>
        </w:tc>
        <w:tc>
          <w:tcPr>
            <w:tcW w:w="1380" w:type="dxa"/>
          </w:tcPr>
          <w:p w14:paraId="72C26916" w14:textId="77777777" w:rsidR="009C749E" w:rsidRDefault="009C749E" w:rsidP="0094594C">
            <w:pPr>
              <w:tabs>
                <w:tab w:val="left" w:pos="1575"/>
              </w:tabs>
            </w:pPr>
            <w:r>
              <w:t>Friday</w:t>
            </w:r>
          </w:p>
        </w:tc>
      </w:tr>
      <w:tr w:rsidR="009C749E" w14:paraId="6A42596E" w14:textId="77777777" w:rsidTr="0094594C">
        <w:tc>
          <w:tcPr>
            <w:tcW w:w="3325" w:type="dxa"/>
          </w:tcPr>
          <w:p w14:paraId="558DF02E" w14:textId="77777777" w:rsidR="009C749E" w:rsidRDefault="009C749E" w:rsidP="0094594C">
            <w:pPr>
              <w:tabs>
                <w:tab w:val="left" w:pos="1575"/>
              </w:tabs>
            </w:pPr>
            <w:r>
              <w:t xml:space="preserve">Sabado </w:t>
            </w:r>
          </w:p>
        </w:tc>
        <w:tc>
          <w:tcPr>
            <w:tcW w:w="1380" w:type="dxa"/>
          </w:tcPr>
          <w:p w14:paraId="41440A0D" w14:textId="77777777" w:rsidR="009C749E" w:rsidRDefault="009C749E" w:rsidP="0094594C">
            <w:pPr>
              <w:tabs>
                <w:tab w:val="left" w:pos="1575"/>
              </w:tabs>
            </w:pPr>
            <w:proofErr w:type="spellStart"/>
            <w:r>
              <w:t>Sa’bado</w:t>
            </w:r>
            <w:proofErr w:type="spellEnd"/>
          </w:p>
        </w:tc>
      </w:tr>
      <w:tr w:rsidR="009C749E" w14:paraId="0E798B3C" w14:textId="77777777" w:rsidTr="0094594C">
        <w:tc>
          <w:tcPr>
            <w:tcW w:w="3325" w:type="dxa"/>
          </w:tcPr>
          <w:p w14:paraId="0E6DC075" w14:textId="77777777" w:rsidR="009C749E" w:rsidRDefault="009C749E" w:rsidP="0094594C">
            <w:pPr>
              <w:tabs>
                <w:tab w:val="left" w:pos="1575"/>
              </w:tabs>
            </w:pPr>
            <w:proofErr w:type="spellStart"/>
            <w:r>
              <w:t>Domigo</w:t>
            </w:r>
            <w:proofErr w:type="spellEnd"/>
            <w:r>
              <w:t xml:space="preserve"> </w:t>
            </w:r>
          </w:p>
        </w:tc>
        <w:tc>
          <w:tcPr>
            <w:tcW w:w="1380" w:type="dxa"/>
          </w:tcPr>
          <w:p w14:paraId="237D06C5" w14:textId="77777777" w:rsidR="009C749E" w:rsidRDefault="009C749E" w:rsidP="0094594C">
            <w:pPr>
              <w:tabs>
                <w:tab w:val="left" w:pos="1575"/>
              </w:tabs>
            </w:pPr>
            <w:r>
              <w:t>Sunday</w:t>
            </w:r>
          </w:p>
        </w:tc>
      </w:tr>
      <w:tr w:rsidR="00697B38" w14:paraId="6EA4E9EC" w14:textId="77777777" w:rsidTr="0094594C">
        <w:tc>
          <w:tcPr>
            <w:tcW w:w="3325" w:type="dxa"/>
          </w:tcPr>
          <w:p w14:paraId="3EA4BCB3" w14:textId="5F53B36F" w:rsidR="00697B38" w:rsidRDefault="00697B38" w:rsidP="0094594C">
            <w:pPr>
              <w:tabs>
                <w:tab w:val="left" w:pos="1575"/>
              </w:tabs>
            </w:pPr>
            <w:r>
              <w:t xml:space="preserve">Fin de </w:t>
            </w:r>
            <w:proofErr w:type="spellStart"/>
            <w:r>
              <w:t>semana</w:t>
            </w:r>
            <w:proofErr w:type="spellEnd"/>
          </w:p>
        </w:tc>
        <w:tc>
          <w:tcPr>
            <w:tcW w:w="1380" w:type="dxa"/>
          </w:tcPr>
          <w:p w14:paraId="50E7FB6A" w14:textId="095F1248" w:rsidR="00697B38" w:rsidRDefault="003D7B94" w:rsidP="0094594C">
            <w:pPr>
              <w:tabs>
                <w:tab w:val="left" w:pos="1575"/>
              </w:tabs>
            </w:pPr>
            <w:r>
              <w:t>W</w:t>
            </w:r>
            <w:r w:rsidR="00697B38">
              <w:t>eekend</w:t>
            </w:r>
          </w:p>
        </w:tc>
      </w:tr>
      <w:tr w:rsidR="003D7B94" w14:paraId="790709F4" w14:textId="77777777" w:rsidTr="0094594C">
        <w:tc>
          <w:tcPr>
            <w:tcW w:w="3325" w:type="dxa"/>
          </w:tcPr>
          <w:p w14:paraId="313F7EA0" w14:textId="1413115D" w:rsidR="003D7B94" w:rsidRDefault="003D7B94" w:rsidP="0094594C">
            <w:pPr>
              <w:tabs>
                <w:tab w:val="left" w:pos="1575"/>
              </w:tabs>
            </w:pPr>
            <w:r>
              <w:t xml:space="preserve">Proximo fin de </w:t>
            </w:r>
            <w:proofErr w:type="spellStart"/>
            <w:r>
              <w:t>semana</w:t>
            </w:r>
            <w:proofErr w:type="spellEnd"/>
          </w:p>
        </w:tc>
        <w:tc>
          <w:tcPr>
            <w:tcW w:w="1380" w:type="dxa"/>
          </w:tcPr>
          <w:p w14:paraId="6BE987AE" w14:textId="27F3FEFD" w:rsidR="003D7B94" w:rsidRDefault="003D7B94" w:rsidP="0094594C">
            <w:pPr>
              <w:tabs>
                <w:tab w:val="left" w:pos="1575"/>
              </w:tabs>
            </w:pPr>
            <w:r>
              <w:t>Next weekend</w:t>
            </w:r>
          </w:p>
        </w:tc>
      </w:tr>
      <w:tr w:rsidR="008A65E1" w14:paraId="6D8116B0" w14:textId="77777777" w:rsidTr="0094594C">
        <w:tc>
          <w:tcPr>
            <w:tcW w:w="3325" w:type="dxa"/>
          </w:tcPr>
          <w:p w14:paraId="791C167E" w14:textId="77777777" w:rsidR="008A65E1" w:rsidRDefault="008A65E1" w:rsidP="0094594C">
            <w:pPr>
              <w:tabs>
                <w:tab w:val="left" w:pos="1575"/>
              </w:tabs>
            </w:pPr>
          </w:p>
        </w:tc>
        <w:tc>
          <w:tcPr>
            <w:tcW w:w="1380" w:type="dxa"/>
          </w:tcPr>
          <w:p w14:paraId="4597D988" w14:textId="77777777" w:rsidR="008A65E1" w:rsidRDefault="008A65E1" w:rsidP="0094594C">
            <w:pPr>
              <w:tabs>
                <w:tab w:val="left" w:pos="1575"/>
              </w:tabs>
            </w:pPr>
          </w:p>
        </w:tc>
      </w:tr>
    </w:tbl>
    <w:p w14:paraId="6EF8FD44" w14:textId="4D798342" w:rsidR="009C749E" w:rsidRDefault="009C749E" w:rsidP="00C07BB5">
      <w:pPr>
        <w:tabs>
          <w:tab w:val="left" w:pos="1575"/>
        </w:tabs>
      </w:pPr>
    </w:p>
    <w:p w14:paraId="49AD5C02" w14:textId="5498E36B" w:rsidR="00D9395F" w:rsidRDefault="00D9395F" w:rsidP="00D9395F">
      <w:pPr>
        <w:pStyle w:val="Heading3"/>
      </w:pPr>
      <w:r>
        <w:t>Rule for weekdays</w:t>
      </w:r>
      <w:r w:rsidR="008370F4">
        <w:t>: usage of el and los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463"/>
      </w:tblGrid>
      <w:tr w:rsidR="00D9395F" w14:paraId="3682E29E" w14:textId="77777777" w:rsidTr="00D84613">
        <w:tc>
          <w:tcPr>
            <w:tcW w:w="1148" w:type="dxa"/>
          </w:tcPr>
          <w:p w14:paraId="4FE8A94F" w14:textId="50A0F8CD" w:rsidR="00D9395F" w:rsidRDefault="00D9395F" w:rsidP="00C07BB5">
            <w:pPr>
              <w:tabs>
                <w:tab w:val="left" w:pos="1575"/>
              </w:tabs>
            </w:pPr>
            <w:r>
              <w:t>E</w:t>
            </w:r>
            <w:r w:rsidR="008370F4">
              <w:t>l lunes</w:t>
            </w:r>
          </w:p>
        </w:tc>
        <w:tc>
          <w:tcPr>
            <w:tcW w:w="1463" w:type="dxa"/>
          </w:tcPr>
          <w:p w14:paraId="2BB4147E" w14:textId="07FB74A7" w:rsidR="00D9395F" w:rsidRDefault="008370F4" w:rsidP="00C07BB5">
            <w:pPr>
              <w:tabs>
                <w:tab w:val="left" w:pos="1575"/>
              </w:tabs>
            </w:pPr>
            <w:r>
              <w:t>On Monday</w:t>
            </w:r>
          </w:p>
        </w:tc>
      </w:tr>
      <w:tr w:rsidR="00D9395F" w14:paraId="4C78A332" w14:textId="77777777" w:rsidTr="00D84613">
        <w:tc>
          <w:tcPr>
            <w:tcW w:w="1148" w:type="dxa"/>
          </w:tcPr>
          <w:p w14:paraId="563C8DC1" w14:textId="1B760B42" w:rsidR="00D9395F" w:rsidRDefault="008370F4" w:rsidP="00C07BB5">
            <w:pPr>
              <w:tabs>
                <w:tab w:val="left" w:pos="1575"/>
              </w:tabs>
            </w:pPr>
            <w:r>
              <w:t>Los lunes</w:t>
            </w:r>
          </w:p>
        </w:tc>
        <w:tc>
          <w:tcPr>
            <w:tcW w:w="1463" w:type="dxa"/>
          </w:tcPr>
          <w:p w14:paraId="6C171474" w14:textId="31BA2D82" w:rsidR="00D9395F" w:rsidRDefault="008370F4" w:rsidP="00C07BB5">
            <w:pPr>
              <w:tabs>
                <w:tab w:val="left" w:pos="1575"/>
              </w:tabs>
            </w:pPr>
            <w:r>
              <w:t>On Mondays</w:t>
            </w:r>
          </w:p>
        </w:tc>
      </w:tr>
      <w:tr w:rsidR="00D84613" w14:paraId="464B42C9" w14:textId="77777777" w:rsidTr="00D84613">
        <w:tc>
          <w:tcPr>
            <w:tcW w:w="1148" w:type="dxa"/>
          </w:tcPr>
          <w:p w14:paraId="4DCA1D16" w14:textId="00325116" w:rsidR="00D84613" w:rsidRDefault="00D84613" w:rsidP="00C07BB5">
            <w:pPr>
              <w:tabs>
                <w:tab w:val="left" w:pos="1575"/>
              </w:tabs>
            </w:pPr>
            <w:r>
              <w:t>El Martes</w:t>
            </w:r>
          </w:p>
        </w:tc>
        <w:tc>
          <w:tcPr>
            <w:tcW w:w="1463" w:type="dxa"/>
          </w:tcPr>
          <w:p w14:paraId="5DCAC097" w14:textId="411E51EF" w:rsidR="00D84613" w:rsidRDefault="00D84613" w:rsidP="00C07BB5">
            <w:pPr>
              <w:tabs>
                <w:tab w:val="left" w:pos="1575"/>
              </w:tabs>
            </w:pPr>
            <w:r>
              <w:t>On Tuesday</w:t>
            </w:r>
          </w:p>
        </w:tc>
      </w:tr>
      <w:tr w:rsidR="00D84613" w14:paraId="4A7C1EAB" w14:textId="77777777" w:rsidTr="00D84613">
        <w:tc>
          <w:tcPr>
            <w:tcW w:w="1148" w:type="dxa"/>
          </w:tcPr>
          <w:p w14:paraId="03B88AEE" w14:textId="76EF2ECB" w:rsidR="00D84613" w:rsidRDefault="00D84613" w:rsidP="00C07BB5">
            <w:pPr>
              <w:tabs>
                <w:tab w:val="left" w:pos="1575"/>
              </w:tabs>
            </w:pPr>
            <w:r>
              <w:t>Los Martes</w:t>
            </w:r>
          </w:p>
        </w:tc>
        <w:tc>
          <w:tcPr>
            <w:tcW w:w="1463" w:type="dxa"/>
          </w:tcPr>
          <w:p w14:paraId="59B68794" w14:textId="5D7CFE00" w:rsidR="00D84613" w:rsidRDefault="00D84613" w:rsidP="00C07BB5">
            <w:pPr>
              <w:tabs>
                <w:tab w:val="left" w:pos="1575"/>
              </w:tabs>
            </w:pPr>
            <w:r>
              <w:t>On Tuesdays</w:t>
            </w:r>
          </w:p>
        </w:tc>
      </w:tr>
    </w:tbl>
    <w:p w14:paraId="6545CCC9" w14:textId="5378EB5D" w:rsidR="009C21FA" w:rsidRDefault="00F72AFE" w:rsidP="00C07BB5">
      <w:pPr>
        <w:tabs>
          <w:tab w:val="left" w:pos="1575"/>
        </w:tabs>
      </w:pPr>
      <w:r>
        <w:t>No -es is added for weekdays except for Sabado</w:t>
      </w:r>
    </w:p>
    <w:p w14:paraId="60EA20FB" w14:textId="77777777" w:rsidR="00191978" w:rsidRDefault="00191978" w:rsidP="00C07BB5">
      <w:pPr>
        <w:tabs>
          <w:tab w:val="left" w:pos="1575"/>
        </w:tabs>
      </w:pPr>
      <w:bookmarkStart w:id="48" w:name="_GoBack"/>
      <w:bookmarkEnd w:id="48"/>
    </w:p>
    <w:p w14:paraId="4452150E" w14:textId="024A533A" w:rsidR="00081243" w:rsidRDefault="00F148B5" w:rsidP="00F148B5">
      <w:pPr>
        <w:pStyle w:val="Heading1"/>
      </w:pPr>
      <w:bookmarkStart w:id="49" w:name="_Toc16354834"/>
      <w:r>
        <w:t xml:space="preserve">List of words ending in </w:t>
      </w:r>
      <w:proofErr w:type="spellStart"/>
      <w:r>
        <w:t>ar</w:t>
      </w:r>
      <w:proofErr w:type="spellEnd"/>
      <w:r>
        <w:t xml:space="preserve">, </w:t>
      </w:r>
      <w:proofErr w:type="spellStart"/>
      <w:r>
        <w:t>er</w:t>
      </w:r>
      <w:proofErr w:type="spellEnd"/>
      <w:r>
        <w:t xml:space="preserve">, </w:t>
      </w:r>
      <w:proofErr w:type="spellStart"/>
      <w:r>
        <w:t>ir</w:t>
      </w:r>
      <w:proofErr w:type="spellEnd"/>
      <w:r>
        <w:t xml:space="preserve"> :</w:t>
      </w:r>
      <w:bookmarkEnd w:id="49"/>
    </w:p>
    <w:p w14:paraId="1277A603" w14:textId="132877B7" w:rsidR="00081243" w:rsidRDefault="00081243" w:rsidP="00C07BB5">
      <w:pPr>
        <w:tabs>
          <w:tab w:val="left" w:pos="157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1784"/>
        <w:gridCol w:w="2049"/>
        <w:gridCol w:w="1513"/>
        <w:gridCol w:w="1314"/>
        <w:gridCol w:w="1341"/>
      </w:tblGrid>
      <w:tr w:rsidR="003A198A" w14:paraId="47B56861" w14:textId="77777777" w:rsidTr="00862671">
        <w:tc>
          <w:tcPr>
            <w:tcW w:w="1505" w:type="dxa"/>
            <w:shd w:val="clear" w:color="auto" w:fill="DEEAF6" w:themeFill="accent5" w:themeFillTint="33"/>
          </w:tcPr>
          <w:p w14:paraId="081AA347" w14:textId="1A48FD03" w:rsidR="003A198A" w:rsidRPr="007B47BD" w:rsidRDefault="003A198A" w:rsidP="00C07BB5">
            <w:pPr>
              <w:tabs>
                <w:tab w:val="left" w:pos="1575"/>
              </w:tabs>
              <w:rPr>
                <w:b/>
                <w:bCs/>
              </w:rPr>
            </w:pPr>
            <w:proofErr w:type="spellStart"/>
            <w:r w:rsidRPr="007B47BD">
              <w:rPr>
                <w:b/>
                <w:bCs/>
              </w:rPr>
              <w:t>ar</w:t>
            </w:r>
            <w:proofErr w:type="spellEnd"/>
            <w:r w:rsidRPr="007B47BD">
              <w:rPr>
                <w:b/>
                <w:bCs/>
              </w:rPr>
              <w:t xml:space="preserve"> ending word</w:t>
            </w:r>
          </w:p>
        </w:tc>
        <w:tc>
          <w:tcPr>
            <w:tcW w:w="1784" w:type="dxa"/>
            <w:shd w:val="clear" w:color="auto" w:fill="DEEAF6" w:themeFill="accent5" w:themeFillTint="33"/>
          </w:tcPr>
          <w:p w14:paraId="00F681FC" w14:textId="24BDA3B7" w:rsidR="003A198A" w:rsidRPr="007B47BD" w:rsidRDefault="003A198A" w:rsidP="00C07BB5">
            <w:pPr>
              <w:tabs>
                <w:tab w:val="left" w:pos="1575"/>
              </w:tabs>
              <w:rPr>
                <w:b/>
                <w:bCs/>
              </w:rPr>
            </w:pPr>
            <w:r w:rsidRPr="007B47BD">
              <w:rPr>
                <w:b/>
                <w:bCs/>
              </w:rPr>
              <w:t>Meaning</w:t>
            </w:r>
          </w:p>
        </w:tc>
        <w:tc>
          <w:tcPr>
            <w:tcW w:w="1499" w:type="dxa"/>
            <w:shd w:val="clear" w:color="auto" w:fill="FFF2CC" w:themeFill="accent4" w:themeFillTint="33"/>
          </w:tcPr>
          <w:p w14:paraId="0BE553F4" w14:textId="304829F0" w:rsidR="003A198A" w:rsidRPr="007B47BD" w:rsidRDefault="003A198A" w:rsidP="00C07BB5">
            <w:pPr>
              <w:tabs>
                <w:tab w:val="left" w:pos="1575"/>
              </w:tabs>
              <w:rPr>
                <w:b/>
                <w:bCs/>
              </w:rPr>
            </w:pPr>
            <w:proofErr w:type="spellStart"/>
            <w:r w:rsidRPr="007B47BD">
              <w:rPr>
                <w:b/>
                <w:bCs/>
              </w:rPr>
              <w:t>er</w:t>
            </w:r>
            <w:proofErr w:type="spellEnd"/>
            <w:r w:rsidRPr="007B47BD">
              <w:rPr>
                <w:b/>
                <w:bCs/>
              </w:rPr>
              <w:t xml:space="preserve"> ending word</w:t>
            </w:r>
          </w:p>
        </w:tc>
        <w:tc>
          <w:tcPr>
            <w:tcW w:w="1549" w:type="dxa"/>
            <w:shd w:val="clear" w:color="auto" w:fill="FFF2CC" w:themeFill="accent4" w:themeFillTint="33"/>
          </w:tcPr>
          <w:p w14:paraId="77D25BFB" w14:textId="16B474F5" w:rsidR="003A198A" w:rsidRPr="007B47BD" w:rsidRDefault="003A198A" w:rsidP="00C07BB5">
            <w:pPr>
              <w:tabs>
                <w:tab w:val="left" w:pos="1575"/>
              </w:tabs>
              <w:rPr>
                <w:b/>
                <w:bCs/>
              </w:rPr>
            </w:pPr>
            <w:r w:rsidRPr="007B47BD">
              <w:rPr>
                <w:b/>
                <w:bCs/>
              </w:rPr>
              <w:t>Meaning</w:t>
            </w:r>
          </w:p>
        </w:tc>
        <w:tc>
          <w:tcPr>
            <w:tcW w:w="1500" w:type="dxa"/>
            <w:shd w:val="clear" w:color="auto" w:fill="E2EFD9" w:themeFill="accent6" w:themeFillTint="33"/>
          </w:tcPr>
          <w:p w14:paraId="5C1F9532" w14:textId="763FEE09" w:rsidR="003A198A" w:rsidRPr="007B47BD" w:rsidRDefault="003A198A" w:rsidP="00C07BB5">
            <w:pPr>
              <w:tabs>
                <w:tab w:val="left" w:pos="1575"/>
              </w:tabs>
              <w:rPr>
                <w:b/>
                <w:bCs/>
              </w:rPr>
            </w:pPr>
            <w:proofErr w:type="spellStart"/>
            <w:r w:rsidRPr="007B47BD">
              <w:rPr>
                <w:b/>
                <w:bCs/>
              </w:rPr>
              <w:t>ir</w:t>
            </w:r>
            <w:proofErr w:type="spellEnd"/>
            <w:r w:rsidRPr="007B47BD">
              <w:rPr>
                <w:b/>
                <w:bCs/>
              </w:rPr>
              <w:t xml:space="preserve"> ending word</w:t>
            </w:r>
          </w:p>
        </w:tc>
        <w:tc>
          <w:tcPr>
            <w:tcW w:w="1513" w:type="dxa"/>
            <w:shd w:val="clear" w:color="auto" w:fill="E2EFD9" w:themeFill="accent6" w:themeFillTint="33"/>
          </w:tcPr>
          <w:p w14:paraId="42AB7BB3" w14:textId="0369E69F" w:rsidR="003A198A" w:rsidRPr="007B47BD" w:rsidRDefault="003A198A" w:rsidP="00C07BB5">
            <w:pPr>
              <w:tabs>
                <w:tab w:val="left" w:pos="1575"/>
              </w:tabs>
              <w:rPr>
                <w:b/>
                <w:bCs/>
              </w:rPr>
            </w:pPr>
            <w:r w:rsidRPr="007B47BD">
              <w:rPr>
                <w:b/>
                <w:bCs/>
              </w:rPr>
              <w:t>meaning</w:t>
            </w:r>
          </w:p>
        </w:tc>
      </w:tr>
      <w:tr w:rsidR="009B7AAA" w14:paraId="276406C7" w14:textId="77777777" w:rsidTr="00862671">
        <w:tc>
          <w:tcPr>
            <w:tcW w:w="1505" w:type="dxa"/>
          </w:tcPr>
          <w:p w14:paraId="31A9E275" w14:textId="77777777" w:rsidR="009B7AAA" w:rsidRDefault="009B7AAA" w:rsidP="009B7AAA">
            <w:pPr>
              <w:tabs>
                <w:tab w:val="left" w:pos="1575"/>
              </w:tabs>
            </w:pPr>
            <w:proofErr w:type="spellStart"/>
            <w:r>
              <w:t>Acabar</w:t>
            </w:r>
            <w:proofErr w:type="spellEnd"/>
            <w:r>
              <w:t>/</w:t>
            </w:r>
          </w:p>
          <w:p w14:paraId="15722FBA" w14:textId="0CB6EA38" w:rsidR="009B7AAA" w:rsidRDefault="009B7AAA" w:rsidP="009B7AAA">
            <w:pPr>
              <w:tabs>
                <w:tab w:val="left" w:pos="1575"/>
              </w:tabs>
            </w:pPr>
            <w:proofErr w:type="spellStart"/>
            <w:r>
              <w:t>termine</w:t>
            </w:r>
            <w:proofErr w:type="spellEnd"/>
          </w:p>
        </w:tc>
        <w:tc>
          <w:tcPr>
            <w:tcW w:w="1784" w:type="dxa"/>
          </w:tcPr>
          <w:p w14:paraId="589DA7EB" w14:textId="384B0B24" w:rsidR="009B7AAA" w:rsidRDefault="009B7AAA" w:rsidP="009B7AAA">
            <w:pPr>
              <w:tabs>
                <w:tab w:val="left" w:pos="1575"/>
              </w:tabs>
            </w:pPr>
            <w:r>
              <w:t>To finish</w:t>
            </w:r>
            <w:r w:rsidR="000965C7">
              <w:t>/complete</w:t>
            </w:r>
          </w:p>
        </w:tc>
        <w:tc>
          <w:tcPr>
            <w:tcW w:w="1499" w:type="dxa"/>
          </w:tcPr>
          <w:p w14:paraId="333FC8CD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31071F90" w14:textId="74DFE7A8" w:rsidR="009B7AAA" w:rsidRDefault="009B7AAA" w:rsidP="009B7AAA">
            <w:pPr>
              <w:tabs>
                <w:tab w:val="left" w:pos="1575"/>
              </w:tabs>
            </w:pPr>
            <w:r>
              <w:t>To return</w:t>
            </w:r>
          </w:p>
        </w:tc>
        <w:tc>
          <w:tcPr>
            <w:tcW w:w="1500" w:type="dxa"/>
          </w:tcPr>
          <w:p w14:paraId="7952AEE7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740CBAB7" w14:textId="5D73C278" w:rsidR="009B7AAA" w:rsidRDefault="009B7AAA" w:rsidP="009B7AAA">
            <w:pPr>
              <w:tabs>
                <w:tab w:val="left" w:pos="1575"/>
              </w:tabs>
            </w:pPr>
            <w:r>
              <w:t>To write</w:t>
            </w:r>
          </w:p>
        </w:tc>
      </w:tr>
      <w:tr w:rsidR="009B7AAA" w14:paraId="74EDC69C" w14:textId="77777777" w:rsidTr="00862671">
        <w:tc>
          <w:tcPr>
            <w:tcW w:w="1505" w:type="dxa"/>
          </w:tcPr>
          <w:p w14:paraId="4364C35B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0BA74358" w14:textId="10BAFBCC" w:rsidR="009B7AAA" w:rsidRDefault="009B7AAA" w:rsidP="009B7AAA">
            <w:pPr>
              <w:tabs>
                <w:tab w:val="left" w:pos="1575"/>
              </w:tabs>
            </w:pPr>
            <w:r>
              <w:t>To accept</w:t>
            </w:r>
          </w:p>
        </w:tc>
        <w:tc>
          <w:tcPr>
            <w:tcW w:w="1499" w:type="dxa"/>
          </w:tcPr>
          <w:p w14:paraId="2ACF2CCF" w14:textId="2CB94330" w:rsidR="009B7AAA" w:rsidRDefault="007368F5" w:rsidP="009B7AAA">
            <w:pPr>
              <w:tabs>
                <w:tab w:val="left" w:pos="1575"/>
              </w:tabs>
            </w:pPr>
            <w:proofErr w:type="spellStart"/>
            <w:r>
              <w:t>Entender</w:t>
            </w:r>
            <w:proofErr w:type="spellEnd"/>
            <w:r w:rsidR="00237C20">
              <w:t>(irregular verb)</w:t>
            </w:r>
          </w:p>
        </w:tc>
        <w:tc>
          <w:tcPr>
            <w:tcW w:w="1549" w:type="dxa"/>
          </w:tcPr>
          <w:p w14:paraId="68F6D09F" w14:textId="4CC6FB50" w:rsidR="009B7AAA" w:rsidRDefault="009B7AAA" w:rsidP="009B7AAA">
            <w:pPr>
              <w:tabs>
                <w:tab w:val="left" w:pos="1575"/>
              </w:tabs>
            </w:pPr>
            <w:r>
              <w:t>To understand</w:t>
            </w:r>
          </w:p>
        </w:tc>
        <w:tc>
          <w:tcPr>
            <w:tcW w:w="1500" w:type="dxa"/>
          </w:tcPr>
          <w:p w14:paraId="5FAE5248" w14:textId="29192EC8" w:rsidR="009B7AAA" w:rsidRDefault="00011EA6" w:rsidP="009B7AAA">
            <w:pPr>
              <w:tabs>
                <w:tab w:val="left" w:pos="1575"/>
              </w:tabs>
            </w:pPr>
            <w:proofErr w:type="spellStart"/>
            <w:r>
              <w:t>Salir</w:t>
            </w:r>
            <w:proofErr w:type="spellEnd"/>
          </w:p>
        </w:tc>
        <w:tc>
          <w:tcPr>
            <w:tcW w:w="1513" w:type="dxa"/>
          </w:tcPr>
          <w:p w14:paraId="3D976AEC" w14:textId="36C14A36" w:rsidR="009B7AAA" w:rsidRDefault="00011EA6" w:rsidP="009B7AAA">
            <w:pPr>
              <w:tabs>
                <w:tab w:val="left" w:pos="1575"/>
              </w:tabs>
            </w:pPr>
            <w:r>
              <w:t>To go out</w:t>
            </w:r>
            <w:r w:rsidR="00234551">
              <w:t>/exit</w:t>
            </w:r>
          </w:p>
        </w:tc>
      </w:tr>
      <w:tr w:rsidR="009B7AAA" w14:paraId="1BBB61D9" w14:textId="77777777" w:rsidTr="00862671">
        <w:tc>
          <w:tcPr>
            <w:tcW w:w="1505" w:type="dxa"/>
          </w:tcPr>
          <w:p w14:paraId="60E93792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6E05C144" w14:textId="6A69B2E0" w:rsidR="009B7AAA" w:rsidRDefault="009B7AAA" w:rsidP="009B7AAA">
            <w:pPr>
              <w:tabs>
                <w:tab w:val="left" w:pos="1575"/>
              </w:tabs>
            </w:pPr>
            <w:r>
              <w:t>To give company</w:t>
            </w:r>
          </w:p>
        </w:tc>
        <w:tc>
          <w:tcPr>
            <w:tcW w:w="1499" w:type="dxa"/>
          </w:tcPr>
          <w:p w14:paraId="6DD436C0" w14:textId="5FC9E6DA" w:rsidR="009B7AAA" w:rsidRDefault="00237C20" w:rsidP="009B7AAA">
            <w:pPr>
              <w:tabs>
                <w:tab w:val="left" w:pos="1575"/>
              </w:tabs>
            </w:pPr>
            <w:proofErr w:type="spellStart"/>
            <w:r>
              <w:t>Comprender</w:t>
            </w:r>
            <w:proofErr w:type="spellEnd"/>
            <w:r>
              <w:t>(regular verb)</w:t>
            </w:r>
          </w:p>
        </w:tc>
        <w:tc>
          <w:tcPr>
            <w:tcW w:w="1549" w:type="dxa"/>
          </w:tcPr>
          <w:p w14:paraId="38CB1C28" w14:textId="77777777" w:rsidR="009B7AAA" w:rsidRDefault="009E6B3A" w:rsidP="009B7AAA">
            <w:pPr>
              <w:tabs>
                <w:tab w:val="left" w:pos="1575"/>
              </w:tabs>
            </w:pPr>
            <w:r>
              <w:t>To comprehend/</w:t>
            </w:r>
          </w:p>
          <w:p w14:paraId="01455712" w14:textId="57DE8003" w:rsidR="009E6B3A" w:rsidRDefault="009E6B3A" w:rsidP="009B7AAA">
            <w:pPr>
              <w:tabs>
                <w:tab w:val="left" w:pos="1575"/>
              </w:tabs>
            </w:pPr>
            <w:r>
              <w:t>understand</w:t>
            </w:r>
          </w:p>
        </w:tc>
        <w:tc>
          <w:tcPr>
            <w:tcW w:w="1500" w:type="dxa"/>
          </w:tcPr>
          <w:p w14:paraId="5C29EFA1" w14:textId="4C35B10E" w:rsidR="009B7AAA" w:rsidRDefault="00234551" w:rsidP="009B7AAA">
            <w:pPr>
              <w:tabs>
                <w:tab w:val="left" w:pos="1575"/>
              </w:tabs>
            </w:pPr>
            <w:r>
              <w:t>Preferer</w:t>
            </w:r>
          </w:p>
        </w:tc>
        <w:tc>
          <w:tcPr>
            <w:tcW w:w="1513" w:type="dxa"/>
          </w:tcPr>
          <w:p w14:paraId="4FDAE621" w14:textId="3F85A319" w:rsidR="009B7AAA" w:rsidRDefault="00234551" w:rsidP="009B7AAA">
            <w:pPr>
              <w:tabs>
                <w:tab w:val="left" w:pos="1575"/>
              </w:tabs>
            </w:pPr>
            <w:r>
              <w:t>To prefer</w:t>
            </w:r>
          </w:p>
        </w:tc>
      </w:tr>
      <w:tr w:rsidR="009B7AAA" w14:paraId="2E971E71" w14:textId="77777777" w:rsidTr="00862671">
        <w:tc>
          <w:tcPr>
            <w:tcW w:w="1505" w:type="dxa"/>
          </w:tcPr>
          <w:p w14:paraId="7EA57DD9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2DD9DAA1" w14:textId="4B2CE2AE" w:rsidR="009B7AAA" w:rsidRDefault="009B7AAA" w:rsidP="009B7AAA">
            <w:pPr>
              <w:tabs>
                <w:tab w:val="left" w:pos="1575"/>
              </w:tabs>
            </w:pPr>
            <w:r>
              <w:t>To advice</w:t>
            </w:r>
          </w:p>
        </w:tc>
        <w:tc>
          <w:tcPr>
            <w:tcW w:w="1499" w:type="dxa"/>
          </w:tcPr>
          <w:p w14:paraId="19A52270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6F26F542" w14:textId="242B3065" w:rsidR="009B7AAA" w:rsidRDefault="002436A4" w:rsidP="009B7AAA">
            <w:pPr>
              <w:tabs>
                <w:tab w:val="left" w:pos="1575"/>
              </w:tabs>
            </w:pPr>
            <w:r>
              <w:t>To respond</w:t>
            </w:r>
          </w:p>
        </w:tc>
        <w:tc>
          <w:tcPr>
            <w:tcW w:w="1500" w:type="dxa"/>
          </w:tcPr>
          <w:p w14:paraId="449BC542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26EB5E8D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340E1AAC" w14:textId="77777777" w:rsidTr="00862671">
        <w:tc>
          <w:tcPr>
            <w:tcW w:w="1505" w:type="dxa"/>
          </w:tcPr>
          <w:p w14:paraId="39653322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7A6775D1" w14:textId="49C1EC74" w:rsidR="009B7AAA" w:rsidRDefault="009B7AAA" w:rsidP="009B7AAA">
            <w:pPr>
              <w:tabs>
                <w:tab w:val="left" w:pos="1575"/>
              </w:tabs>
            </w:pPr>
            <w:r>
              <w:t>To walk (reg verb)</w:t>
            </w:r>
          </w:p>
        </w:tc>
        <w:tc>
          <w:tcPr>
            <w:tcW w:w="1499" w:type="dxa"/>
          </w:tcPr>
          <w:p w14:paraId="6E1FC44A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53BA4457" w14:textId="3822DE7F" w:rsidR="009B7AAA" w:rsidRDefault="00423499" w:rsidP="009B7AAA">
            <w:pPr>
              <w:tabs>
                <w:tab w:val="left" w:pos="1575"/>
              </w:tabs>
            </w:pPr>
            <w:r>
              <w:t>To break</w:t>
            </w:r>
          </w:p>
        </w:tc>
        <w:tc>
          <w:tcPr>
            <w:tcW w:w="1500" w:type="dxa"/>
          </w:tcPr>
          <w:p w14:paraId="2BDCA861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4B3464DC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60FF8F08" w14:textId="77777777" w:rsidTr="00862671">
        <w:tc>
          <w:tcPr>
            <w:tcW w:w="1505" w:type="dxa"/>
          </w:tcPr>
          <w:p w14:paraId="37145EC2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2384097A" w14:textId="099A667B" w:rsidR="009B7AAA" w:rsidRDefault="009B7AAA" w:rsidP="009B7AAA">
            <w:pPr>
              <w:tabs>
                <w:tab w:val="left" w:pos="1575"/>
              </w:tabs>
            </w:pPr>
            <w:r>
              <w:t>To walk</w:t>
            </w:r>
          </w:p>
        </w:tc>
        <w:tc>
          <w:tcPr>
            <w:tcW w:w="1499" w:type="dxa"/>
          </w:tcPr>
          <w:p w14:paraId="1B6C4E5C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2506EC60" w14:textId="49AAEBD6" w:rsidR="009B7AAA" w:rsidRDefault="00423499" w:rsidP="009B7AAA">
            <w:pPr>
              <w:tabs>
                <w:tab w:val="left" w:pos="1575"/>
              </w:tabs>
            </w:pPr>
            <w:r>
              <w:t>To sell</w:t>
            </w:r>
          </w:p>
        </w:tc>
        <w:tc>
          <w:tcPr>
            <w:tcW w:w="1500" w:type="dxa"/>
          </w:tcPr>
          <w:p w14:paraId="15A6E742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3F029449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0DAB0DD1" w14:textId="77777777" w:rsidTr="00862671">
        <w:tc>
          <w:tcPr>
            <w:tcW w:w="1505" w:type="dxa"/>
          </w:tcPr>
          <w:p w14:paraId="34307AC9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42E331FC" w14:textId="37FF8F3B" w:rsidR="009B7AAA" w:rsidRDefault="009B7AAA" w:rsidP="009B7AAA">
            <w:pPr>
              <w:tabs>
                <w:tab w:val="left" w:pos="1575"/>
              </w:tabs>
            </w:pPr>
            <w:r>
              <w:t>To turn off</w:t>
            </w:r>
          </w:p>
        </w:tc>
        <w:tc>
          <w:tcPr>
            <w:tcW w:w="1499" w:type="dxa"/>
          </w:tcPr>
          <w:p w14:paraId="21015688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4B616BE8" w14:textId="4EAEFB87" w:rsidR="009B7AAA" w:rsidRDefault="00011E05" w:rsidP="009B7AAA">
            <w:pPr>
              <w:tabs>
                <w:tab w:val="left" w:pos="1575"/>
              </w:tabs>
            </w:pPr>
            <w:r>
              <w:t>To read</w:t>
            </w:r>
          </w:p>
        </w:tc>
        <w:tc>
          <w:tcPr>
            <w:tcW w:w="1500" w:type="dxa"/>
          </w:tcPr>
          <w:p w14:paraId="73758E93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7FEBA1CC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65CF0B66" w14:textId="77777777" w:rsidTr="00862671">
        <w:tc>
          <w:tcPr>
            <w:tcW w:w="1505" w:type="dxa"/>
          </w:tcPr>
          <w:p w14:paraId="763DC465" w14:textId="4D565132" w:rsidR="009B7AAA" w:rsidRDefault="00E37C0D" w:rsidP="009B7AAA">
            <w:pPr>
              <w:tabs>
                <w:tab w:val="left" w:pos="1575"/>
              </w:tabs>
            </w:pPr>
            <w:proofErr w:type="spellStart"/>
            <w:r>
              <w:t>ayudar</w:t>
            </w:r>
            <w:proofErr w:type="spellEnd"/>
          </w:p>
        </w:tc>
        <w:tc>
          <w:tcPr>
            <w:tcW w:w="1784" w:type="dxa"/>
          </w:tcPr>
          <w:p w14:paraId="3AA43CBF" w14:textId="6226AEC3" w:rsidR="009B7AAA" w:rsidRDefault="009B7AAA" w:rsidP="009B7AAA">
            <w:pPr>
              <w:tabs>
                <w:tab w:val="left" w:pos="1575"/>
              </w:tabs>
            </w:pPr>
            <w:r>
              <w:t>To help</w:t>
            </w:r>
          </w:p>
        </w:tc>
        <w:tc>
          <w:tcPr>
            <w:tcW w:w="1499" w:type="dxa"/>
          </w:tcPr>
          <w:p w14:paraId="49BB2E26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2CE63B93" w14:textId="5FC36C3A" w:rsidR="009B7AAA" w:rsidRDefault="00762D69" w:rsidP="009B7AAA">
            <w:pPr>
              <w:tabs>
                <w:tab w:val="left" w:pos="1575"/>
              </w:tabs>
            </w:pPr>
            <w:r>
              <w:t>To stitch</w:t>
            </w:r>
          </w:p>
        </w:tc>
        <w:tc>
          <w:tcPr>
            <w:tcW w:w="1500" w:type="dxa"/>
          </w:tcPr>
          <w:p w14:paraId="17885317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63E86747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0D4687A3" w14:textId="77777777" w:rsidTr="00862671">
        <w:tc>
          <w:tcPr>
            <w:tcW w:w="1505" w:type="dxa"/>
          </w:tcPr>
          <w:p w14:paraId="5D1CAD03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30264480" w14:textId="010B5100" w:rsidR="009B7AAA" w:rsidRDefault="009B7AAA" w:rsidP="009B7AAA">
            <w:pPr>
              <w:tabs>
                <w:tab w:val="left" w:pos="1575"/>
              </w:tabs>
            </w:pPr>
            <w:r>
              <w:t>To erase</w:t>
            </w:r>
          </w:p>
        </w:tc>
        <w:tc>
          <w:tcPr>
            <w:tcW w:w="1499" w:type="dxa"/>
          </w:tcPr>
          <w:p w14:paraId="471EB85E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0093CE23" w14:textId="331BBDCC" w:rsidR="009B7AAA" w:rsidRDefault="00762D69" w:rsidP="009B7AAA">
            <w:pPr>
              <w:tabs>
                <w:tab w:val="left" w:pos="1575"/>
              </w:tabs>
            </w:pPr>
            <w:r>
              <w:t>To learn</w:t>
            </w:r>
          </w:p>
        </w:tc>
        <w:tc>
          <w:tcPr>
            <w:tcW w:w="1500" w:type="dxa"/>
          </w:tcPr>
          <w:p w14:paraId="4157BBFA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5DD3468D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3722A5" w14:paraId="00BB042B" w14:textId="77777777" w:rsidTr="00862671">
        <w:tc>
          <w:tcPr>
            <w:tcW w:w="1505" w:type="dxa"/>
          </w:tcPr>
          <w:p w14:paraId="460C135D" w14:textId="77777777" w:rsidR="003722A5" w:rsidRDefault="003722A5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584FBC76" w14:textId="219B93EE" w:rsidR="003722A5" w:rsidRDefault="003722A5" w:rsidP="009B7AAA">
            <w:pPr>
              <w:tabs>
                <w:tab w:val="left" w:pos="1575"/>
              </w:tabs>
            </w:pPr>
            <w:r>
              <w:t>To commence/begin</w:t>
            </w:r>
          </w:p>
        </w:tc>
        <w:tc>
          <w:tcPr>
            <w:tcW w:w="1499" w:type="dxa"/>
          </w:tcPr>
          <w:p w14:paraId="05FDE75E" w14:textId="77777777" w:rsidR="003722A5" w:rsidRDefault="003722A5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78A1B538" w14:textId="61997C11" w:rsidR="003722A5" w:rsidRDefault="003722A5" w:rsidP="009B7AAA">
            <w:pPr>
              <w:tabs>
                <w:tab w:val="left" w:pos="1575"/>
              </w:tabs>
            </w:pPr>
            <w:r>
              <w:t>To start/begin</w:t>
            </w:r>
          </w:p>
        </w:tc>
        <w:tc>
          <w:tcPr>
            <w:tcW w:w="1500" w:type="dxa"/>
          </w:tcPr>
          <w:p w14:paraId="6EB22EC2" w14:textId="77777777" w:rsidR="003722A5" w:rsidRDefault="003722A5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44B8CDC6" w14:textId="77777777" w:rsidR="003722A5" w:rsidRDefault="003722A5" w:rsidP="009B7AAA">
            <w:pPr>
              <w:tabs>
                <w:tab w:val="left" w:pos="1575"/>
              </w:tabs>
            </w:pPr>
          </w:p>
        </w:tc>
      </w:tr>
      <w:tr w:rsidR="009B7AAA" w14:paraId="641E5458" w14:textId="77777777" w:rsidTr="00862671">
        <w:tc>
          <w:tcPr>
            <w:tcW w:w="1505" w:type="dxa"/>
          </w:tcPr>
          <w:p w14:paraId="65CE27B8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30D69DD4" w14:textId="2A2F1E87" w:rsidR="009B7AAA" w:rsidRDefault="009B7AAA" w:rsidP="009B7AAA">
            <w:pPr>
              <w:tabs>
                <w:tab w:val="left" w:pos="1575"/>
              </w:tabs>
            </w:pPr>
            <w:r>
              <w:t>To look for</w:t>
            </w:r>
          </w:p>
        </w:tc>
        <w:tc>
          <w:tcPr>
            <w:tcW w:w="1499" w:type="dxa"/>
          </w:tcPr>
          <w:p w14:paraId="34719BA4" w14:textId="6E27C506" w:rsidR="009B7AAA" w:rsidRDefault="0081110E" w:rsidP="009B7AAA">
            <w:pPr>
              <w:tabs>
                <w:tab w:val="left" w:pos="1575"/>
              </w:tabs>
            </w:pPr>
            <w:r>
              <w:t>Saber</w:t>
            </w:r>
          </w:p>
        </w:tc>
        <w:tc>
          <w:tcPr>
            <w:tcW w:w="1549" w:type="dxa"/>
          </w:tcPr>
          <w:p w14:paraId="056CC350" w14:textId="1E4782B5" w:rsidR="009B7AAA" w:rsidRDefault="0081110E" w:rsidP="009B7AAA">
            <w:pPr>
              <w:tabs>
                <w:tab w:val="left" w:pos="1575"/>
              </w:tabs>
            </w:pPr>
            <w:r>
              <w:t>To know</w:t>
            </w:r>
          </w:p>
        </w:tc>
        <w:tc>
          <w:tcPr>
            <w:tcW w:w="1500" w:type="dxa"/>
          </w:tcPr>
          <w:p w14:paraId="388D9AA5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2B7289D4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6BB1881A" w14:textId="77777777" w:rsidTr="00862671">
        <w:tc>
          <w:tcPr>
            <w:tcW w:w="1505" w:type="dxa"/>
          </w:tcPr>
          <w:p w14:paraId="3EE6891F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2D273677" w14:textId="6CB2FD5A" w:rsidR="009B7AAA" w:rsidRDefault="009B7AAA" w:rsidP="009B7AAA">
            <w:pPr>
              <w:tabs>
                <w:tab w:val="left" w:pos="1575"/>
              </w:tabs>
            </w:pPr>
            <w:r>
              <w:t>To change</w:t>
            </w:r>
          </w:p>
        </w:tc>
        <w:tc>
          <w:tcPr>
            <w:tcW w:w="1499" w:type="dxa"/>
          </w:tcPr>
          <w:p w14:paraId="546142A7" w14:textId="25670DD4" w:rsidR="009B7AAA" w:rsidRDefault="00AE0870" w:rsidP="009B7AAA">
            <w:pPr>
              <w:tabs>
                <w:tab w:val="left" w:pos="1575"/>
              </w:tabs>
            </w:pPr>
            <w:proofErr w:type="spellStart"/>
            <w:r>
              <w:t>Sobre</w:t>
            </w:r>
            <w:proofErr w:type="spellEnd"/>
          </w:p>
        </w:tc>
        <w:tc>
          <w:tcPr>
            <w:tcW w:w="1549" w:type="dxa"/>
          </w:tcPr>
          <w:p w14:paraId="3246EF30" w14:textId="107B25E5" w:rsidR="009B7AAA" w:rsidRDefault="00AE0870" w:rsidP="009B7AAA">
            <w:pPr>
              <w:tabs>
                <w:tab w:val="left" w:pos="1575"/>
              </w:tabs>
            </w:pPr>
            <w:r>
              <w:t>about</w:t>
            </w:r>
          </w:p>
        </w:tc>
        <w:tc>
          <w:tcPr>
            <w:tcW w:w="1500" w:type="dxa"/>
          </w:tcPr>
          <w:p w14:paraId="6652DB34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13B040C5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6254F2A6" w14:textId="77777777" w:rsidTr="00862671">
        <w:tc>
          <w:tcPr>
            <w:tcW w:w="1505" w:type="dxa"/>
          </w:tcPr>
          <w:p w14:paraId="14BF32AD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0607D99D" w14:textId="547CAF8A" w:rsidR="009B7AAA" w:rsidRDefault="009B7AAA" w:rsidP="009B7AAA">
            <w:pPr>
              <w:tabs>
                <w:tab w:val="left" w:pos="1575"/>
              </w:tabs>
            </w:pPr>
            <w:r>
              <w:t>To upload/load</w:t>
            </w:r>
          </w:p>
        </w:tc>
        <w:tc>
          <w:tcPr>
            <w:tcW w:w="1499" w:type="dxa"/>
          </w:tcPr>
          <w:p w14:paraId="76340970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455B10BD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00" w:type="dxa"/>
          </w:tcPr>
          <w:p w14:paraId="519DF0A9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3326609B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4FD11AB4" w14:textId="77777777" w:rsidTr="00862671">
        <w:tc>
          <w:tcPr>
            <w:tcW w:w="1505" w:type="dxa"/>
          </w:tcPr>
          <w:p w14:paraId="74A7436D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4FD2AF46" w14:textId="3B3C98B8" w:rsidR="009B7AAA" w:rsidRDefault="009B7AAA" w:rsidP="009B7AAA">
            <w:pPr>
              <w:tabs>
                <w:tab w:val="left" w:pos="1575"/>
              </w:tabs>
            </w:pPr>
            <w:r>
              <w:t>To have supper/dinner</w:t>
            </w:r>
          </w:p>
        </w:tc>
        <w:tc>
          <w:tcPr>
            <w:tcW w:w="1499" w:type="dxa"/>
          </w:tcPr>
          <w:p w14:paraId="609AE1E0" w14:textId="1A66BE08" w:rsidR="009B7AAA" w:rsidRDefault="00F21FCC" w:rsidP="009B7AAA">
            <w:pPr>
              <w:tabs>
                <w:tab w:val="left" w:pos="1575"/>
              </w:tabs>
            </w:pPr>
            <w:proofErr w:type="spellStart"/>
            <w:r>
              <w:t>Poder</w:t>
            </w:r>
            <w:proofErr w:type="spellEnd"/>
          </w:p>
        </w:tc>
        <w:tc>
          <w:tcPr>
            <w:tcW w:w="1549" w:type="dxa"/>
          </w:tcPr>
          <w:p w14:paraId="45D25006" w14:textId="77777777" w:rsidR="009B7AAA" w:rsidRDefault="00F21FCC" w:rsidP="009B7AAA">
            <w:pPr>
              <w:tabs>
                <w:tab w:val="left" w:pos="1575"/>
              </w:tabs>
            </w:pPr>
            <w:r>
              <w:t>To be able to/</w:t>
            </w:r>
          </w:p>
          <w:p w14:paraId="30D83939" w14:textId="6D5DC61A" w:rsidR="00F21FCC" w:rsidRDefault="00F21FCC" w:rsidP="009B7AAA">
            <w:pPr>
              <w:tabs>
                <w:tab w:val="left" w:pos="1575"/>
              </w:tabs>
            </w:pPr>
            <w:r>
              <w:t>can</w:t>
            </w:r>
          </w:p>
        </w:tc>
        <w:tc>
          <w:tcPr>
            <w:tcW w:w="1500" w:type="dxa"/>
          </w:tcPr>
          <w:p w14:paraId="72181A4B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21B5A03D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75EE54AD" w14:textId="77777777" w:rsidTr="00862671">
        <w:tc>
          <w:tcPr>
            <w:tcW w:w="1505" w:type="dxa"/>
          </w:tcPr>
          <w:p w14:paraId="23FA3D5D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5210E7AF" w14:textId="0304AA9C" w:rsidR="009B7AAA" w:rsidRDefault="009B7AAA" w:rsidP="009B7AAA">
            <w:pPr>
              <w:tabs>
                <w:tab w:val="left" w:pos="1575"/>
              </w:tabs>
            </w:pPr>
            <w:r>
              <w:t>To chat</w:t>
            </w:r>
          </w:p>
        </w:tc>
        <w:tc>
          <w:tcPr>
            <w:tcW w:w="1499" w:type="dxa"/>
          </w:tcPr>
          <w:p w14:paraId="6D9508AD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097AC877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00" w:type="dxa"/>
          </w:tcPr>
          <w:p w14:paraId="46693B32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4E10CF52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02007210" w14:textId="77777777" w:rsidTr="00862671">
        <w:tc>
          <w:tcPr>
            <w:tcW w:w="1505" w:type="dxa"/>
          </w:tcPr>
          <w:p w14:paraId="53337386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77E3AD20" w14:textId="58D90CFA" w:rsidR="009B7AAA" w:rsidRDefault="009B7AAA" w:rsidP="009B7AAA">
            <w:pPr>
              <w:tabs>
                <w:tab w:val="left" w:pos="1575"/>
              </w:tabs>
            </w:pPr>
            <w:r>
              <w:t>To buy</w:t>
            </w:r>
          </w:p>
        </w:tc>
        <w:tc>
          <w:tcPr>
            <w:tcW w:w="1499" w:type="dxa"/>
          </w:tcPr>
          <w:p w14:paraId="74758F78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5D0DEFB2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00" w:type="dxa"/>
          </w:tcPr>
          <w:p w14:paraId="7AB1584D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00957D9C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68487671" w14:textId="77777777" w:rsidTr="00862671">
        <w:tc>
          <w:tcPr>
            <w:tcW w:w="1505" w:type="dxa"/>
          </w:tcPr>
          <w:p w14:paraId="66247F9E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2140B165" w14:textId="1621D1A1" w:rsidR="009B7AAA" w:rsidRDefault="009B7AAA" w:rsidP="009B7AAA">
            <w:pPr>
              <w:tabs>
                <w:tab w:val="left" w:pos="1575"/>
              </w:tabs>
            </w:pPr>
            <w:r>
              <w:t>To answer</w:t>
            </w:r>
          </w:p>
        </w:tc>
        <w:tc>
          <w:tcPr>
            <w:tcW w:w="1499" w:type="dxa"/>
          </w:tcPr>
          <w:p w14:paraId="49E22484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039FB7F8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00" w:type="dxa"/>
          </w:tcPr>
          <w:p w14:paraId="21615AAB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2EE02717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5F540B2B" w14:textId="77777777" w:rsidTr="00862671">
        <w:tc>
          <w:tcPr>
            <w:tcW w:w="1505" w:type="dxa"/>
          </w:tcPr>
          <w:p w14:paraId="3EF4CC21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5047EA39" w14:textId="2077FAB4" w:rsidR="009B7AAA" w:rsidRDefault="009B7AAA" w:rsidP="009B7AAA">
            <w:pPr>
              <w:tabs>
                <w:tab w:val="left" w:pos="1575"/>
              </w:tabs>
            </w:pPr>
            <w:r>
              <w:t>To cut</w:t>
            </w:r>
          </w:p>
        </w:tc>
        <w:tc>
          <w:tcPr>
            <w:tcW w:w="1499" w:type="dxa"/>
          </w:tcPr>
          <w:p w14:paraId="71F17D8C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586A52D4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00" w:type="dxa"/>
          </w:tcPr>
          <w:p w14:paraId="01F8694F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31ECAA75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58EA9DA9" w14:textId="77777777" w:rsidTr="00862671">
        <w:tc>
          <w:tcPr>
            <w:tcW w:w="1505" w:type="dxa"/>
          </w:tcPr>
          <w:p w14:paraId="363D5819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6A698B00" w14:textId="74BCB19F" w:rsidR="009B7AAA" w:rsidRDefault="009B7AAA" w:rsidP="009B7AAA">
            <w:pPr>
              <w:tabs>
                <w:tab w:val="left" w:pos="1575"/>
              </w:tabs>
            </w:pPr>
            <w:r>
              <w:t>To take rest</w:t>
            </w:r>
          </w:p>
        </w:tc>
        <w:tc>
          <w:tcPr>
            <w:tcW w:w="1499" w:type="dxa"/>
          </w:tcPr>
          <w:p w14:paraId="6E06699F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070EE4D0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00" w:type="dxa"/>
          </w:tcPr>
          <w:p w14:paraId="616CB057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21B5DCF6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60CB5955" w14:textId="77777777" w:rsidTr="00862671">
        <w:tc>
          <w:tcPr>
            <w:tcW w:w="1505" w:type="dxa"/>
          </w:tcPr>
          <w:p w14:paraId="3BAF437F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4DBD3694" w14:textId="5188C66F" w:rsidR="009B7AAA" w:rsidRDefault="009B7AAA" w:rsidP="009B7AAA">
            <w:pPr>
              <w:tabs>
                <w:tab w:val="left" w:pos="1575"/>
              </w:tabs>
            </w:pPr>
            <w:r>
              <w:t>To draw</w:t>
            </w:r>
          </w:p>
        </w:tc>
        <w:tc>
          <w:tcPr>
            <w:tcW w:w="1499" w:type="dxa"/>
          </w:tcPr>
          <w:p w14:paraId="6EE3A4A1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2E2F9EAA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00" w:type="dxa"/>
          </w:tcPr>
          <w:p w14:paraId="73E6A211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71E45CDC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0E0A6E00" w14:textId="77777777" w:rsidTr="00862671">
        <w:trPr>
          <w:trHeight w:val="629"/>
        </w:trPr>
        <w:tc>
          <w:tcPr>
            <w:tcW w:w="1505" w:type="dxa"/>
          </w:tcPr>
          <w:p w14:paraId="742F03FE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4AB9199D" w14:textId="3B629095" w:rsidR="009B7AAA" w:rsidRDefault="009B7AAA" w:rsidP="009B7AAA">
            <w:pPr>
              <w:tabs>
                <w:tab w:val="left" w:pos="1575"/>
              </w:tabs>
            </w:pPr>
            <w:r>
              <w:t>To have breakfast</w:t>
            </w:r>
          </w:p>
        </w:tc>
        <w:tc>
          <w:tcPr>
            <w:tcW w:w="1499" w:type="dxa"/>
          </w:tcPr>
          <w:p w14:paraId="3A187D11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5882D7A1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00" w:type="dxa"/>
          </w:tcPr>
          <w:p w14:paraId="2E972F41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78FC9C70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63196984" w14:textId="77777777" w:rsidTr="00862671">
        <w:tc>
          <w:tcPr>
            <w:tcW w:w="1505" w:type="dxa"/>
          </w:tcPr>
          <w:p w14:paraId="61EEBCCB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1ECDB2B5" w14:textId="35ACC2A1" w:rsidR="009B7AAA" w:rsidRDefault="009B7AAA" w:rsidP="009B7AAA">
            <w:pPr>
              <w:tabs>
                <w:tab w:val="left" w:pos="1575"/>
              </w:tabs>
            </w:pPr>
            <w:r>
              <w:t>To enjoy</w:t>
            </w:r>
          </w:p>
        </w:tc>
        <w:tc>
          <w:tcPr>
            <w:tcW w:w="1499" w:type="dxa"/>
          </w:tcPr>
          <w:p w14:paraId="544D8000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3C346D52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00" w:type="dxa"/>
          </w:tcPr>
          <w:p w14:paraId="4252BD27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7B2F5D40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2EF3C8B0" w14:textId="77777777" w:rsidTr="00862671">
        <w:tc>
          <w:tcPr>
            <w:tcW w:w="1505" w:type="dxa"/>
          </w:tcPr>
          <w:p w14:paraId="18319EC5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42A4AAA8" w14:textId="06098B3C" w:rsidR="009B7AAA" w:rsidRDefault="009B7AAA" w:rsidP="009B7AAA">
            <w:pPr>
              <w:tabs>
                <w:tab w:val="left" w:pos="1575"/>
              </w:tabs>
            </w:pPr>
            <w:r>
              <w:t>To smoke</w:t>
            </w:r>
          </w:p>
        </w:tc>
        <w:tc>
          <w:tcPr>
            <w:tcW w:w="1499" w:type="dxa"/>
          </w:tcPr>
          <w:p w14:paraId="4233C69F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5757A890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00" w:type="dxa"/>
          </w:tcPr>
          <w:p w14:paraId="58EA7E3E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36F9F9E0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274702AC" w14:textId="77777777" w:rsidTr="00862671">
        <w:tc>
          <w:tcPr>
            <w:tcW w:w="1505" w:type="dxa"/>
          </w:tcPr>
          <w:p w14:paraId="4F687123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74C9325D" w14:textId="38A91D64" w:rsidR="009B7AAA" w:rsidRDefault="009B7AAA" w:rsidP="009B7AAA">
            <w:pPr>
              <w:tabs>
                <w:tab w:val="left" w:pos="1575"/>
              </w:tabs>
            </w:pPr>
            <w:r>
              <w:t>To listen to</w:t>
            </w:r>
          </w:p>
        </w:tc>
        <w:tc>
          <w:tcPr>
            <w:tcW w:w="1499" w:type="dxa"/>
          </w:tcPr>
          <w:p w14:paraId="659E1424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7C779ABE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00" w:type="dxa"/>
          </w:tcPr>
          <w:p w14:paraId="137859EC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0B1E5F9F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797F770D" w14:textId="77777777" w:rsidTr="00862671">
        <w:tc>
          <w:tcPr>
            <w:tcW w:w="1505" w:type="dxa"/>
          </w:tcPr>
          <w:p w14:paraId="4889EE61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6E8ADA93" w14:textId="304804F8" w:rsidR="009B7AAA" w:rsidRDefault="009B7AAA" w:rsidP="009B7AAA">
            <w:pPr>
              <w:tabs>
                <w:tab w:val="left" w:pos="1575"/>
              </w:tabs>
            </w:pPr>
            <w:r>
              <w:t>To arrive</w:t>
            </w:r>
          </w:p>
        </w:tc>
        <w:tc>
          <w:tcPr>
            <w:tcW w:w="1499" w:type="dxa"/>
          </w:tcPr>
          <w:p w14:paraId="5FF02359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1A89078B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00" w:type="dxa"/>
          </w:tcPr>
          <w:p w14:paraId="15F31CCA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2AA43B30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5DFE0176" w14:textId="77777777" w:rsidTr="00862671">
        <w:tc>
          <w:tcPr>
            <w:tcW w:w="1505" w:type="dxa"/>
          </w:tcPr>
          <w:p w14:paraId="2A072D07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70573065" w14:textId="1C3EAB54" w:rsidR="009B7AAA" w:rsidRDefault="009B7AAA" w:rsidP="009B7AAA">
            <w:pPr>
              <w:tabs>
                <w:tab w:val="left" w:pos="1575"/>
              </w:tabs>
            </w:pPr>
            <w:r>
              <w:t>To speak/talk</w:t>
            </w:r>
          </w:p>
        </w:tc>
        <w:tc>
          <w:tcPr>
            <w:tcW w:w="1499" w:type="dxa"/>
          </w:tcPr>
          <w:p w14:paraId="5BE87E23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013BF0D7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00" w:type="dxa"/>
          </w:tcPr>
          <w:p w14:paraId="73931FB3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6E340DB0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0D142856" w14:textId="77777777" w:rsidTr="00862671">
        <w:tc>
          <w:tcPr>
            <w:tcW w:w="1505" w:type="dxa"/>
          </w:tcPr>
          <w:p w14:paraId="748AF4B0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11DA0890" w14:textId="523DD623" w:rsidR="009B7AAA" w:rsidRDefault="003650AD" w:rsidP="009B7AAA">
            <w:pPr>
              <w:tabs>
                <w:tab w:val="left" w:pos="1575"/>
              </w:tabs>
            </w:pPr>
            <w:r>
              <w:t>To invite</w:t>
            </w:r>
          </w:p>
        </w:tc>
        <w:tc>
          <w:tcPr>
            <w:tcW w:w="1499" w:type="dxa"/>
          </w:tcPr>
          <w:p w14:paraId="74874344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042C886F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00" w:type="dxa"/>
          </w:tcPr>
          <w:p w14:paraId="3B7AC033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6F2C2F01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6FE0CF51" w14:textId="77777777" w:rsidTr="00862671">
        <w:tc>
          <w:tcPr>
            <w:tcW w:w="1505" w:type="dxa"/>
          </w:tcPr>
          <w:p w14:paraId="30B901F7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448D225E" w14:textId="29CE3809" w:rsidR="009B7AAA" w:rsidRDefault="003650AD" w:rsidP="009B7AAA">
            <w:pPr>
              <w:tabs>
                <w:tab w:val="left" w:pos="1575"/>
              </w:tabs>
            </w:pPr>
            <w:r>
              <w:t>To earn/win</w:t>
            </w:r>
          </w:p>
        </w:tc>
        <w:tc>
          <w:tcPr>
            <w:tcW w:w="1499" w:type="dxa"/>
          </w:tcPr>
          <w:p w14:paraId="756C4E7B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570BB8D2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00" w:type="dxa"/>
          </w:tcPr>
          <w:p w14:paraId="77BE3F1B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5887E173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3613A3F8" w14:textId="77777777" w:rsidTr="00862671">
        <w:tc>
          <w:tcPr>
            <w:tcW w:w="1505" w:type="dxa"/>
          </w:tcPr>
          <w:p w14:paraId="1E7E4EC3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6EA05DE3" w14:textId="79521EA4" w:rsidR="009B7AAA" w:rsidRDefault="00C43857" w:rsidP="009B7AAA">
            <w:pPr>
              <w:tabs>
                <w:tab w:val="left" w:pos="1575"/>
              </w:tabs>
            </w:pPr>
            <w:r>
              <w:t>To spend</w:t>
            </w:r>
          </w:p>
        </w:tc>
        <w:tc>
          <w:tcPr>
            <w:tcW w:w="1499" w:type="dxa"/>
          </w:tcPr>
          <w:p w14:paraId="193EBF82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1745A363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00" w:type="dxa"/>
          </w:tcPr>
          <w:p w14:paraId="6599D98A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5A3B7566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46FC4751" w14:textId="77777777" w:rsidTr="00862671">
        <w:tc>
          <w:tcPr>
            <w:tcW w:w="1505" w:type="dxa"/>
          </w:tcPr>
          <w:p w14:paraId="2A8639BC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7A61B690" w14:textId="31BE2E63" w:rsidR="009B7AAA" w:rsidRDefault="00C43857" w:rsidP="009B7AAA">
            <w:pPr>
              <w:tabs>
                <w:tab w:val="left" w:pos="1575"/>
              </w:tabs>
            </w:pPr>
            <w:r>
              <w:t xml:space="preserve">To </w:t>
            </w:r>
            <w:proofErr w:type="spellStart"/>
            <w:r>
              <w:t>timepass</w:t>
            </w:r>
            <w:proofErr w:type="spellEnd"/>
          </w:p>
        </w:tc>
        <w:tc>
          <w:tcPr>
            <w:tcW w:w="1499" w:type="dxa"/>
          </w:tcPr>
          <w:p w14:paraId="11A5A747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1B0F171A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00" w:type="dxa"/>
          </w:tcPr>
          <w:p w14:paraId="2CF5FECA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743C43A7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68D9C006" w14:textId="77777777" w:rsidTr="00862671">
        <w:tc>
          <w:tcPr>
            <w:tcW w:w="1505" w:type="dxa"/>
          </w:tcPr>
          <w:p w14:paraId="5748CCC2" w14:textId="277FDDF2" w:rsidR="009B7AAA" w:rsidRDefault="002E7617" w:rsidP="009B7AAA">
            <w:pPr>
              <w:tabs>
                <w:tab w:val="left" w:pos="1575"/>
              </w:tabs>
            </w:pPr>
            <w:proofErr w:type="spellStart"/>
            <w:r>
              <w:t>entrar</w:t>
            </w:r>
            <w:proofErr w:type="spellEnd"/>
          </w:p>
        </w:tc>
        <w:tc>
          <w:tcPr>
            <w:tcW w:w="1784" w:type="dxa"/>
          </w:tcPr>
          <w:p w14:paraId="3BA9E258" w14:textId="77777777" w:rsidR="009B7AAA" w:rsidRDefault="00C43857" w:rsidP="009B7AAA">
            <w:pPr>
              <w:tabs>
                <w:tab w:val="left" w:pos="1575"/>
              </w:tabs>
            </w:pPr>
            <w:r>
              <w:t>To enter/</w:t>
            </w:r>
          </w:p>
          <w:p w14:paraId="1EE4229E" w14:textId="1DEC2057" w:rsidR="00C43857" w:rsidRDefault="00C43857" w:rsidP="009B7AAA">
            <w:pPr>
              <w:tabs>
                <w:tab w:val="left" w:pos="1575"/>
              </w:tabs>
            </w:pPr>
            <w:r>
              <w:t>To input data</w:t>
            </w:r>
          </w:p>
        </w:tc>
        <w:tc>
          <w:tcPr>
            <w:tcW w:w="1499" w:type="dxa"/>
          </w:tcPr>
          <w:p w14:paraId="3110CFB5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6CFD1118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00" w:type="dxa"/>
          </w:tcPr>
          <w:p w14:paraId="4385A45A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78FEFA6A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5FF8AA08" w14:textId="77777777" w:rsidTr="00862671">
        <w:tc>
          <w:tcPr>
            <w:tcW w:w="1505" w:type="dxa"/>
          </w:tcPr>
          <w:p w14:paraId="04A8886A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50860301" w14:textId="31FA0982" w:rsidR="009B7AAA" w:rsidRDefault="00C43857" w:rsidP="009B7AAA">
            <w:pPr>
              <w:tabs>
                <w:tab w:val="left" w:pos="1575"/>
              </w:tabs>
            </w:pPr>
            <w:r>
              <w:t>To wait</w:t>
            </w:r>
          </w:p>
        </w:tc>
        <w:tc>
          <w:tcPr>
            <w:tcW w:w="1499" w:type="dxa"/>
          </w:tcPr>
          <w:p w14:paraId="402E158E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42FDBA68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00" w:type="dxa"/>
          </w:tcPr>
          <w:p w14:paraId="1AE50F1C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60816B27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2F874CE3" w14:textId="77777777" w:rsidTr="00862671">
        <w:tc>
          <w:tcPr>
            <w:tcW w:w="1505" w:type="dxa"/>
          </w:tcPr>
          <w:p w14:paraId="619FE034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4D6908ED" w14:textId="43E5E253" w:rsidR="009B7AAA" w:rsidRDefault="00C43857" w:rsidP="009B7AAA">
            <w:pPr>
              <w:tabs>
                <w:tab w:val="left" w:pos="1575"/>
              </w:tabs>
            </w:pPr>
            <w:r>
              <w:t>To hope</w:t>
            </w:r>
          </w:p>
        </w:tc>
        <w:tc>
          <w:tcPr>
            <w:tcW w:w="1499" w:type="dxa"/>
          </w:tcPr>
          <w:p w14:paraId="5188445D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73B37C93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00" w:type="dxa"/>
          </w:tcPr>
          <w:p w14:paraId="47BEF69B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04078509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3CB5B7C8" w14:textId="77777777" w:rsidTr="00862671">
        <w:tc>
          <w:tcPr>
            <w:tcW w:w="1505" w:type="dxa"/>
          </w:tcPr>
          <w:p w14:paraId="03B1D361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5806E908" w14:textId="2A4FFD7A" w:rsidR="009B7AAA" w:rsidRDefault="000C166F" w:rsidP="009B7AAA">
            <w:pPr>
              <w:tabs>
                <w:tab w:val="left" w:pos="1575"/>
              </w:tabs>
            </w:pPr>
            <w:r>
              <w:t>To push</w:t>
            </w:r>
          </w:p>
        </w:tc>
        <w:tc>
          <w:tcPr>
            <w:tcW w:w="1499" w:type="dxa"/>
          </w:tcPr>
          <w:p w14:paraId="1C26CBF9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176BD0CC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00" w:type="dxa"/>
          </w:tcPr>
          <w:p w14:paraId="1E35E493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148E934D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2CE26E00" w14:textId="77777777" w:rsidTr="00862671">
        <w:tc>
          <w:tcPr>
            <w:tcW w:w="1505" w:type="dxa"/>
          </w:tcPr>
          <w:p w14:paraId="22584016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2DDE3556" w14:textId="77777777" w:rsidR="009B7AAA" w:rsidRDefault="000C166F" w:rsidP="009B7AAA">
            <w:pPr>
              <w:tabs>
                <w:tab w:val="left" w:pos="1575"/>
              </w:tabs>
            </w:pPr>
            <w:r>
              <w:t>To descend/</w:t>
            </w:r>
          </w:p>
          <w:p w14:paraId="5ADD7B14" w14:textId="77777777" w:rsidR="000C166F" w:rsidRDefault="000C166F" w:rsidP="009B7AAA">
            <w:pPr>
              <w:tabs>
                <w:tab w:val="left" w:pos="1575"/>
              </w:tabs>
            </w:pPr>
            <w:r>
              <w:t>Download/</w:t>
            </w:r>
          </w:p>
          <w:p w14:paraId="2E9F49F6" w14:textId="7DC79237" w:rsidR="000C166F" w:rsidRDefault="000C166F" w:rsidP="009B7AAA">
            <w:pPr>
              <w:tabs>
                <w:tab w:val="left" w:pos="1575"/>
              </w:tabs>
            </w:pPr>
            <w:r>
              <w:t>To go down</w:t>
            </w:r>
          </w:p>
        </w:tc>
        <w:tc>
          <w:tcPr>
            <w:tcW w:w="1499" w:type="dxa"/>
          </w:tcPr>
          <w:p w14:paraId="2FE51E29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03C2E2CA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00" w:type="dxa"/>
          </w:tcPr>
          <w:p w14:paraId="66831554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4DD62F53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1F1A85CA" w14:textId="77777777" w:rsidTr="00862671">
        <w:tc>
          <w:tcPr>
            <w:tcW w:w="1505" w:type="dxa"/>
          </w:tcPr>
          <w:p w14:paraId="05A2D098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784" w:type="dxa"/>
          </w:tcPr>
          <w:p w14:paraId="5228FB7C" w14:textId="6C248534" w:rsidR="009B7AAA" w:rsidRDefault="000C166F" w:rsidP="009B7AAA">
            <w:pPr>
              <w:tabs>
                <w:tab w:val="left" w:pos="1575"/>
              </w:tabs>
            </w:pPr>
            <w:r>
              <w:t>To record</w:t>
            </w:r>
          </w:p>
        </w:tc>
        <w:tc>
          <w:tcPr>
            <w:tcW w:w="1499" w:type="dxa"/>
          </w:tcPr>
          <w:p w14:paraId="09449A98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27EB64D4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00" w:type="dxa"/>
          </w:tcPr>
          <w:p w14:paraId="0C87E7EB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54D8E01C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68005433" w14:textId="77777777" w:rsidTr="00862671">
        <w:tc>
          <w:tcPr>
            <w:tcW w:w="1505" w:type="dxa"/>
          </w:tcPr>
          <w:p w14:paraId="578B5446" w14:textId="37B7FA96" w:rsidR="009B7AAA" w:rsidRDefault="009B0755" w:rsidP="009B7AAA">
            <w:pPr>
              <w:tabs>
                <w:tab w:val="left" w:pos="1575"/>
              </w:tabs>
            </w:pPr>
            <w:r>
              <w:t xml:space="preserve">El </w:t>
            </w:r>
            <w:proofErr w:type="spellStart"/>
            <w:r>
              <w:t>periodica</w:t>
            </w:r>
            <w:proofErr w:type="spellEnd"/>
          </w:p>
        </w:tc>
        <w:tc>
          <w:tcPr>
            <w:tcW w:w="1784" w:type="dxa"/>
          </w:tcPr>
          <w:p w14:paraId="172CDC9F" w14:textId="74E7E861" w:rsidR="009B7AAA" w:rsidRDefault="00424B7B" w:rsidP="009B7AAA">
            <w:pPr>
              <w:tabs>
                <w:tab w:val="left" w:pos="1575"/>
              </w:tabs>
            </w:pPr>
            <w:r>
              <w:t>N</w:t>
            </w:r>
            <w:r w:rsidR="009B0755">
              <w:t>ewspaper</w:t>
            </w:r>
          </w:p>
        </w:tc>
        <w:tc>
          <w:tcPr>
            <w:tcW w:w="1499" w:type="dxa"/>
          </w:tcPr>
          <w:p w14:paraId="2F187569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585D1915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00" w:type="dxa"/>
          </w:tcPr>
          <w:p w14:paraId="06980F9A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129B39AD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1822571C" w14:textId="77777777" w:rsidTr="00862671">
        <w:tc>
          <w:tcPr>
            <w:tcW w:w="1505" w:type="dxa"/>
          </w:tcPr>
          <w:p w14:paraId="6FAB04C3" w14:textId="5394DA84" w:rsidR="009B7AAA" w:rsidRDefault="00E91B75" w:rsidP="009B7AAA">
            <w:pPr>
              <w:tabs>
                <w:tab w:val="left" w:pos="1575"/>
              </w:tabs>
            </w:pPr>
            <w:r>
              <w:t xml:space="preserve">Un </w:t>
            </w:r>
            <w:proofErr w:type="spellStart"/>
            <w:r>
              <w:t>poco</w:t>
            </w:r>
            <w:proofErr w:type="spellEnd"/>
          </w:p>
        </w:tc>
        <w:tc>
          <w:tcPr>
            <w:tcW w:w="1784" w:type="dxa"/>
          </w:tcPr>
          <w:p w14:paraId="0EE29DAF" w14:textId="208C6FF0" w:rsidR="009B7AAA" w:rsidRDefault="00E91B75" w:rsidP="009B7AAA">
            <w:pPr>
              <w:tabs>
                <w:tab w:val="left" w:pos="1575"/>
              </w:tabs>
            </w:pPr>
            <w:r>
              <w:t>little</w:t>
            </w:r>
          </w:p>
        </w:tc>
        <w:tc>
          <w:tcPr>
            <w:tcW w:w="1499" w:type="dxa"/>
          </w:tcPr>
          <w:p w14:paraId="26C80B55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63677DAA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00" w:type="dxa"/>
          </w:tcPr>
          <w:p w14:paraId="144CCF08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61AF2B70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9B7AAA" w14:paraId="41BB97B4" w14:textId="77777777" w:rsidTr="00862671">
        <w:tc>
          <w:tcPr>
            <w:tcW w:w="1505" w:type="dxa"/>
          </w:tcPr>
          <w:p w14:paraId="78748477" w14:textId="58483BC1" w:rsidR="009B7AAA" w:rsidRDefault="006A24F6" w:rsidP="009B7AAA">
            <w:pPr>
              <w:tabs>
                <w:tab w:val="left" w:pos="1575"/>
              </w:tabs>
            </w:pPr>
            <w:r>
              <w:t>Utilizer</w:t>
            </w:r>
          </w:p>
        </w:tc>
        <w:tc>
          <w:tcPr>
            <w:tcW w:w="1784" w:type="dxa"/>
          </w:tcPr>
          <w:p w14:paraId="290ACB62" w14:textId="11A12665" w:rsidR="009B7AAA" w:rsidRDefault="006A24F6" w:rsidP="009B7AAA">
            <w:pPr>
              <w:tabs>
                <w:tab w:val="left" w:pos="1575"/>
              </w:tabs>
            </w:pPr>
            <w:r>
              <w:t>To use</w:t>
            </w:r>
          </w:p>
        </w:tc>
        <w:tc>
          <w:tcPr>
            <w:tcW w:w="1499" w:type="dxa"/>
          </w:tcPr>
          <w:p w14:paraId="1E2935B6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2DFE490E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00" w:type="dxa"/>
          </w:tcPr>
          <w:p w14:paraId="0F4571EF" w14:textId="77777777" w:rsidR="009B7AAA" w:rsidRDefault="009B7AAA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76309B1D" w14:textId="77777777" w:rsidR="009B7AAA" w:rsidRDefault="009B7AAA" w:rsidP="009B7AAA">
            <w:pPr>
              <w:tabs>
                <w:tab w:val="left" w:pos="1575"/>
              </w:tabs>
            </w:pPr>
          </w:p>
        </w:tc>
      </w:tr>
      <w:tr w:rsidR="00AB46A2" w14:paraId="0E158874" w14:textId="77777777" w:rsidTr="00862671">
        <w:tc>
          <w:tcPr>
            <w:tcW w:w="1505" w:type="dxa"/>
          </w:tcPr>
          <w:p w14:paraId="38386F67" w14:textId="6F8FB64C" w:rsidR="00AB46A2" w:rsidRDefault="00AB46A2" w:rsidP="009B7AAA">
            <w:pPr>
              <w:tabs>
                <w:tab w:val="left" w:pos="1575"/>
              </w:tabs>
            </w:pPr>
            <w:proofErr w:type="spellStart"/>
            <w:r>
              <w:t>Ganar</w:t>
            </w:r>
            <w:proofErr w:type="spellEnd"/>
          </w:p>
        </w:tc>
        <w:tc>
          <w:tcPr>
            <w:tcW w:w="1784" w:type="dxa"/>
          </w:tcPr>
          <w:p w14:paraId="68168327" w14:textId="48B9F3E9" w:rsidR="00AB46A2" w:rsidRDefault="00AB46A2" w:rsidP="009B7AAA">
            <w:pPr>
              <w:tabs>
                <w:tab w:val="left" w:pos="1575"/>
              </w:tabs>
            </w:pPr>
            <w:r>
              <w:t>To earn</w:t>
            </w:r>
          </w:p>
        </w:tc>
        <w:tc>
          <w:tcPr>
            <w:tcW w:w="1499" w:type="dxa"/>
          </w:tcPr>
          <w:p w14:paraId="42B26CF9" w14:textId="77777777" w:rsidR="00AB46A2" w:rsidRDefault="00AB46A2" w:rsidP="009B7AAA">
            <w:pPr>
              <w:tabs>
                <w:tab w:val="left" w:pos="1575"/>
              </w:tabs>
            </w:pPr>
          </w:p>
        </w:tc>
        <w:tc>
          <w:tcPr>
            <w:tcW w:w="1549" w:type="dxa"/>
          </w:tcPr>
          <w:p w14:paraId="520B6552" w14:textId="77777777" w:rsidR="00AB46A2" w:rsidRDefault="00AB46A2" w:rsidP="009B7AAA">
            <w:pPr>
              <w:tabs>
                <w:tab w:val="left" w:pos="1575"/>
              </w:tabs>
            </w:pPr>
          </w:p>
        </w:tc>
        <w:tc>
          <w:tcPr>
            <w:tcW w:w="1500" w:type="dxa"/>
          </w:tcPr>
          <w:p w14:paraId="1A3AE4F7" w14:textId="77777777" w:rsidR="00AB46A2" w:rsidRDefault="00AB46A2" w:rsidP="009B7AAA">
            <w:pPr>
              <w:tabs>
                <w:tab w:val="left" w:pos="1575"/>
              </w:tabs>
            </w:pPr>
          </w:p>
        </w:tc>
        <w:tc>
          <w:tcPr>
            <w:tcW w:w="1513" w:type="dxa"/>
          </w:tcPr>
          <w:p w14:paraId="606E99F7" w14:textId="77777777" w:rsidR="00AB46A2" w:rsidRDefault="00AB46A2" w:rsidP="009B7AAA">
            <w:pPr>
              <w:tabs>
                <w:tab w:val="left" w:pos="1575"/>
              </w:tabs>
            </w:pPr>
          </w:p>
        </w:tc>
      </w:tr>
    </w:tbl>
    <w:p w14:paraId="12856AEB" w14:textId="7867815A" w:rsidR="00081243" w:rsidRDefault="00081243" w:rsidP="00C07BB5">
      <w:pPr>
        <w:tabs>
          <w:tab w:val="left" w:pos="1575"/>
        </w:tabs>
      </w:pPr>
    </w:p>
    <w:p w14:paraId="35DA5D1F" w14:textId="77777777" w:rsidR="00F148B5" w:rsidRDefault="00F148B5" w:rsidP="00C07BB5">
      <w:pPr>
        <w:tabs>
          <w:tab w:val="left" w:pos="1575"/>
        </w:tabs>
      </w:pPr>
    </w:p>
    <w:p w14:paraId="3B10F2F3" w14:textId="77777777" w:rsidR="00081243" w:rsidRDefault="00081243" w:rsidP="00C07BB5">
      <w:pPr>
        <w:tabs>
          <w:tab w:val="left" w:pos="1575"/>
        </w:tabs>
      </w:pPr>
    </w:p>
    <w:p w14:paraId="2EF7DC88" w14:textId="2CA2C6AE" w:rsidR="00C07BB5" w:rsidRDefault="0040648F" w:rsidP="0040648F">
      <w:pPr>
        <w:pStyle w:val="Heading1"/>
      </w:pPr>
      <w:bookmarkStart w:id="50" w:name="_Toc16354835"/>
      <w:r>
        <w:t>Conjugations</w:t>
      </w:r>
      <w:bookmarkEnd w:id="50"/>
    </w:p>
    <w:p w14:paraId="7BACCD1C" w14:textId="0DF46525" w:rsidR="0040648F" w:rsidRDefault="0040648F" w:rsidP="0040648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"/>
        <w:gridCol w:w="805"/>
        <w:gridCol w:w="810"/>
        <w:gridCol w:w="645"/>
      </w:tblGrid>
      <w:tr w:rsidR="00097AB2" w14:paraId="14F72D47" w14:textId="77777777" w:rsidTr="00F100A1">
        <w:tc>
          <w:tcPr>
            <w:tcW w:w="805" w:type="dxa"/>
          </w:tcPr>
          <w:p w14:paraId="371BD89B" w14:textId="77F3C94C" w:rsidR="00097AB2" w:rsidRPr="00097AB2" w:rsidRDefault="00AE44AC" w:rsidP="00097AB2">
            <w:r w:rsidRPr="00AE44AC">
              <w:rPr>
                <w:sz w:val="20"/>
                <w:szCs w:val="20"/>
              </w:rPr>
              <w:t>word ending</w:t>
            </w:r>
          </w:p>
        </w:tc>
        <w:tc>
          <w:tcPr>
            <w:tcW w:w="805" w:type="dxa"/>
          </w:tcPr>
          <w:p w14:paraId="405D300E" w14:textId="336ADB2B" w:rsidR="00097AB2" w:rsidRPr="00097AB2" w:rsidRDefault="00AE44AC" w:rsidP="0040648F">
            <w:pPr>
              <w:pStyle w:val="NoSpacing"/>
              <w:rPr>
                <w:b/>
                <w:bCs/>
              </w:rPr>
            </w:pPr>
            <w:proofErr w:type="spellStart"/>
            <w:r w:rsidRPr="00097AB2">
              <w:rPr>
                <w:b/>
                <w:bCs/>
              </w:rPr>
              <w:t>ar</w:t>
            </w:r>
            <w:proofErr w:type="spellEnd"/>
          </w:p>
        </w:tc>
        <w:tc>
          <w:tcPr>
            <w:tcW w:w="810" w:type="dxa"/>
          </w:tcPr>
          <w:p w14:paraId="52096B9E" w14:textId="75115B76" w:rsidR="00097AB2" w:rsidRPr="00097AB2" w:rsidRDefault="00AE44AC" w:rsidP="0040648F">
            <w:pPr>
              <w:pStyle w:val="NoSpacing"/>
              <w:rPr>
                <w:b/>
                <w:bCs/>
              </w:rPr>
            </w:pPr>
            <w:proofErr w:type="spellStart"/>
            <w:r w:rsidRPr="00097AB2">
              <w:rPr>
                <w:b/>
                <w:bCs/>
              </w:rPr>
              <w:t>er</w:t>
            </w:r>
            <w:proofErr w:type="spellEnd"/>
          </w:p>
        </w:tc>
        <w:tc>
          <w:tcPr>
            <w:tcW w:w="630" w:type="dxa"/>
          </w:tcPr>
          <w:p w14:paraId="4E7260C4" w14:textId="1F8C11EB" w:rsidR="00097AB2" w:rsidRPr="00097AB2" w:rsidRDefault="00AE44AC" w:rsidP="0040648F">
            <w:pPr>
              <w:pStyle w:val="NoSpacing"/>
              <w:rPr>
                <w:b/>
                <w:bCs/>
              </w:rPr>
            </w:pPr>
            <w:proofErr w:type="spellStart"/>
            <w:r w:rsidRPr="00097AB2">
              <w:rPr>
                <w:b/>
                <w:bCs/>
              </w:rPr>
              <w:t>ir</w:t>
            </w:r>
            <w:proofErr w:type="spellEnd"/>
          </w:p>
        </w:tc>
      </w:tr>
      <w:tr w:rsidR="00097AB2" w14:paraId="55A65375" w14:textId="77777777" w:rsidTr="00F100A1">
        <w:tc>
          <w:tcPr>
            <w:tcW w:w="805" w:type="dxa"/>
          </w:tcPr>
          <w:p w14:paraId="4CA5A90C" w14:textId="3E8FBA09" w:rsidR="00097AB2" w:rsidRDefault="00AE44AC" w:rsidP="0040648F">
            <w:pPr>
              <w:pStyle w:val="NoSpacing"/>
            </w:pPr>
            <w:proofErr w:type="spellStart"/>
            <w:r>
              <w:t>Yo</w:t>
            </w:r>
            <w:proofErr w:type="spellEnd"/>
          </w:p>
        </w:tc>
        <w:tc>
          <w:tcPr>
            <w:tcW w:w="805" w:type="dxa"/>
          </w:tcPr>
          <w:p w14:paraId="6990A9BF" w14:textId="74A6D3B3" w:rsidR="00097AB2" w:rsidRDefault="00AE44AC" w:rsidP="0040648F">
            <w:pPr>
              <w:pStyle w:val="NoSpacing"/>
            </w:pPr>
            <w:r>
              <w:t>o</w:t>
            </w:r>
          </w:p>
        </w:tc>
        <w:tc>
          <w:tcPr>
            <w:tcW w:w="810" w:type="dxa"/>
          </w:tcPr>
          <w:p w14:paraId="6DCD03FD" w14:textId="0E90E765" w:rsidR="00097AB2" w:rsidRDefault="00AE44AC" w:rsidP="0040648F">
            <w:pPr>
              <w:pStyle w:val="NoSpacing"/>
            </w:pPr>
            <w:r>
              <w:t>o</w:t>
            </w:r>
          </w:p>
        </w:tc>
        <w:tc>
          <w:tcPr>
            <w:tcW w:w="630" w:type="dxa"/>
          </w:tcPr>
          <w:p w14:paraId="6D1EE78F" w14:textId="5A60F37D" w:rsidR="00097AB2" w:rsidRDefault="00AE44AC" w:rsidP="0040648F">
            <w:pPr>
              <w:pStyle w:val="NoSpacing"/>
            </w:pPr>
            <w:r>
              <w:t>o</w:t>
            </w:r>
          </w:p>
        </w:tc>
      </w:tr>
      <w:tr w:rsidR="00097AB2" w14:paraId="66EE28C5" w14:textId="77777777" w:rsidTr="00F100A1">
        <w:tc>
          <w:tcPr>
            <w:tcW w:w="805" w:type="dxa"/>
          </w:tcPr>
          <w:p w14:paraId="2E857957" w14:textId="0FDEE467" w:rsidR="00097AB2" w:rsidRDefault="00B023DB" w:rsidP="0040648F">
            <w:pPr>
              <w:pStyle w:val="NoSpacing"/>
            </w:pPr>
            <w:r>
              <w:lastRenderedPageBreak/>
              <w:t>Tu</w:t>
            </w:r>
          </w:p>
        </w:tc>
        <w:tc>
          <w:tcPr>
            <w:tcW w:w="805" w:type="dxa"/>
          </w:tcPr>
          <w:p w14:paraId="68DC88BE" w14:textId="0E053DB4" w:rsidR="00097AB2" w:rsidRDefault="00AE44AC" w:rsidP="0040648F">
            <w:pPr>
              <w:pStyle w:val="NoSpacing"/>
            </w:pPr>
            <w:r>
              <w:t>as</w:t>
            </w:r>
          </w:p>
        </w:tc>
        <w:tc>
          <w:tcPr>
            <w:tcW w:w="810" w:type="dxa"/>
          </w:tcPr>
          <w:p w14:paraId="6F76C7AC" w14:textId="70F0D058" w:rsidR="00097AB2" w:rsidRDefault="00AE44AC" w:rsidP="0040648F">
            <w:pPr>
              <w:pStyle w:val="NoSpacing"/>
            </w:pPr>
            <w:r>
              <w:t>as</w:t>
            </w:r>
          </w:p>
        </w:tc>
        <w:tc>
          <w:tcPr>
            <w:tcW w:w="630" w:type="dxa"/>
          </w:tcPr>
          <w:p w14:paraId="3AD70BD8" w14:textId="24EA9F92" w:rsidR="00097AB2" w:rsidRDefault="00AE44AC" w:rsidP="0040648F">
            <w:pPr>
              <w:pStyle w:val="NoSpacing"/>
            </w:pPr>
            <w:r>
              <w:t>as</w:t>
            </w:r>
          </w:p>
        </w:tc>
      </w:tr>
      <w:tr w:rsidR="00097AB2" w14:paraId="748D099B" w14:textId="77777777" w:rsidTr="00F100A1">
        <w:tc>
          <w:tcPr>
            <w:tcW w:w="805" w:type="dxa"/>
          </w:tcPr>
          <w:p w14:paraId="200B451C" w14:textId="5D7D4799" w:rsidR="00097AB2" w:rsidRDefault="00B023DB" w:rsidP="0040648F">
            <w:pPr>
              <w:pStyle w:val="NoSpacing"/>
            </w:pPr>
            <w:proofErr w:type="spellStart"/>
            <w:r>
              <w:t>Usted</w:t>
            </w:r>
            <w:proofErr w:type="spellEnd"/>
          </w:p>
        </w:tc>
        <w:tc>
          <w:tcPr>
            <w:tcW w:w="805" w:type="dxa"/>
          </w:tcPr>
          <w:p w14:paraId="599EFC76" w14:textId="70E2AADA" w:rsidR="00097AB2" w:rsidRDefault="00AE44AC" w:rsidP="0040648F">
            <w:pPr>
              <w:pStyle w:val="NoSpacing"/>
            </w:pPr>
            <w:r>
              <w:t>a</w:t>
            </w:r>
          </w:p>
        </w:tc>
        <w:tc>
          <w:tcPr>
            <w:tcW w:w="810" w:type="dxa"/>
          </w:tcPr>
          <w:p w14:paraId="43480E1D" w14:textId="0D7B42AD" w:rsidR="00097AB2" w:rsidRDefault="00AE44AC" w:rsidP="0040648F">
            <w:pPr>
              <w:pStyle w:val="NoSpacing"/>
            </w:pPr>
            <w:r>
              <w:t>e</w:t>
            </w:r>
          </w:p>
        </w:tc>
        <w:tc>
          <w:tcPr>
            <w:tcW w:w="630" w:type="dxa"/>
          </w:tcPr>
          <w:p w14:paraId="3E5240CF" w14:textId="074854FE" w:rsidR="00097AB2" w:rsidRDefault="00AE44AC" w:rsidP="0040648F">
            <w:pPr>
              <w:pStyle w:val="NoSpacing"/>
            </w:pPr>
            <w:r>
              <w:t>e</w:t>
            </w:r>
          </w:p>
        </w:tc>
      </w:tr>
      <w:tr w:rsidR="00097AB2" w14:paraId="7D971053" w14:textId="77777777" w:rsidTr="00F100A1">
        <w:tc>
          <w:tcPr>
            <w:tcW w:w="805" w:type="dxa"/>
          </w:tcPr>
          <w:p w14:paraId="6B586A36" w14:textId="0240F26F" w:rsidR="00097AB2" w:rsidRDefault="00B023DB" w:rsidP="0040648F">
            <w:pPr>
              <w:pStyle w:val="NoSpacing"/>
            </w:pPr>
            <w:proofErr w:type="spellStart"/>
            <w:r>
              <w:t>Él</w:t>
            </w:r>
            <w:proofErr w:type="spellEnd"/>
          </w:p>
        </w:tc>
        <w:tc>
          <w:tcPr>
            <w:tcW w:w="805" w:type="dxa"/>
          </w:tcPr>
          <w:p w14:paraId="61B6794A" w14:textId="4F184565" w:rsidR="00097AB2" w:rsidRDefault="00AE44AC" w:rsidP="0040648F">
            <w:pPr>
              <w:pStyle w:val="NoSpacing"/>
            </w:pPr>
            <w:r>
              <w:t>a</w:t>
            </w:r>
          </w:p>
        </w:tc>
        <w:tc>
          <w:tcPr>
            <w:tcW w:w="810" w:type="dxa"/>
          </w:tcPr>
          <w:p w14:paraId="305800FF" w14:textId="1E594D8F" w:rsidR="00097AB2" w:rsidRDefault="00AE44AC" w:rsidP="0040648F">
            <w:pPr>
              <w:pStyle w:val="NoSpacing"/>
            </w:pPr>
            <w:r>
              <w:t>e</w:t>
            </w:r>
          </w:p>
        </w:tc>
        <w:tc>
          <w:tcPr>
            <w:tcW w:w="630" w:type="dxa"/>
          </w:tcPr>
          <w:p w14:paraId="3B2B0CCE" w14:textId="400E6EDA" w:rsidR="00097AB2" w:rsidRDefault="00AE44AC" w:rsidP="0040648F">
            <w:pPr>
              <w:pStyle w:val="NoSpacing"/>
            </w:pPr>
            <w:r>
              <w:t>e</w:t>
            </w:r>
          </w:p>
        </w:tc>
      </w:tr>
      <w:tr w:rsidR="00097AB2" w14:paraId="15ACFF8A" w14:textId="77777777" w:rsidTr="00F100A1">
        <w:tc>
          <w:tcPr>
            <w:tcW w:w="805" w:type="dxa"/>
          </w:tcPr>
          <w:p w14:paraId="35C4F7DE" w14:textId="05807147" w:rsidR="00097AB2" w:rsidRDefault="00B023DB" w:rsidP="00B023DB">
            <w:pPr>
              <w:pStyle w:val="NoSpacing"/>
            </w:pPr>
            <w:r>
              <w:t>Ella</w:t>
            </w:r>
          </w:p>
        </w:tc>
        <w:tc>
          <w:tcPr>
            <w:tcW w:w="805" w:type="dxa"/>
          </w:tcPr>
          <w:p w14:paraId="275A4A06" w14:textId="3F75AA3D" w:rsidR="00097AB2" w:rsidRDefault="00AE44AC" w:rsidP="0040648F">
            <w:pPr>
              <w:pStyle w:val="NoSpacing"/>
            </w:pPr>
            <w:r>
              <w:t>a</w:t>
            </w:r>
          </w:p>
        </w:tc>
        <w:tc>
          <w:tcPr>
            <w:tcW w:w="810" w:type="dxa"/>
          </w:tcPr>
          <w:p w14:paraId="4DD6840C" w14:textId="3AE5313A" w:rsidR="00097AB2" w:rsidRDefault="00AE44AC" w:rsidP="0040648F">
            <w:pPr>
              <w:pStyle w:val="NoSpacing"/>
            </w:pPr>
            <w:r>
              <w:t>e</w:t>
            </w:r>
          </w:p>
        </w:tc>
        <w:tc>
          <w:tcPr>
            <w:tcW w:w="630" w:type="dxa"/>
          </w:tcPr>
          <w:p w14:paraId="39949F38" w14:textId="27C48A20" w:rsidR="00097AB2" w:rsidRDefault="00AE44AC" w:rsidP="0040648F">
            <w:pPr>
              <w:pStyle w:val="NoSpacing"/>
            </w:pPr>
            <w:r>
              <w:t>e</w:t>
            </w:r>
          </w:p>
        </w:tc>
      </w:tr>
      <w:tr w:rsidR="00097AB2" w14:paraId="0199ACF5" w14:textId="77777777" w:rsidTr="00F100A1">
        <w:tc>
          <w:tcPr>
            <w:tcW w:w="805" w:type="dxa"/>
          </w:tcPr>
          <w:p w14:paraId="3D278FA9" w14:textId="388E48C3" w:rsidR="00097AB2" w:rsidRDefault="00D070BB" w:rsidP="0040648F">
            <w:pPr>
              <w:pStyle w:val="NoSpacing"/>
            </w:pPr>
            <w:proofErr w:type="spellStart"/>
            <w:r>
              <w:t>Nosotros</w:t>
            </w:r>
            <w:proofErr w:type="spellEnd"/>
          </w:p>
        </w:tc>
        <w:tc>
          <w:tcPr>
            <w:tcW w:w="805" w:type="dxa"/>
          </w:tcPr>
          <w:p w14:paraId="28D3FC98" w14:textId="1B9F1C2C" w:rsidR="00097AB2" w:rsidRDefault="00AE44AC" w:rsidP="0040648F">
            <w:pPr>
              <w:pStyle w:val="NoSpacing"/>
            </w:pPr>
            <w:proofErr w:type="spellStart"/>
            <w:r>
              <w:t>amos</w:t>
            </w:r>
            <w:proofErr w:type="spellEnd"/>
          </w:p>
        </w:tc>
        <w:tc>
          <w:tcPr>
            <w:tcW w:w="810" w:type="dxa"/>
          </w:tcPr>
          <w:p w14:paraId="678E142E" w14:textId="50F811F0" w:rsidR="00097AB2" w:rsidRDefault="00AE44AC" w:rsidP="0040648F">
            <w:pPr>
              <w:pStyle w:val="NoSpacing"/>
            </w:pPr>
            <w:proofErr w:type="spellStart"/>
            <w:r>
              <w:t>emos</w:t>
            </w:r>
            <w:proofErr w:type="spellEnd"/>
          </w:p>
        </w:tc>
        <w:tc>
          <w:tcPr>
            <w:tcW w:w="630" w:type="dxa"/>
          </w:tcPr>
          <w:p w14:paraId="50A9150E" w14:textId="23A421A1" w:rsidR="00097AB2" w:rsidRDefault="00AE44AC" w:rsidP="0040648F">
            <w:pPr>
              <w:pStyle w:val="NoSpacing"/>
            </w:pPr>
            <w:proofErr w:type="spellStart"/>
            <w:r>
              <w:t>imos</w:t>
            </w:r>
            <w:proofErr w:type="spellEnd"/>
          </w:p>
        </w:tc>
      </w:tr>
      <w:tr w:rsidR="00097AB2" w14:paraId="0CF0F763" w14:textId="77777777" w:rsidTr="00F100A1">
        <w:tc>
          <w:tcPr>
            <w:tcW w:w="805" w:type="dxa"/>
          </w:tcPr>
          <w:p w14:paraId="0DCE3DC1" w14:textId="4E665F85" w:rsidR="00097AB2" w:rsidRDefault="00D070BB" w:rsidP="0040648F">
            <w:pPr>
              <w:pStyle w:val="NoSpacing"/>
            </w:pPr>
            <w:proofErr w:type="spellStart"/>
            <w:r>
              <w:t>Vosotros</w:t>
            </w:r>
            <w:proofErr w:type="spellEnd"/>
          </w:p>
        </w:tc>
        <w:tc>
          <w:tcPr>
            <w:tcW w:w="805" w:type="dxa"/>
          </w:tcPr>
          <w:p w14:paraId="7F8CD192" w14:textId="30DA280F" w:rsidR="00097AB2" w:rsidRDefault="00AE44AC" w:rsidP="0040648F">
            <w:pPr>
              <w:pStyle w:val="NoSpacing"/>
            </w:pPr>
            <w:proofErr w:type="spellStart"/>
            <w:r>
              <w:t>ais</w:t>
            </w:r>
            <w:proofErr w:type="spellEnd"/>
          </w:p>
        </w:tc>
        <w:tc>
          <w:tcPr>
            <w:tcW w:w="810" w:type="dxa"/>
          </w:tcPr>
          <w:p w14:paraId="5850D270" w14:textId="187CEAC0" w:rsidR="00097AB2" w:rsidRDefault="00AE44AC" w:rsidP="0040648F">
            <w:pPr>
              <w:pStyle w:val="NoSpacing"/>
            </w:pPr>
            <w:proofErr w:type="spellStart"/>
            <w:r>
              <w:t>eis</w:t>
            </w:r>
            <w:proofErr w:type="spellEnd"/>
          </w:p>
        </w:tc>
        <w:tc>
          <w:tcPr>
            <w:tcW w:w="630" w:type="dxa"/>
          </w:tcPr>
          <w:p w14:paraId="2FA5F691" w14:textId="3E0150EA" w:rsidR="00097AB2" w:rsidRDefault="00AE44AC" w:rsidP="0040648F">
            <w:pPr>
              <w:pStyle w:val="NoSpacing"/>
            </w:pPr>
            <w:r>
              <w:t>is</w:t>
            </w:r>
          </w:p>
        </w:tc>
      </w:tr>
      <w:tr w:rsidR="00097AB2" w14:paraId="051CC7C9" w14:textId="77777777" w:rsidTr="00F100A1">
        <w:tc>
          <w:tcPr>
            <w:tcW w:w="805" w:type="dxa"/>
          </w:tcPr>
          <w:p w14:paraId="4562A88D" w14:textId="7FCA0E1B" w:rsidR="00097AB2" w:rsidRDefault="00D070BB" w:rsidP="0040648F">
            <w:pPr>
              <w:pStyle w:val="NoSpacing"/>
            </w:pPr>
            <w:proofErr w:type="spellStart"/>
            <w:r>
              <w:t>Ellos</w:t>
            </w:r>
            <w:proofErr w:type="spellEnd"/>
          </w:p>
        </w:tc>
        <w:tc>
          <w:tcPr>
            <w:tcW w:w="805" w:type="dxa"/>
          </w:tcPr>
          <w:p w14:paraId="7D7A3CF6" w14:textId="7CBA1750" w:rsidR="00097AB2" w:rsidRDefault="00AE44AC" w:rsidP="0040648F">
            <w:pPr>
              <w:pStyle w:val="NoSpacing"/>
            </w:pPr>
            <w:r>
              <w:t>an</w:t>
            </w:r>
          </w:p>
        </w:tc>
        <w:tc>
          <w:tcPr>
            <w:tcW w:w="810" w:type="dxa"/>
          </w:tcPr>
          <w:p w14:paraId="5581A320" w14:textId="3C80B8E0" w:rsidR="00097AB2" w:rsidRDefault="00AE44AC" w:rsidP="0040648F">
            <w:pPr>
              <w:pStyle w:val="NoSpacing"/>
            </w:pPr>
            <w:proofErr w:type="spellStart"/>
            <w:r>
              <w:t>en</w:t>
            </w:r>
            <w:proofErr w:type="spellEnd"/>
          </w:p>
        </w:tc>
        <w:tc>
          <w:tcPr>
            <w:tcW w:w="630" w:type="dxa"/>
          </w:tcPr>
          <w:p w14:paraId="695BE2E8" w14:textId="336E2A92" w:rsidR="00097AB2" w:rsidRDefault="00AE44AC" w:rsidP="0040648F">
            <w:pPr>
              <w:pStyle w:val="NoSpacing"/>
            </w:pPr>
            <w:proofErr w:type="spellStart"/>
            <w:r>
              <w:t>en</w:t>
            </w:r>
            <w:proofErr w:type="spellEnd"/>
          </w:p>
        </w:tc>
      </w:tr>
      <w:tr w:rsidR="00097AB2" w14:paraId="706905E0" w14:textId="77777777" w:rsidTr="00F100A1">
        <w:tc>
          <w:tcPr>
            <w:tcW w:w="805" w:type="dxa"/>
          </w:tcPr>
          <w:p w14:paraId="2A7AAABC" w14:textId="46B59253" w:rsidR="00097AB2" w:rsidRDefault="00D070BB" w:rsidP="0040648F">
            <w:pPr>
              <w:pStyle w:val="NoSpacing"/>
            </w:pPr>
            <w:proofErr w:type="spellStart"/>
            <w:r>
              <w:t>Ellas</w:t>
            </w:r>
            <w:proofErr w:type="spellEnd"/>
          </w:p>
        </w:tc>
        <w:tc>
          <w:tcPr>
            <w:tcW w:w="805" w:type="dxa"/>
          </w:tcPr>
          <w:p w14:paraId="3F8AED20" w14:textId="6A9DA14D" w:rsidR="00097AB2" w:rsidRDefault="00AE44AC" w:rsidP="0040648F">
            <w:pPr>
              <w:pStyle w:val="NoSpacing"/>
            </w:pPr>
            <w:r>
              <w:t>an</w:t>
            </w:r>
          </w:p>
        </w:tc>
        <w:tc>
          <w:tcPr>
            <w:tcW w:w="810" w:type="dxa"/>
          </w:tcPr>
          <w:p w14:paraId="4FB7CD26" w14:textId="5D5E7C16" w:rsidR="00097AB2" w:rsidRDefault="00AE44AC" w:rsidP="0040648F">
            <w:pPr>
              <w:pStyle w:val="NoSpacing"/>
            </w:pPr>
            <w:proofErr w:type="spellStart"/>
            <w:r>
              <w:t>en</w:t>
            </w:r>
            <w:proofErr w:type="spellEnd"/>
          </w:p>
        </w:tc>
        <w:tc>
          <w:tcPr>
            <w:tcW w:w="630" w:type="dxa"/>
          </w:tcPr>
          <w:p w14:paraId="5946138E" w14:textId="6BE1776D" w:rsidR="00097AB2" w:rsidRDefault="00AE44AC" w:rsidP="0040648F">
            <w:pPr>
              <w:pStyle w:val="NoSpacing"/>
            </w:pPr>
            <w:proofErr w:type="spellStart"/>
            <w:r>
              <w:t>en</w:t>
            </w:r>
            <w:proofErr w:type="spellEnd"/>
          </w:p>
        </w:tc>
      </w:tr>
    </w:tbl>
    <w:p w14:paraId="73D8E4AD" w14:textId="674881AA" w:rsidR="0040648F" w:rsidRDefault="0040648F" w:rsidP="0040648F">
      <w:pPr>
        <w:pStyle w:val="NoSpacing"/>
      </w:pPr>
    </w:p>
    <w:p w14:paraId="63A35323" w14:textId="474DCFC1" w:rsidR="003650AD" w:rsidRDefault="002878BD" w:rsidP="0040648F">
      <w:pPr>
        <w:pStyle w:val="NoSpacing"/>
      </w:pPr>
      <w:r>
        <w:rPr>
          <w:highlight w:val="yellow"/>
        </w:rPr>
        <w:t xml:space="preserve">Example </w:t>
      </w:r>
      <w:r w:rsidR="003650AD" w:rsidRPr="003650AD">
        <w:rPr>
          <w:highlight w:val="yellow"/>
        </w:rPr>
        <w:t>Conjugations for “</w:t>
      </w:r>
      <w:proofErr w:type="spellStart"/>
      <w:r w:rsidR="003650AD" w:rsidRPr="003650AD">
        <w:rPr>
          <w:highlight w:val="yellow"/>
        </w:rPr>
        <w:t>ar</w:t>
      </w:r>
      <w:proofErr w:type="spellEnd"/>
      <w:r w:rsidR="003650AD" w:rsidRPr="003650AD">
        <w:rPr>
          <w:highlight w:val="yellow"/>
        </w:rPr>
        <w:t>” ending word:</w:t>
      </w:r>
    </w:p>
    <w:p w14:paraId="61EDDE67" w14:textId="7D79FADE" w:rsidR="003650AD" w:rsidRDefault="003650AD" w:rsidP="0040648F">
      <w:pPr>
        <w:pStyle w:val="NoSpacing"/>
      </w:pPr>
    </w:p>
    <w:p w14:paraId="0D88F012" w14:textId="77777777" w:rsidR="003650AD" w:rsidRDefault="003650AD" w:rsidP="003650AD">
      <w:pPr>
        <w:pStyle w:val="NoSpacing"/>
      </w:pPr>
    </w:p>
    <w:p w14:paraId="71153ED2" w14:textId="594C9D76" w:rsidR="003650AD" w:rsidRDefault="002878BD" w:rsidP="003650AD">
      <w:pPr>
        <w:pStyle w:val="NoSpacing"/>
      </w:pPr>
      <w:r>
        <w:rPr>
          <w:highlight w:val="green"/>
        </w:rPr>
        <w:t xml:space="preserve">Example </w:t>
      </w:r>
      <w:r w:rsidR="003650AD" w:rsidRPr="003650AD">
        <w:rPr>
          <w:highlight w:val="green"/>
        </w:rPr>
        <w:t>Conjugations for “</w:t>
      </w:r>
      <w:proofErr w:type="spellStart"/>
      <w:r w:rsidR="003650AD" w:rsidRPr="003650AD">
        <w:rPr>
          <w:highlight w:val="green"/>
        </w:rPr>
        <w:t>er</w:t>
      </w:r>
      <w:proofErr w:type="spellEnd"/>
      <w:r w:rsidR="003650AD" w:rsidRPr="003650AD">
        <w:rPr>
          <w:highlight w:val="green"/>
        </w:rPr>
        <w:t>” ending word:</w:t>
      </w:r>
    </w:p>
    <w:p w14:paraId="709C3500" w14:textId="32ED7EEE" w:rsidR="003650AD" w:rsidRDefault="003650AD" w:rsidP="003650AD">
      <w:pPr>
        <w:pStyle w:val="NoSpacing"/>
      </w:pPr>
    </w:p>
    <w:p w14:paraId="5C2B32FF" w14:textId="77777777" w:rsidR="00502A39" w:rsidRDefault="00502A39" w:rsidP="003650AD">
      <w:pPr>
        <w:pStyle w:val="NoSpacing"/>
      </w:pPr>
    </w:p>
    <w:p w14:paraId="15CEF68B" w14:textId="4096C864" w:rsidR="003650AD" w:rsidRPr="0040648F" w:rsidRDefault="002878BD" w:rsidP="003650AD">
      <w:pPr>
        <w:pStyle w:val="NoSpacing"/>
      </w:pPr>
      <w:r>
        <w:rPr>
          <w:highlight w:val="cyan"/>
        </w:rPr>
        <w:t xml:space="preserve">Example </w:t>
      </w:r>
      <w:r w:rsidR="003650AD" w:rsidRPr="003650AD">
        <w:rPr>
          <w:highlight w:val="cyan"/>
        </w:rPr>
        <w:t>Conjugations for “</w:t>
      </w:r>
      <w:proofErr w:type="spellStart"/>
      <w:r w:rsidR="003650AD" w:rsidRPr="003650AD">
        <w:rPr>
          <w:highlight w:val="cyan"/>
        </w:rPr>
        <w:t>ir</w:t>
      </w:r>
      <w:proofErr w:type="spellEnd"/>
      <w:r w:rsidR="003650AD" w:rsidRPr="003650AD">
        <w:rPr>
          <w:highlight w:val="cyan"/>
        </w:rPr>
        <w:t>” ending word:</w:t>
      </w:r>
    </w:p>
    <w:p w14:paraId="4B9A149A" w14:textId="3A1775AE" w:rsidR="003650AD" w:rsidRDefault="003650AD" w:rsidP="0040648F">
      <w:pPr>
        <w:pStyle w:val="NoSpacing"/>
      </w:pPr>
    </w:p>
    <w:p w14:paraId="3DD48CE7" w14:textId="346C7674" w:rsidR="0045702C" w:rsidRDefault="0045702C" w:rsidP="0040648F">
      <w:pPr>
        <w:pStyle w:val="NoSpacing"/>
      </w:pPr>
    </w:p>
    <w:p w14:paraId="40092153" w14:textId="3950372F" w:rsidR="008C4E9A" w:rsidRDefault="008C4E9A" w:rsidP="0040648F">
      <w:pPr>
        <w:pStyle w:val="NoSpacing"/>
      </w:pPr>
    </w:p>
    <w:p w14:paraId="5561CB3B" w14:textId="6F9CF334" w:rsidR="008C4E9A" w:rsidRDefault="008C4E9A" w:rsidP="0040648F">
      <w:pPr>
        <w:pStyle w:val="NoSpacing"/>
      </w:pPr>
    </w:p>
    <w:p w14:paraId="732B10E4" w14:textId="7F739C95" w:rsidR="008C4E9A" w:rsidRDefault="008C4E9A" w:rsidP="0040648F">
      <w:pPr>
        <w:pStyle w:val="NoSpacing"/>
      </w:pPr>
    </w:p>
    <w:p w14:paraId="114B007C" w14:textId="7BD4AF8E" w:rsidR="008C4E9A" w:rsidRDefault="008C4E9A" w:rsidP="0040648F">
      <w:pPr>
        <w:pStyle w:val="NoSpacing"/>
      </w:pPr>
    </w:p>
    <w:p w14:paraId="295FC609" w14:textId="77777777" w:rsidR="008C4E9A" w:rsidRDefault="008C4E9A" w:rsidP="0040648F">
      <w:pPr>
        <w:pStyle w:val="NoSpacing"/>
      </w:pPr>
    </w:p>
    <w:p w14:paraId="310A649C" w14:textId="7426CB23" w:rsidR="0045702C" w:rsidRPr="007057F3" w:rsidRDefault="0045702C" w:rsidP="0045702C">
      <w:pPr>
        <w:pStyle w:val="Heading1"/>
        <w:rPr>
          <w:lang w:val="es-MX"/>
        </w:rPr>
      </w:pPr>
      <w:bookmarkStart w:id="51" w:name="_Toc16354836"/>
      <w:r w:rsidRPr="007057F3">
        <w:rPr>
          <w:lang w:val="es-MX"/>
        </w:rPr>
        <w:t xml:space="preserve">Irregular </w:t>
      </w:r>
      <w:proofErr w:type="spellStart"/>
      <w:r w:rsidRPr="007057F3">
        <w:rPr>
          <w:lang w:val="es-MX"/>
        </w:rPr>
        <w:t>verbs</w:t>
      </w:r>
      <w:proofErr w:type="spellEnd"/>
      <w:r w:rsidR="007057F3" w:rsidRPr="007057F3">
        <w:rPr>
          <w:lang w:val="es-MX"/>
        </w:rPr>
        <w:t xml:space="preserve"> – ser, tener y llamarse</w:t>
      </w:r>
      <w:r w:rsidRPr="007057F3">
        <w:rPr>
          <w:lang w:val="es-MX"/>
        </w:rPr>
        <w:t xml:space="preserve"> </w:t>
      </w:r>
      <w:proofErr w:type="spellStart"/>
      <w:r w:rsidRPr="007057F3">
        <w:rPr>
          <w:lang w:val="es-MX"/>
        </w:rPr>
        <w:t>conjugation</w:t>
      </w:r>
      <w:bookmarkEnd w:id="51"/>
      <w:proofErr w:type="spellEnd"/>
    </w:p>
    <w:p w14:paraId="6F7B7015" w14:textId="77777777" w:rsidR="00AB5A9A" w:rsidRPr="007057F3" w:rsidRDefault="00AB5A9A" w:rsidP="0040648F">
      <w:pPr>
        <w:pStyle w:val="NoSpacing"/>
        <w:rPr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5"/>
        <w:gridCol w:w="1572"/>
        <w:gridCol w:w="1776"/>
        <w:gridCol w:w="1986"/>
        <w:gridCol w:w="2121"/>
      </w:tblGrid>
      <w:tr w:rsidR="003A5AD2" w14:paraId="54040A75" w14:textId="77777777" w:rsidTr="003A5AD2">
        <w:tc>
          <w:tcPr>
            <w:tcW w:w="1895" w:type="dxa"/>
          </w:tcPr>
          <w:p w14:paraId="27F13AA0" w14:textId="77777777" w:rsidR="003A5AD2" w:rsidRPr="007057F3" w:rsidRDefault="003A5AD2" w:rsidP="0040648F">
            <w:pPr>
              <w:pStyle w:val="NoSpacing"/>
              <w:rPr>
                <w:lang w:val="es-MX"/>
              </w:rPr>
            </w:pPr>
          </w:p>
        </w:tc>
        <w:tc>
          <w:tcPr>
            <w:tcW w:w="1250" w:type="dxa"/>
          </w:tcPr>
          <w:p w14:paraId="6C62CBBD" w14:textId="10C62D8D" w:rsidR="003A5AD2" w:rsidRDefault="003A5AD2" w:rsidP="0040648F">
            <w:pPr>
              <w:pStyle w:val="NoSpacing"/>
            </w:pPr>
            <w:r>
              <w:t>Ser(</w:t>
            </w:r>
            <w:proofErr w:type="spellStart"/>
            <w:r w:rsidR="009A5AF1">
              <w:t>I</w:t>
            </w:r>
            <w:r w:rsidR="003A7CE1">
              <w:t>am</w:t>
            </w:r>
            <w:proofErr w:type="spellEnd"/>
            <w:r w:rsidR="003A7CE1">
              <w:t>/</w:t>
            </w:r>
            <w:r>
              <w:t>is/are)</w:t>
            </w:r>
          </w:p>
        </w:tc>
        <w:tc>
          <w:tcPr>
            <w:tcW w:w="1791" w:type="dxa"/>
          </w:tcPr>
          <w:p w14:paraId="252EF3AB" w14:textId="765091DC" w:rsidR="003A5AD2" w:rsidRDefault="003A5AD2" w:rsidP="0040648F">
            <w:pPr>
              <w:pStyle w:val="NoSpacing"/>
            </w:pPr>
            <w:r>
              <w:t>Tener(have/has)</w:t>
            </w:r>
          </w:p>
        </w:tc>
        <w:tc>
          <w:tcPr>
            <w:tcW w:w="2160" w:type="dxa"/>
          </w:tcPr>
          <w:p w14:paraId="00698C2E" w14:textId="1567A746" w:rsidR="003A5AD2" w:rsidRDefault="003A5AD2" w:rsidP="0040648F">
            <w:pPr>
              <w:pStyle w:val="NoSpacing"/>
            </w:pPr>
            <w:r>
              <w:t>IR verb</w:t>
            </w:r>
            <w:r w:rsidR="00983714">
              <w:t>(go)</w:t>
            </w:r>
          </w:p>
        </w:tc>
        <w:tc>
          <w:tcPr>
            <w:tcW w:w="2254" w:type="dxa"/>
          </w:tcPr>
          <w:p w14:paraId="1546B114" w14:textId="054342E2" w:rsidR="003A5AD2" w:rsidRDefault="003A5AD2" w:rsidP="0040648F">
            <w:pPr>
              <w:pStyle w:val="NoSpacing"/>
            </w:pPr>
            <w:proofErr w:type="spellStart"/>
            <w:r>
              <w:t>llamarse</w:t>
            </w:r>
            <w:proofErr w:type="spellEnd"/>
            <w:r>
              <w:t>(call oneself)</w:t>
            </w:r>
          </w:p>
        </w:tc>
      </w:tr>
      <w:tr w:rsidR="003A5AD2" w14:paraId="17229F87" w14:textId="77777777" w:rsidTr="003A5AD2">
        <w:tc>
          <w:tcPr>
            <w:tcW w:w="1895" w:type="dxa"/>
          </w:tcPr>
          <w:p w14:paraId="3A11FB34" w14:textId="7BB54699" w:rsidR="003A5AD2" w:rsidRDefault="003A5AD2" w:rsidP="0040648F">
            <w:pPr>
              <w:pStyle w:val="NoSpacing"/>
            </w:pPr>
            <w:proofErr w:type="spellStart"/>
            <w:r>
              <w:t>Yo</w:t>
            </w:r>
            <w:proofErr w:type="spellEnd"/>
          </w:p>
        </w:tc>
        <w:tc>
          <w:tcPr>
            <w:tcW w:w="1250" w:type="dxa"/>
          </w:tcPr>
          <w:p w14:paraId="5EDEC56B" w14:textId="7A30550E" w:rsidR="003A5AD2" w:rsidRDefault="003A5AD2" w:rsidP="0040648F">
            <w:pPr>
              <w:pStyle w:val="NoSpacing"/>
            </w:pPr>
            <w:r>
              <w:t>Soy</w:t>
            </w:r>
            <w:r w:rsidR="00C578F7">
              <w:t xml:space="preserve"> | </w:t>
            </w:r>
            <w:proofErr w:type="spellStart"/>
            <w:r w:rsidR="00C578F7">
              <w:t>Iam</w:t>
            </w:r>
            <w:proofErr w:type="spellEnd"/>
          </w:p>
        </w:tc>
        <w:tc>
          <w:tcPr>
            <w:tcW w:w="1791" w:type="dxa"/>
          </w:tcPr>
          <w:p w14:paraId="2348774F" w14:textId="0EE3A393" w:rsidR="003A5AD2" w:rsidRDefault="003A5AD2" w:rsidP="0040648F">
            <w:pPr>
              <w:pStyle w:val="NoSpacing"/>
            </w:pPr>
            <w:r>
              <w:t>Tengo</w:t>
            </w:r>
          </w:p>
        </w:tc>
        <w:tc>
          <w:tcPr>
            <w:tcW w:w="2160" w:type="dxa"/>
          </w:tcPr>
          <w:p w14:paraId="0E5EB735" w14:textId="0613CD10" w:rsidR="003A5AD2" w:rsidRDefault="003A5AD2" w:rsidP="0040648F">
            <w:pPr>
              <w:pStyle w:val="NoSpacing"/>
            </w:pPr>
            <w:proofErr w:type="spellStart"/>
            <w:r>
              <w:t>Voy</w:t>
            </w:r>
            <w:r w:rsidR="00A80D4F">
              <w:t>|go</w:t>
            </w:r>
            <w:proofErr w:type="spellEnd"/>
          </w:p>
        </w:tc>
        <w:tc>
          <w:tcPr>
            <w:tcW w:w="2254" w:type="dxa"/>
          </w:tcPr>
          <w:p w14:paraId="2E15D895" w14:textId="6C337D67" w:rsidR="003A5AD2" w:rsidRDefault="003A5AD2" w:rsidP="0040648F">
            <w:pPr>
              <w:pStyle w:val="NoSpacing"/>
            </w:pPr>
            <w:r>
              <w:t xml:space="preserve">Me </w:t>
            </w:r>
            <w:proofErr w:type="spellStart"/>
            <w:r>
              <w:t>llamo</w:t>
            </w:r>
            <w:proofErr w:type="spellEnd"/>
          </w:p>
        </w:tc>
      </w:tr>
      <w:tr w:rsidR="003A5AD2" w14:paraId="2E8741A5" w14:textId="77777777" w:rsidTr="003A5AD2">
        <w:tc>
          <w:tcPr>
            <w:tcW w:w="1895" w:type="dxa"/>
          </w:tcPr>
          <w:p w14:paraId="264EB7E4" w14:textId="4F71ED71" w:rsidR="003A5AD2" w:rsidRPr="0045702C" w:rsidRDefault="003A5AD2" w:rsidP="0040648F">
            <w:pPr>
              <w:pStyle w:val="NoSpacing"/>
            </w:pPr>
            <w:r>
              <w:t>Tú</w:t>
            </w:r>
          </w:p>
        </w:tc>
        <w:tc>
          <w:tcPr>
            <w:tcW w:w="1250" w:type="dxa"/>
          </w:tcPr>
          <w:p w14:paraId="34F161FF" w14:textId="36D36271" w:rsidR="003A5AD2" w:rsidRDefault="003A5AD2" w:rsidP="0040648F">
            <w:pPr>
              <w:pStyle w:val="NoSpacing"/>
            </w:pPr>
            <w:r>
              <w:t>Eres</w:t>
            </w:r>
            <w:r w:rsidR="00C578F7">
              <w:t xml:space="preserve"> | are</w:t>
            </w:r>
          </w:p>
        </w:tc>
        <w:tc>
          <w:tcPr>
            <w:tcW w:w="1791" w:type="dxa"/>
          </w:tcPr>
          <w:p w14:paraId="2B494802" w14:textId="13DAB23D" w:rsidR="003A5AD2" w:rsidRDefault="003A5AD2" w:rsidP="0040648F">
            <w:pPr>
              <w:pStyle w:val="NoSpacing"/>
            </w:pPr>
            <w:proofErr w:type="spellStart"/>
            <w:r>
              <w:t>Tienes</w:t>
            </w:r>
            <w:proofErr w:type="spellEnd"/>
          </w:p>
        </w:tc>
        <w:tc>
          <w:tcPr>
            <w:tcW w:w="2160" w:type="dxa"/>
          </w:tcPr>
          <w:p w14:paraId="41595085" w14:textId="3412C40C" w:rsidR="003A5AD2" w:rsidRDefault="003A5AD2" w:rsidP="0040648F">
            <w:pPr>
              <w:pStyle w:val="NoSpacing"/>
            </w:pPr>
            <w:proofErr w:type="spellStart"/>
            <w:r>
              <w:t>Vas</w:t>
            </w:r>
            <w:r w:rsidR="00A80D4F">
              <w:t>|go</w:t>
            </w:r>
            <w:proofErr w:type="spellEnd"/>
          </w:p>
        </w:tc>
        <w:tc>
          <w:tcPr>
            <w:tcW w:w="2254" w:type="dxa"/>
          </w:tcPr>
          <w:p w14:paraId="355C3C6F" w14:textId="62A72592" w:rsidR="003A5AD2" w:rsidRDefault="003A5AD2" w:rsidP="0040648F">
            <w:pPr>
              <w:pStyle w:val="NoSpacing"/>
            </w:pPr>
            <w:proofErr w:type="spellStart"/>
            <w:r>
              <w:t>Te</w:t>
            </w:r>
            <w:proofErr w:type="spellEnd"/>
            <w:r>
              <w:t xml:space="preserve"> llamas</w:t>
            </w:r>
          </w:p>
        </w:tc>
      </w:tr>
      <w:tr w:rsidR="003A5AD2" w14:paraId="7C3C958F" w14:textId="77777777" w:rsidTr="003A5AD2">
        <w:tc>
          <w:tcPr>
            <w:tcW w:w="1895" w:type="dxa"/>
          </w:tcPr>
          <w:p w14:paraId="40666536" w14:textId="0BF40DB1" w:rsidR="003A5AD2" w:rsidRDefault="003A5AD2" w:rsidP="0040648F">
            <w:pPr>
              <w:pStyle w:val="NoSpacing"/>
            </w:pPr>
            <w:proofErr w:type="spellStart"/>
            <w:r>
              <w:t>Él</w:t>
            </w:r>
            <w:proofErr w:type="spellEnd"/>
            <w:r>
              <w:t>/Ella/</w:t>
            </w:r>
            <w:proofErr w:type="spellStart"/>
            <w:r>
              <w:t>usted</w:t>
            </w:r>
            <w:proofErr w:type="spellEnd"/>
          </w:p>
        </w:tc>
        <w:tc>
          <w:tcPr>
            <w:tcW w:w="1250" w:type="dxa"/>
          </w:tcPr>
          <w:p w14:paraId="3345A48E" w14:textId="0FBBAFC5" w:rsidR="003A5AD2" w:rsidRDefault="003A5AD2" w:rsidP="0040648F">
            <w:pPr>
              <w:pStyle w:val="NoSpacing"/>
            </w:pPr>
            <w:r>
              <w:t>Es</w:t>
            </w:r>
            <w:r w:rsidR="00C578F7">
              <w:t xml:space="preserve"> | is</w:t>
            </w:r>
          </w:p>
        </w:tc>
        <w:tc>
          <w:tcPr>
            <w:tcW w:w="1791" w:type="dxa"/>
          </w:tcPr>
          <w:p w14:paraId="11C6B08F" w14:textId="4657E55F" w:rsidR="003A5AD2" w:rsidRDefault="003A5AD2" w:rsidP="0040648F">
            <w:pPr>
              <w:pStyle w:val="NoSpacing"/>
            </w:pPr>
            <w:r>
              <w:t>Tiene</w:t>
            </w:r>
          </w:p>
        </w:tc>
        <w:tc>
          <w:tcPr>
            <w:tcW w:w="2160" w:type="dxa"/>
          </w:tcPr>
          <w:p w14:paraId="409C6212" w14:textId="2CD0DF13" w:rsidR="003A5AD2" w:rsidRDefault="003A5AD2" w:rsidP="0040648F">
            <w:pPr>
              <w:pStyle w:val="NoSpacing"/>
            </w:pPr>
            <w:proofErr w:type="spellStart"/>
            <w:r>
              <w:t>Va</w:t>
            </w:r>
            <w:proofErr w:type="spellEnd"/>
            <w:r w:rsidR="00A80D4F">
              <w:t xml:space="preserve"> | goes</w:t>
            </w:r>
          </w:p>
        </w:tc>
        <w:tc>
          <w:tcPr>
            <w:tcW w:w="2254" w:type="dxa"/>
          </w:tcPr>
          <w:p w14:paraId="0E7010AE" w14:textId="1A72C92C" w:rsidR="003A5AD2" w:rsidRDefault="003A5AD2" w:rsidP="0040648F">
            <w:pPr>
              <w:pStyle w:val="NoSpacing"/>
            </w:pPr>
            <w:r>
              <w:t>Se llama</w:t>
            </w:r>
          </w:p>
        </w:tc>
      </w:tr>
      <w:tr w:rsidR="003A5AD2" w14:paraId="561A6620" w14:textId="77777777" w:rsidTr="003A5AD2">
        <w:tc>
          <w:tcPr>
            <w:tcW w:w="1895" w:type="dxa"/>
          </w:tcPr>
          <w:p w14:paraId="4579E9BD" w14:textId="24231365" w:rsidR="003A5AD2" w:rsidRDefault="003A5AD2" w:rsidP="0040648F">
            <w:pPr>
              <w:pStyle w:val="NoSpacing"/>
            </w:pPr>
            <w:proofErr w:type="spellStart"/>
            <w:r>
              <w:t>Nosotros</w:t>
            </w:r>
            <w:proofErr w:type="spellEnd"/>
            <w:r>
              <w:t>/</w:t>
            </w:r>
            <w:proofErr w:type="spellStart"/>
            <w:r>
              <w:t>nosotras</w:t>
            </w:r>
            <w:proofErr w:type="spellEnd"/>
          </w:p>
        </w:tc>
        <w:tc>
          <w:tcPr>
            <w:tcW w:w="1250" w:type="dxa"/>
          </w:tcPr>
          <w:p w14:paraId="7108DE76" w14:textId="42127C5E" w:rsidR="003A5AD2" w:rsidRDefault="003A5AD2" w:rsidP="0040648F">
            <w:pPr>
              <w:pStyle w:val="NoSpacing"/>
            </w:pPr>
            <w:proofErr w:type="spellStart"/>
            <w:r>
              <w:t>Somos</w:t>
            </w:r>
            <w:proofErr w:type="spellEnd"/>
            <w:r w:rsidR="00C578F7">
              <w:t xml:space="preserve"> | we all are</w:t>
            </w:r>
          </w:p>
        </w:tc>
        <w:tc>
          <w:tcPr>
            <w:tcW w:w="1791" w:type="dxa"/>
          </w:tcPr>
          <w:p w14:paraId="7C4B36CC" w14:textId="7C386DAD" w:rsidR="003A5AD2" w:rsidRDefault="003A5AD2" w:rsidP="0040648F">
            <w:pPr>
              <w:pStyle w:val="NoSpacing"/>
            </w:pPr>
            <w:proofErr w:type="spellStart"/>
            <w:r>
              <w:t>Tenemos</w:t>
            </w:r>
            <w:proofErr w:type="spellEnd"/>
          </w:p>
        </w:tc>
        <w:tc>
          <w:tcPr>
            <w:tcW w:w="2160" w:type="dxa"/>
          </w:tcPr>
          <w:p w14:paraId="08A40BD5" w14:textId="129D4846" w:rsidR="003A5AD2" w:rsidRDefault="003A5AD2" w:rsidP="0040648F">
            <w:pPr>
              <w:pStyle w:val="NoSpacing"/>
            </w:pPr>
            <w:proofErr w:type="spellStart"/>
            <w:r>
              <w:t>Vamos</w:t>
            </w:r>
            <w:proofErr w:type="spellEnd"/>
            <w:r w:rsidR="00A80D4F">
              <w:t xml:space="preserve"> | we all go</w:t>
            </w:r>
          </w:p>
        </w:tc>
        <w:tc>
          <w:tcPr>
            <w:tcW w:w="2254" w:type="dxa"/>
          </w:tcPr>
          <w:p w14:paraId="6C821988" w14:textId="4A6B1226" w:rsidR="003A5AD2" w:rsidRDefault="003A5AD2" w:rsidP="0040648F">
            <w:pPr>
              <w:pStyle w:val="NoSpacing"/>
            </w:pPr>
            <w:r>
              <w:t xml:space="preserve">Nos </w:t>
            </w:r>
            <w:proofErr w:type="spellStart"/>
            <w:r>
              <w:t>llamamos</w:t>
            </w:r>
            <w:proofErr w:type="spellEnd"/>
          </w:p>
        </w:tc>
      </w:tr>
      <w:tr w:rsidR="003A5AD2" w14:paraId="6491CCD8" w14:textId="77777777" w:rsidTr="003A5AD2">
        <w:tc>
          <w:tcPr>
            <w:tcW w:w="1895" w:type="dxa"/>
          </w:tcPr>
          <w:p w14:paraId="2A2E5666" w14:textId="58AC128F" w:rsidR="003A5AD2" w:rsidRDefault="003A5AD2" w:rsidP="0040648F">
            <w:pPr>
              <w:pStyle w:val="NoSpacing"/>
            </w:pPr>
            <w:proofErr w:type="spellStart"/>
            <w:r>
              <w:t>Vosotros</w:t>
            </w:r>
            <w:proofErr w:type="spellEnd"/>
            <w:r>
              <w:t>/</w:t>
            </w:r>
            <w:proofErr w:type="spellStart"/>
            <w:r>
              <w:t>vosotras</w:t>
            </w:r>
            <w:proofErr w:type="spellEnd"/>
          </w:p>
        </w:tc>
        <w:tc>
          <w:tcPr>
            <w:tcW w:w="1250" w:type="dxa"/>
          </w:tcPr>
          <w:p w14:paraId="4EB54518" w14:textId="0FFE3388" w:rsidR="003A5AD2" w:rsidRDefault="003A5AD2" w:rsidP="0040648F">
            <w:pPr>
              <w:pStyle w:val="NoSpacing"/>
            </w:pPr>
            <w:proofErr w:type="spellStart"/>
            <w:r>
              <w:t>Sois</w:t>
            </w:r>
            <w:proofErr w:type="spellEnd"/>
            <w:r w:rsidR="00C578F7">
              <w:t xml:space="preserve"> | you all are</w:t>
            </w:r>
          </w:p>
        </w:tc>
        <w:tc>
          <w:tcPr>
            <w:tcW w:w="1791" w:type="dxa"/>
          </w:tcPr>
          <w:p w14:paraId="1B2892D9" w14:textId="412806CA" w:rsidR="003A5AD2" w:rsidRDefault="003A5AD2" w:rsidP="0040648F">
            <w:pPr>
              <w:pStyle w:val="NoSpacing"/>
            </w:pPr>
            <w:proofErr w:type="spellStart"/>
            <w:r>
              <w:t>Tenéis</w:t>
            </w:r>
            <w:proofErr w:type="spellEnd"/>
          </w:p>
        </w:tc>
        <w:tc>
          <w:tcPr>
            <w:tcW w:w="2160" w:type="dxa"/>
          </w:tcPr>
          <w:p w14:paraId="33B72CC0" w14:textId="4F3D14A3" w:rsidR="003A5AD2" w:rsidRDefault="003A5AD2" w:rsidP="0040648F">
            <w:pPr>
              <w:pStyle w:val="NoSpacing"/>
            </w:pPr>
            <w:proofErr w:type="spellStart"/>
            <w:r>
              <w:t>Vais</w:t>
            </w:r>
            <w:proofErr w:type="spellEnd"/>
            <w:r w:rsidR="00A80D4F">
              <w:t xml:space="preserve"> | you all go</w:t>
            </w:r>
          </w:p>
        </w:tc>
        <w:tc>
          <w:tcPr>
            <w:tcW w:w="2254" w:type="dxa"/>
          </w:tcPr>
          <w:p w14:paraId="7E963C3C" w14:textId="18669D8F" w:rsidR="003A5AD2" w:rsidRDefault="003A5AD2" w:rsidP="0040648F">
            <w:pPr>
              <w:pStyle w:val="NoSpacing"/>
            </w:pP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llamáis</w:t>
            </w:r>
            <w:proofErr w:type="spellEnd"/>
          </w:p>
        </w:tc>
      </w:tr>
      <w:tr w:rsidR="003A5AD2" w14:paraId="0601C707" w14:textId="77777777" w:rsidTr="003A5AD2">
        <w:tc>
          <w:tcPr>
            <w:tcW w:w="1895" w:type="dxa"/>
          </w:tcPr>
          <w:p w14:paraId="32D91F79" w14:textId="6818B841" w:rsidR="003A5AD2" w:rsidRDefault="003A5AD2" w:rsidP="0040648F">
            <w:pPr>
              <w:pStyle w:val="NoSpacing"/>
            </w:pPr>
            <w:proofErr w:type="spellStart"/>
            <w:r>
              <w:t>Ellos</w:t>
            </w:r>
            <w:proofErr w:type="spellEnd"/>
            <w:r>
              <w:t>/</w:t>
            </w:r>
            <w:proofErr w:type="spellStart"/>
            <w:r>
              <w:t>ellas</w:t>
            </w:r>
            <w:proofErr w:type="spellEnd"/>
            <w:r>
              <w:t>/</w:t>
            </w:r>
            <w:proofErr w:type="spellStart"/>
            <w:r>
              <w:t>ustedes</w:t>
            </w:r>
            <w:proofErr w:type="spellEnd"/>
          </w:p>
        </w:tc>
        <w:tc>
          <w:tcPr>
            <w:tcW w:w="1250" w:type="dxa"/>
          </w:tcPr>
          <w:p w14:paraId="4E99453D" w14:textId="71DD791D" w:rsidR="003A5AD2" w:rsidRDefault="003A5AD2" w:rsidP="0040648F">
            <w:pPr>
              <w:pStyle w:val="NoSpacing"/>
            </w:pPr>
            <w:r>
              <w:t>Son</w:t>
            </w:r>
            <w:r w:rsidR="00C578F7">
              <w:t xml:space="preserve"> | they are</w:t>
            </w:r>
          </w:p>
        </w:tc>
        <w:tc>
          <w:tcPr>
            <w:tcW w:w="1791" w:type="dxa"/>
          </w:tcPr>
          <w:p w14:paraId="69021EA8" w14:textId="10DB9A23" w:rsidR="003A5AD2" w:rsidRDefault="003A5AD2" w:rsidP="0040648F">
            <w:pPr>
              <w:pStyle w:val="NoSpacing"/>
            </w:pPr>
            <w:r>
              <w:t>Tienen</w:t>
            </w:r>
          </w:p>
        </w:tc>
        <w:tc>
          <w:tcPr>
            <w:tcW w:w="2160" w:type="dxa"/>
          </w:tcPr>
          <w:p w14:paraId="4DD12811" w14:textId="08EE8414" w:rsidR="003A5AD2" w:rsidRDefault="00A80D4F" w:rsidP="0040648F">
            <w:pPr>
              <w:pStyle w:val="NoSpacing"/>
            </w:pPr>
            <w:r>
              <w:t>V</w:t>
            </w:r>
            <w:r w:rsidR="003A5AD2">
              <w:t>an</w:t>
            </w:r>
            <w:r>
              <w:t xml:space="preserve"> | go</w:t>
            </w:r>
          </w:p>
        </w:tc>
        <w:tc>
          <w:tcPr>
            <w:tcW w:w="2254" w:type="dxa"/>
          </w:tcPr>
          <w:p w14:paraId="115F09A5" w14:textId="153C8543" w:rsidR="003A5AD2" w:rsidRDefault="003A5AD2" w:rsidP="0040648F">
            <w:pPr>
              <w:pStyle w:val="NoSpacing"/>
            </w:pPr>
            <w:r>
              <w:t xml:space="preserve">Se </w:t>
            </w:r>
            <w:proofErr w:type="spellStart"/>
            <w:r>
              <w:t>llaman</w:t>
            </w:r>
            <w:proofErr w:type="spellEnd"/>
          </w:p>
        </w:tc>
      </w:tr>
    </w:tbl>
    <w:p w14:paraId="26485CA9" w14:textId="66F44341" w:rsidR="0045702C" w:rsidRDefault="0045702C" w:rsidP="0040648F">
      <w:pPr>
        <w:pStyle w:val="NoSpacing"/>
      </w:pPr>
    </w:p>
    <w:p w14:paraId="43C50D8C" w14:textId="11CC83EB" w:rsidR="00A1687A" w:rsidRDefault="00684DA1" w:rsidP="0040648F">
      <w:pPr>
        <w:pStyle w:val="NoSpacing"/>
      </w:pPr>
      <w:r>
        <w:t>Example:</w:t>
      </w:r>
    </w:p>
    <w:p w14:paraId="6DED82AB" w14:textId="3482D7EB" w:rsidR="00684DA1" w:rsidRDefault="00684DA1" w:rsidP="0040648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5"/>
        <w:gridCol w:w="1673"/>
        <w:gridCol w:w="1884"/>
        <w:gridCol w:w="2144"/>
        <w:gridCol w:w="1754"/>
      </w:tblGrid>
      <w:tr w:rsidR="00306ECF" w14:paraId="0777C248" w14:textId="77777777" w:rsidTr="00306ECF">
        <w:tc>
          <w:tcPr>
            <w:tcW w:w="1895" w:type="dxa"/>
          </w:tcPr>
          <w:p w14:paraId="5A7E45AD" w14:textId="77777777" w:rsidR="00306ECF" w:rsidRPr="007057F3" w:rsidRDefault="00306ECF" w:rsidP="00DD1F7E">
            <w:pPr>
              <w:pStyle w:val="NoSpacing"/>
              <w:rPr>
                <w:lang w:val="es-MX"/>
              </w:rPr>
            </w:pPr>
          </w:p>
        </w:tc>
        <w:tc>
          <w:tcPr>
            <w:tcW w:w="1741" w:type="dxa"/>
          </w:tcPr>
          <w:p w14:paraId="3943E39A" w14:textId="50D4F99C" w:rsidR="00306ECF" w:rsidRDefault="00306ECF" w:rsidP="00DD1F7E">
            <w:pPr>
              <w:pStyle w:val="NoSpacing"/>
            </w:pPr>
            <w:r>
              <w:t>Ser(</w:t>
            </w:r>
            <w:proofErr w:type="spellStart"/>
            <w:r w:rsidR="003F17A2">
              <w:t>I</w:t>
            </w:r>
            <w:r w:rsidR="00717149">
              <w:t>am</w:t>
            </w:r>
            <w:proofErr w:type="spellEnd"/>
            <w:r w:rsidR="00717149">
              <w:t>/</w:t>
            </w:r>
            <w:r>
              <w:t>is/are)</w:t>
            </w:r>
          </w:p>
        </w:tc>
        <w:tc>
          <w:tcPr>
            <w:tcW w:w="2012" w:type="dxa"/>
          </w:tcPr>
          <w:p w14:paraId="7C7F580B" w14:textId="77777777" w:rsidR="00306ECF" w:rsidRDefault="00306ECF" w:rsidP="00DD1F7E">
            <w:pPr>
              <w:pStyle w:val="NoSpacing"/>
            </w:pPr>
            <w:r>
              <w:t>Tener(have/has)</w:t>
            </w:r>
          </w:p>
        </w:tc>
        <w:tc>
          <w:tcPr>
            <w:tcW w:w="1676" w:type="dxa"/>
          </w:tcPr>
          <w:p w14:paraId="6224EFD9" w14:textId="0F442A64" w:rsidR="00306ECF" w:rsidRDefault="00306ECF" w:rsidP="00DD1F7E">
            <w:pPr>
              <w:pStyle w:val="NoSpacing"/>
            </w:pPr>
            <w:proofErr w:type="spellStart"/>
            <w:r>
              <w:t>Ir</w:t>
            </w:r>
            <w:proofErr w:type="spellEnd"/>
            <w:r>
              <w:t xml:space="preserve"> (to go)</w:t>
            </w:r>
          </w:p>
        </w:tc>
        <w:tc>
          <w:tcPr>
            <w:tcW w:w="2026" w:type="dxa"/>
          </w:tcPr>
          <w:p w14:paraId="3C619AAD" w14:textId="2F18B6AE" w:rsidR="00306ECF" w:rsidRDefault="00306ECF" w:rsidP="00DD1F7E">
            <w:pPr>
              <w:pStyle w:val="NoSpacing"/>
            </w:pPr>
            <w:proofErr w:type="spellStart"/>
            <w:r>
              <w:t>llamarse</w:t>
            </w:r>
            <w:proofErr w:type="spellEnd"/>
            <w:r>
              <w:t>(call oneself)</w:t>
            </w:r>
          </w:p>
        </w:tc>
      </w:tr>
      <w:tr w:rsidR="00306ECF" w:rsidRPr="0060690E" w14:paraId="1D94A3F8" w14:textId="77777777" w:rsidTr="00306ECF">
        <w:tc>
          <w:tcPr>
            <w:tcW w:w="1895" w:type="dxa"/>
          </w:tcPr>
          <w:p w14:paraId="32C4CBA3" w14:textId="77777777" w:rsidR="00306ECF" w:rsidRDefault="00306ECF" w:rsidP="00DD1F7E">
            <w:pPr>
              <w:pStyle w:val="NoSpacing"/>
            </w:pPr>
            <w:proofErr w:type="spellStart"/>
            <w:r>
              <w:t>Yo</w:t>
            </w:r>
            <w:proofErr w:type="spellEnd"/>
          </w:p>
          <w:p w14:paraId="1864F90F" w14:textId="7296E83E" w:rsidR="00306ECF" w:rsidRDefault="00306ECF" w:rsidP="00DD1F7E">
            <w:pPr>
              <w:pStyle w:val="NoSpacing"/>
            </w:pPr>
          </w:p>
        </w:tc>
        <w:tc>
          <w:tcPr>
            <w:tcW w:w="1741" w:type="dxa"/>
          </w:tcPr>
          <w:p w14:paraId="71DBD3A7" w14:textId="77777777" w:rsidR="00306ECF" w:rsidRPr="001412EE" w:rsidRDefault="00306ECF" w:rsidP="00DD1F7E">
            <w:pPr>
              <w:pStyle w:val="NoSpacing"/>
              <w:rPr>
                <w:lang w:val="es-MX"/>
              </w:rPr>
            </w:pPr>
            <w:r w:rsidRPr="001412EE">
              <w:rPr>
                <w:lang w:val="es-MX"/>
              </w:rPr>
              <w:t>Soy</w:t>
            </w:r>
          </w:p>
          <w:p w14:paraId="36FCA99E" w14:textId="77777777" w:rsidR="00306ECF" w:rsidRPr="001412EE" w:rsidRDefault="00306ECF" w:rsidP="00DD1F7E">
            <w:pPr>
              <w:pStyle w:val="NoSpacing"/>
              <w:rPr>
                <w:b/>
                <w:bCs/>
                <w:lang w:val="es-MX"/>
              </w:rPr>
            </w:pPr>
            <w:r w:rsidRPr="001412EE">
              <w:rPr>
                <w:b/>
                <w:bCs/>
                <w:lang w:val="es-MX"/>
              </w:rPr>
              <w:t>Soy en agua</w:t>
            </w:r>
          </w:p>
          <w:p w14:paraId="74B37110" w14:textId="00EE2372" w:rsidR="00306ECF" w:rsidRPr="001412EE" w:rsidRDefault="00306ECF" w:rsidP="00DD1F7E">
            <w:pPr>
              <w:pStyle w:val="NoSpacing"/>
              <w:rPr>
                <w:lang w:val="es-MX"/>
              </w:rPr>
            </w:pPr>
            <w:proofErr w:type="spellStart"/>
            <w:r w:rsidRPr="001412EE">
              <w:rPr>
                <w:lang w:val="es-MX"/>
              </w:rPr>
              <w:t>Iam</w:t>
            </w:r>
            <w:proofErr w:type="spellEnd"/>
            <w:r w:rsidRPr="001412EE">
              <w:rPr>
                <w:lang w:val="es-MX"/>
              </w:rPr>
              <w:t xml:space="preserve"> in </w:t>
            </w:r>
            <w:proofErr w:type="spellStart"/>
            <w:r w:rsidRPr="001412EE">
              <w:rPr>
                <w:lang w:val="es-MX"/>
              </w:rPr>
              <w:t>water</w:t>
            </w:r>
            <w:proofErr w:type="spellEnd"/>
          </w:p>
        </w:tc>
        <w:tc>
          <w:tcPr>
            <w:tcW w:w="2012" w:type="dxa"/>
          </w:tcPr>
          <w:p w14:paraId="48DDBB49" w14:textId="77777777" w:rsidR="00306ECF" w:rsidRPr="005C16D7" w:rsidRDefault="00306ECF" w:rsidP="00DD1F7E">
            <w:pPr>
              <w:pStyle w:val="NoSpacing"/>
              <w:rPr>
                <w:lang w:val="es-MX"/>
              </w:rPr>
            </w:pPr>
            <w:r w:rsidRPr="005C16D7">
              <w:rPr>
                <w:lang w:val="es-MX"/>
              </w:rPr>
              <w:t>Tengo</w:t>
            </w:r>
          </w:p>
          <w:p w14:paraId="4DDE637F" w14:textId="78DC8FFD" w:rsidR="00306ECF" w:rsidRPr="0024727B" w:rsidRDefault="00306ECF" w:rsidP="00DD1F7E">
            <w:pPr>
              <w:pStyle w:val="NoSpacing"/>
              <w:rPr>
                <w:b/>
                <w:bCs/>
                <w:lang w:val="es-MX"/>
              </w:rPr>
            </w:pPr>
            <w:r w:rsidRPr="0024727B">
              <w:rPr>
                <w:b/>
                <w:bCs/>
                <w:lang w:val="es-MX"/>
              </w:rPr>
              <w:t>Yo tengo una silla</w:t>
            </w:r>
          </w:p>
          <w:p w14:paraId="230570FE" w14:textId="736FBB1A" w:rsidR="00306ECF" w:rsidRPr="0024727B" w:rsidRDefault="00306ECF" w:rsidP="00DD1F7E">
            <w:pPr>
              <w:pStyle w:val="NoSpacing"/>
              <w:rPr>
                <w:lang w:val="es-MX"/>
              </w:rPr>
            </w:pPr>
            <w:r w:rsidRPr="0024727B">
              <w:rPr>
                <w:lang w:val="es-MX"/>
              </w:rPr>
              <w:t xml:space="preserve">I </w:t>
            </w:r>
            <w:proofErr w:type="spellStart"/>
            <w:r w:rsidRPr="0024727B">
              <w:rPr>
                <w:lang w:val="es-MX"/>
              </w:rPr>
              <w:t>have</w:t>
            </w:r>
            <w:proofErr w:type="spellEnd"/>
            <w:r w:rsidRPr="0024727B">
              <w:rPr>
                <w:lang w:val="es-MX"/>
              </w:rPr>
              <w:t xml:space="preserve"> </w:t>
            </w:r>
            <w:proofErr w:type="spellStart"/>
            <w:r w:rsidRPr="0024727B">
              <w:rPr>
                <w:lang w:val="es-MX"/>
              </w:rPr>
              <w:t>one</w:t>
            </w:r>
            <w:proofErr w:type="spellEnd"/>
            <w:r w:rsidRPr="0024727B">
              <w:rPr>
                <w:lang w:val="es-MX"/>
              </w:rPr>
              <w:t xml:space="preserve"> </w:t>
            </w:r>
            <w:proofErr w:type="spellStart"/>
            <w:r w:rsidRPr="0024727B">
              <w:rPr>
                <w:lang w:val="es-MX"/>
              </w:rPr>
              <w:t>chair</w:t>
            </w:r>
            <w:proofErr w:type="spellEnd"/>
          </w:p>
        </w:tc>
        <w:tc>
          <w:tcPr>
            <w:tcW w:w="1676" w:type="dxa"/>
          </w:tcPr>
          <w:p w14:paraId="29ED068E" w14:textId="64C0D604" w:rsidR="00306ECF" w:rsidRPr="000C2E06" w:rsidRDefault="000C2E06" w:rsidP="00DD1F7E">
            <w:pPr>
              <w:pStyle w:val="NoSpacing"/>
              <w:rPr>
                <w:lang w:val="es-MX"/>
              </w:rPr>
            </w:pPr>
            <w:r w:rsidRPr="000C2E06">
              <w:rPr>
                <w:lang w:val="es-MX"/>
              </w:rPr>
              <w:t>V</w:t>
            </w:r>
            <w:r w:rsidR="00A02862" w:rsidRPr="000C2E06">
              <w:rPr>
                <w:lang w:val="es-MX"/>
              </w:rPr>
              <w:t>oy</w:t>
            </w:r>
          </w:p>
          <w:p w14:paraId="5FEDACC5" w14:textId="34C48E88" w:rsidR="000C2E06" w:rsidRPr="000C2E06" w:rsidRDefault="000C2E06" w:rsidP="00DD1F7E">
            <w:pPr>
              <w:pStyle w:val="NoSpacing"/>
              <w:rPr>
                <w:lang w:val="es-MX"/>
              </w:rPr>
            </w:pPr>
            <w:r w:rsidRPr="000C2E06">
              <w:rPr>
                <w:lang w:val="es-MX"/>
              </w:rPr>
              <w:t>Yo voy donde y</w:t>
            </w:r>
            <w:r>
              <w:rPr>
                <w:lang w:val="es-MX"/>
              </w:rPr>
              <w:t>o quero</w:t>
            </w:r>
          </w:p>
        </w:tc>
        <w:tc>
          <w:tcPr>
            <w:tcW w:w="2026" w:type="dxa"/>
          </w:tcPr>
          <w:p w14:paraId="69D5AB6C" w14:textId="3E125257" w:rsidR="00306ECF" w:rsidRPr="001412EE" w:rsidRDefault="00306ECF" w:rsidP="00DD1F7E">
            <w:pPr>
              <w:pStyle w:val="NoSpacing"/>
              <w:rPr>
                <w:lang w:val="es-MX"/>
              </w:rPr>
            </w:pPr>
            <w:r w:rsidRPr="001412EE">
              <w:rPr>
                <w:lang w:val="es-MX"/>
              </w:rPr>
              <w:t>Me llamo</w:t>
            </w:r>
          </w:p>
          <w:p w14:paraId="22CC959E" w14:textId="69032E87" w:rsidR="00306ECF" w:rsidRPr="001412EE" w:rsidRDefault="00306ECF" w:rsidP="00DD1F7E">
            <w:pPr>
              <w:pStyle w:val="NoSpacing"/>
              <w:rPr>
                <w:lang w:val="es-MX"/>
              </w:rPr>
            </w:pPr>
            <w:r w:rsidRPr="001412EE">
              <w:rPr>
                <w:lang w:val="es-MX"/>
              </w:rPr>
              <w:t>Me llamo Sravan</w:t>
            </w:r>
          </w:p>
        </w:tc>
      </w:tr>
      <w:tr w:rsidR="00306ECF" w14:paraId="233C7BAF" w14:textId="77777777" w:rsidTr="00306ECF">
        <w:tc>
          <w:tcPr>
            <w:tcW w:w="1895" w:type="dxa"/>
          </w:tcPr>
          <w:p w14:paraId="6A632534" w14:textId="77777777" w:rsidR="00306ECF" w:rsidRPr="0045702C" w:rsidRDefault="00306ECF" w:rsidP="00DD1F7E">
            <w:pPr>
              <w:pStyle w:val="NoSpacing"/>
            </w:pPr>
            <w:r>
              <w:t>Tú</w:t>
            </w:r>
          </w:p>
        </w:tc>
        <w:tc>
          <w:tcPr>
            <w:tcW w:w="1741" w:type="dxa"/>
          </w:tcPr>
          <w:p w14:paraId="45FE7D6F" w14:textId="63069FCF" w:rsidR="00306ECF" w:rsidRDefault="00306ECF" w:rsidP="00DD1F7E">
            <w:pPr>
              <w:pStyle w:val="NoSpacing"/>
            </w:pPr>
            <w:r>
              <w:t>Eres</w:t>
            </w:r>
          </w:p>
          <w:p w14:paraId="04C8882F" w14:textId="66A18506" w:rsidR="00306ECF" w:rsidRPr="0065275C" w:rsidRDefault="00306ECF" w:rsidP="005B3C8B">
            <w:pPr>
              <w:pStyle w:val="NoSpacing"/>
              <w:rPr>
                <w:b/>
                <w:bCs/>
              </w:rPr>
            </w:pPr>
            <w:r w:rsidRPr="0065275C">
              <w:rPr>
                <w:b/>
                <w:bCs/>
              </w:rPr>
              <w:t>Eres hermosa</w:t>
            </w:r>
          </w:p>
          <w:p w14:paraId="789719FF" w14:textId="7B479914" w:rsidR="00306ECF" w:rsidRDefault="00306ECF" w:rsidP="005B3C8B">
            <w:pPr>
              <w:pStyle w:val="NoSpacing"/>
            </w:pPr>
            <w:r>
              <w:t>You are beautiful</w:t>
            </w:r>
          </w:p>
        </w:tc>
        <w:tc>
          <w:tcPr>
            <w:tcW w:w="2012" w:type="dxa"/>
          </w:tcPr>
          <w:p w14:paraId="6AC47F0D" w14:textId="5D792F83" w:rsidR="00306ECF" w:rsidRDefault="00306ECF" w:rsidP="00DD1F7E">
            <w:pPr>
              <w:pStyle w:val="NoSpacing"/>
            </w:pPr>
            <w:proofErr w:type="spellStart"/>
            <w:r>
              <w:t>Tienes</w:t>
            </w:r>
            <w:proofErr w:type="spellEnd"/>
          </w:p>
          <w:p w14:paraId="1208748D" w14:textId="77777777" w:rsidR="00306ECF" w:rsidRPr="00C80EC3" w:rsidRDefault="00306ECF" w:rsidP="00724716">
            <w:pPr>
              <w:pStyle w:val="NoSpacing"/>
              <w:rPr>
                <w:b/>
                <w:bCs/>
              </w:rPr>
            </w:pPr>
            <w:proofErr w:type="spellStart"/>
            <w:r w:rsidRPr="00C80EC3">
              <w:rPr>
                <w:b/>
                <w:bCs/>
              </w:rPr>
              <w:t>Tienes</w:t>
            </w:r>
            <w:proofErr w:type="spellEnd"/>
            <w:r w:rsidRPr="00C80EC3">
              <w:rPr>
                <w:b/>
                <w:bCs/>
              </w:rPr>
              <w:t xml:space="preserve"> </w:t>
            </w:r>
            <w:proofErr w:type="spellStart"/>
            <w:r w:rsidRPr="00C80EC3">
              <w:rPr>
                <w:b/>
                <w:bCs/>
              </w:rPr>
              <w:t>eres</w:t>
            </w:r>
            <w:proofErr w:type="spellEnd"/>
            <w:r w:rsidRPr="00C80EC3">
              <w:rPr>
                <w:b/>
                <w:bCs/>
              </w:rPr>
              <w:t xml:space="preserve"> </w:t>
            </w:r>
            <w:proofErr w:type="spellStart"/>
            <w:r w:rsidRPr="00C80EC3">
              <w:rPr>
                <w:b/>
                <w:bCs/>
              </w:rPr>
              <w:t>agua</w:t>
            </w:r>
            <w:proofErr w:type="spellEnd"/>
          </w:p>
          <w:p w14:paraId="57CD513C" w14:textId="65EB8C5D" w:rsidR="00306ECF" w:rsidRDefault="00306ECF" w:rsidP="00D323D4">
            <w:pPr>
              <w:pStyle w:val="NoSpacing"/>
            </w:pPr>
            <w:r>
              <w:t>Do you have water</w:t>
            </w:r>
          </w:p>
        </w:tc>
        <w:tc>
          <w:tcPr>
            <w:tcW w:w="1676" w:type="dxa"/>
          </w:tcPr>
          <w:p w14:paraId="685F0F12" w14:textId="77777777" w:rsidR="00A02862" w:rsidRDefault="00A02862" w:rsidP="00A02862">
            <w:pPr>
              <w:pStyle w:val="NoSpacing"/>
              <w:rPr>
                <w:lang w:val="es-MX"/>
              </w:rPr>
            </w:pPr>
            <w:r>
              <w:rPr>
                <w:lang w:val="es-MX"/>
              </w:rPr>
              <w:t>vas</w:t>
            </w:r>
          </w:p>
          <w:p w14:paraId="21D21A0E" w14:textId="77777777" w:rsidR="00A02862" w:rsidRPr="00306ECF" w:rsidRDefault="00A02862" w:rsidP="00A02862">
            <w:pPr>
              <w:pStyle w:val="NoSpacing"/>
              <w:rPr>
                <w:b/>
                <w:bCs/>
                <w:lang w:val="es-MX"/>
              </w:rPr>
            </w:pPr>
            <w:r w:rsidRPr="00306ECF">
              <w:rPr>
                <w:b/>
                <w:bCs/>
                <w:lang w:val="es-MX"/>
              </w:rPr>
              <w:t xml:space="preserve">tú vas donde </w:t>
            </w:r>
            <w:proofErr w:type="spellStart"/>
            <w:r w:rsidRPr="00306ECF">
              <w:rPr>
                <w:b/>
                <w:bCs/>
                <w:lang w:val="es-MX"/>
              </w:rPr>
              <w:t>tu</w:t>
            </w:r>
            <w:proofErr w:type="spellEnd"/>
            <w:r w:rsidRPr="00306ECF">
              <w:rPr>
                <w:b/>
                <w:bCs/>
                <w:lang w:val="es-MX"/>
              </w:rPr>
              <w:t xml:space="preserve"> quieras</w:t>
            </w:r>
          </w:p>
          <w:p w14:paraId="62132C5D" w14:textId="143E4FE0" w:rsidR="00306ECF" w:rsidRDefault="00A02862" w:rsidP="00A02862">
            <w:pPr>
              <w:pStyle w:val="NoSpacing"/>
            </w:pPr>
            <w:r w:rsidRPr="00306ECF">
              <w:lastRenderedPageBreak/>
              <w:t>you go where you w</w:t>
            </w:r>
            <w:r>
              <w:t>ant</w:t>
            </w:r>
          </w:p>
        </w:tc>
        <w:tc>
          <w:tcPr>
            <w:tcW w:w="2026" w:type="dxa"/>
          </w:tcPr>
          <w:p w14:paraId="4E253B3F" w14:textId="3C09E140" w:rsidR="00306ECF" w:rsidRDefault="00306ECF" w:rsidP="00DD1F7E">
            <w:pPr>
              <w:pStyle w:val="NoSpacing"/>
            </w:pPr>
            <w:proofErr w:type="spellStart"/>
            <w:r>
              <w:lastRenderedPageBreak/>
              <w:t>Te</w:t>
            </w:r>
            <w:proofErr w:type="spellEnd"/>
            <w:r>
              <w:t xml:space="preserve"> llamas</w:t>
            </w:r>
          </w:p>
          <w:p w14:paraId="7AB23F8A" w14:textId="1874A687" w:rsidR="00306ECF" w:rsidRDefault="00306ECF" w:rsidP="00DD1F7E">
            <w:pPr>
              <w:pStyle w:val="NoSpacing"/>
            </w:pPr>
          </w:p>
        </w:tc>
      </w:tr>
      <w:tr w:rsidR="00306ECF" w14:paraId="676DD065" w14:textId="77777777" w:rsidTr="00306ECF">
        <w:tc>
          <w:tcPr>
            <w:tcW w:w="1895" w:type="dxa"/>
          </w:tcPr>
          <w:p w14:paraId="6261A770" w14:textId="77777777" w:rsidR="00306ECF" w:rsidRDefault="00306ECF" w:rsidP="00DD1F7E">
            <w:pPr>
              <w:pStyle w:val="NoSpacing"/>
            </w:pPr>
            <w:proofErr w:type="spellStart"/>
            <w:r>
              <w:t>Él</w:t>
            </w:r>
            <w:proofErr w:type="spellEnd"/>
            <w:r>
              <w:t>/Ella/</w:t>
            </w:r>
            <w:proofErr w:type="spellStart"/>
            <w:r>
              <w:t>usted</w:t>
            </w:r>
            <w:proofErr w:type="spellEnd"/>
          </w:p>
        </w:tc>
        <w:tc>
          <w:tcPr>
            <w:tcW w:w="1741" w:type="dxa"/>
          </w:tcPr>
          <w:p w14:paraId="42561217" w14:textId="316CFEB8" w:rsidR="00306ECF" w:rsidRPr="00A80D4F" w:rsidRDefault="00306ECF" w:rsidP="00DD1F7E">
            <w:pPr>
              <w:pStyle w:val="NoSpacing"/>
              <w:rPr>
                <w:b/>
                <w:bCs/>
                <w:lang w:val="es-MX"/>
              </w:rPr>
            </w:pPr>
            <w:r w:rsidRPr="00A80D4F">
              <w:rPr>
                <w:lang w:val="es-MX"/>
              </w:rPr>
              <w:t>Es</w:t>
            </w:r>
          </w:p>
          <w:p w14:paraId="7B8DA270" w14:textId="6132D425" w:rsidR="00306ECF" w:rsidRPr="00A80D4F" w:rsidRDefault="00306ECF" w:rsidP="00DD1F7E">
            <w:pPr>
              <w:pStyle w:val="NoSpacing"/>
              <w:rPr>
                <w:b/>
                <w:bCs/>
                <w:lang w:val="es-MX"/>
              </w:rPr>
            </w:pPr>
            <w:r w:rsidRPr="00A80D4F">
              <w:rPr>
                <w:b/>
                <w:bCs/>
                <w:lang w:val="es-MX"/>
              </w:rPr>
              <w:t>él es fuerte</w:t>
            </w:r>
          </w:p>
          <w:p w14:paraId="57615CBC" w14:textId="4E9EF7AF" w:rsidR="00306ECF" w:rsidRPr="00A80D4F" w:rsidRDefault="00306ECF" w:rsidP="00D323D4">
            <w:pPr>
              <w:pStyle w:val="NoSpacing"/>
              <w:rPr>
                <w:lang w:val="es-MX"/>
              </w:rPr>
            </w:pPr>
            <w:r w:rsidRPr="00A80D4F">
              <w:rPr>
                <w:lang w:val="es-MX"/>
              </w:rPr>
              <w:t xml:space="preserve">He </w:t>
            </w:r>
            <w:proofErr w:type="spellStart"/>
            <w:r w:rsidRPr="00A80D4F">
              <w:rPr>
                <w:lang w:val="es-MX"/>
              </w:rPr>
              <w:t>is</w:t>
            </w:r>
            <w:proofErr w:type="spellEnd"/>
            <w:r w:rsidRPr="00A80D4F">
              <w:rPr>
                <w:lang w:val="es-MX"/>
              </w:rPr>
              <w:t xml:space="preserve"> </w:t>
            </w:r>
            <w:proofErr w:type="spellStart"/>
            <w:r w:rsidRPr="00A80D4F">
              <w:rPr>
                <w:lang w:val="es-MX"/>
              </w:rPr>
              <w:t>strong</w:t>
            </w:r>
            <w:proofErr w:type="spellEnd"/>
          </w:p>
        </w:tc>
        <w:tc>
          <w:tcPr>
            <w:tcW w:w="2012" w:type="dxa"/>
          </w:tcPr>
          <w:p w14:paraId="353EFCE7" w14:textId="7888A73D" w:rsidR="00306ECF" w:rsidRPr="001412EE" w:rsidRDefault="00306ECF" w:rsidP="00DD1F7E">
            <w:pPr>
              <w:pStyle w:val="NoSpacing"/>
              <w:rPr>
                <w:lang w:val="es-MX"/>
              </w:rPr>
            </w:pPr>
            <w:r w:rsidRPr="001412EE">
              <w:rPr>
                <w:lang w:val="es-MX"/>
              </w:rPr>
              <w:t>Tiene</w:t>
            </w:r>
          </w:p>
          <w:p w14:paraId="2D84C5C6" w14:textId="644F250E" w:rsidR="00306ECF" w:rsidRPr="0083148F" w:rsidRDefault="00306ECF" w:rsidP="00DD1F7E">
            <w:pPr>
              <w:pStyle w:val="NoSpacing"/>
              <w:rPr>
                <w:b/>
                <w:bCs/>
                <w:lang w:val="es-MX"/>
              </w:rPr>
            </w:pPr>
            <w:r w:rsidRPr="0083148F">
              <w:rPr>
                <w:b/>
                <w:bCs/>
                <w:lang w:val="es-MX"/>
              </w:rPr>
              <w:t xml:space="preserve">Él tiene fuerte </w:t>
            </w:r>
            <w:proofErr w:type="spellStart"/>
            <w:r w:rsidRPr="0083148F">
              <w:rPr>
                <w:b/>
                <w:bCs/>
                <w:lang w:val="es-MX"/>
              </w:rPr>
              <w:t>musculos</w:t>
            </w:r>
            <w:proofErr w:type="spellEnd"/>
          </w:p>
          <w:p w14:paraId="03F231EB" w14:textId="77777777" w:rsidR="00306ECF" w:rsidRPr="001412EE" w:rsidRDefault="00306ECF" w:rsidP="00DD1F7E">
            <w:pPr>
              <w:pStyle w:val="NoSpacing"/>
              <w:rPr>
                <w:lang w:val="es-MX"/>
              </w:rPr>
            </w:pPr>
            <w:r w:rsidRPr="001412EE">
              <w:rPr>
                <w:lang w:val="es-MX"/>
              </w:rPr>
              <w:t xml:space="preserve">He has </w:t>
            </w:r>
            <w:proofErr w:type="spellStart"/>
            <w:r w:rsidRPr="001412EE">
              <w:rPr>
                <w:lang w:val="es-MX"/>
              </w:rPr>
              <w:t>strong</w:t>
            </w:r>
            <w:proofErr w:type="spellEnd"/>
            <w:r w:rsidRPr="001412EE">
              <w:rPr>
                <w:lang w:val="es-MX"/>
              </w:rPr>
              <w:t xml:space="preserve"> </w:t>
            </w:r>
            <w:proofErr w:type="spellStart"/>
            <w:r w:rsidRPr="001412EE">
              <w:rPr>
                <w:lang w:val="es-MX"/>
              </w:rPr>
              <w:t>muscles</w:t>
            </w:r>
            <w:proofErr w:type="spellEnd"/>
          </w:p>
          <w:p w14:paraId="212B9DDB" w14:textId="4B5B2C81" w:rsidR="00306ECF" w:rsidRPr="001412EE" w:rsidRDefault="00306ECF" w:rsidP="00DD1F7E">
            <w:pPr>
              <w:pStyle w:val="NoSpacing"/>
              <w:rPr>
                <w:lang w:val="es-MX"/>
              </w:rPr>
            </w:pPr>
            <w:r w:rsidRPr="001412EE">
              <w:rPr>
                <w:lang w:val="es-MX"/>
              </w:rPr>
              <w:t>Él tiene cola</w:t>
            </w:r>
          </w:p>
          <w:p w14:paraId="4D2F8B76" w14:textId="7EF8160D" w:rsidR="00306ECF" w:rsidRPr="001412EE" w:rsidRDefault="00306ECF" w:rsidP="001A31D7">
            <w:pPr>
              <w:pStyle w:val="NoSpacing"/>
              <w:rPr>
                <w:lang w:val="es-MX"/>
              </w:rPr>
            </w:pPr>
            <w:r w:rsidRPr="001412EE">
              <w:rPr>
                <w:lang w:val="es-MX"/>
              </w:rPr>
              <w:t xml:space="preserve">He has </w:t>
            </w:r>
            <w:proofErr w:type="spellStart"/>
            <w:r w:rsidRPr="001412EE">
              <w:rPr>
                <w:lang w:val="es-MX"/>
              </w:rPr>
              <w:t>coke</w:t>
            </w:r>
            <w:proofErr w:type="spellEnd"/>
          </w:p>
        </w:tc>
        <w:tc>
          <w:tcPr>
            <w:tcW w:w="1676" w:type="dxa"/>
          </w:tcPr>
          <w:p w14:paraId="2B213014" w14:textId="72A21ADD" w:rsidR="00092647" w:rsidRPr="00092647" w:rsidRDefault="00092647" w:rsidP="00DD1F7E">
            <w:pPr>
              <w:pStyle w:val="NoSpacing"/>
              <w:rPr>
                <w:lang w:val="es-MX"/>
              </w:rPr>
            </w:pPr>
            <w:r w:rsidRPr="00092647">
              <w:rPr>
                <w:lang w:val="es-MX"/>
              </w:rPr>
              <w:t>va</w:t>
            </w:r>
          </w:p>
          <w:p w14:paraId="04861891" w14:textId="76C97F2F" w:rsidR="00306ECF" w:rsidRPr="00092647" w:rsidRDefault="00092647" w:rsidP="00DD1F7E">
            <w:pPr>
              <w:pStyle w:val="NoSpacing"/>
              <w:rPr>
                <w:b/>
                <w:bCs/>
                <w:lang w:val="es-MX"/>
              </w:rPr>
            </w:pPr>
            <w:r w:rsidRPr="00092647">
              <w:rPr>
                <w:b/>
                <w:bCs/>
                <w:lang w:val="es-MX"/>
              </w:rPr>
              <w:t>El bus va a Hyderabad</w:t>
            </w:r>
          </w:p>
          <w:p w14:paraId="6DC03472" w14:textId="66CA28CB" w:rsidR="00092647" w:rsidRPr="00092647" w:rsidRDefault="00092647" w:rsidP="00DD1F7E">
            <w:pPr>
              <w:pStyle w:val="NoSpacing"/>
            </w:pPr>
            <w:r w:rsidRPr="00092647">
              <w:t xml:space="preserve">The bus goes to </w:t>
            </w:r>
            <w:r>
              <w:t>Hyderabad</w:t>
            </w:r>
          </w:p>
        </w:tc>
        <w:tc>
          <w:tcPr>
            <w:tcW w:w="2026" w:type="dxa"/>
          </w:tcPr>
          <w:p w14:paraId="34060EAD" w14:textId="1499DD01" w:rsidR="00306ECF" w:rsidRDefault="00306ECF" w:rsidP="00DD1F7E">
            <w:pPr>
              <w:pStyle w:val="NoSpacing"/>
            </w:pPr>
            <w:r>
              <w:t>Se llama</w:t>
            </w:r>
          </w:p>
        </w:tc>
      </w:tr>
      <w:tr w:rsidR="00306ECF" w14:paraId="0886112E" w14:textId="77777777" w:rsidTr="00306ECF">
        <w:tc>
          <w:tcPr>
            <w:tcW w:w="1895" w:type="dxa"/>
          </w:tcPr>
          <w:p w14:paraId="7AE0B2D1" w14:textId="77777777" w:rsidR="00306ECF" w:rsidRDefault="00306ECF" w:rsidP="00DD1F7E">
            <w:pPr>
              <w:pStyle w:val="NoSpacing"/>
            </w:pPr>
            <w:proofErr w:type="spellStart"/>
            <w:r>
              <w:t>Nosotros</w:t>
            </w:r>
            <w:proofErr w:type="spellEnd"/>
            <w:r>
              <w:t>/</w:t>
            </w:r>
            <w:proofErr w:type="spellStart"/>
            <w:r>
              <w:t>nosotras</w:t>
            </w:r>
            <w:proofErr w:type="spellEnd"/>
          </w:p>
        </w:tc>
        <w:tc>
          <w:tcPr>
            <w:tcW w:w="1741" w:type="dxa"/>
          </w:tcPr>
          <w:p w14:paraId="52F7DB51" w14:textId="66921759" w:rsidR="00306ECF" w:rsidRPr="001412EE" w:rsidRDefault="00306ECF" w:rsidP="00DD1F7E">
            <w:pPr>
              <w:pStyle w:val="NoSpacing"/>
              <w:rPr>
                <w:lang w:val="es-MX"/>
              </w:rPr>
            </w:pPr>
            <w:r w:rsidRPr="001412EE">
              <w:rPr>
                <w:lang w:val="es-MX"/>
              </w:rPr>
              <w:t>Somos</w:t>
            </w:r>
          </w:p>
          <w:p w14:paraId="5EC6F0E8" w14:textId="77777777" w:rsidR="00306ECF" w:rsidRPr="001412EE" w:rsidRDefault="00306ECF" w:rsidP="00E51B47">
            <w:pPr>
              <w:pStyle w:val="NoSpacing"/>
              <w:rPr>
                <w:lang w:val="es-MX"/>
              </w:rPr>
            </w:pPr>
          </w:p>
          <w:p w14:paraId="27045CBA" w14:textId="71A8E7EB" w:rsidR="00306ECF" w:rsidRPr="001412EE" w:rsidRDefault="00306ECF" w:rsidP="00E51B47">
            <w:pPr>
              <w:pStyle w:val="NoSpacing"/>
              <w:rPr>
                <w:b/>
                <w:bCs/>
                <w:lang w:val="es-MX"/>
              </w:rPr>
            </w:pPr>
            <w:r w:rsidRPr="001412EE">
              <w:rPr>
                <w:b/>
                <w:bCs/>
                <w:lang w:val="es-MX"/>
              </w:rPr>
              <w:t xml:space="preserve">Nosotros somos </w:t>
            </w:r>
            <w:r>
              <w:rPr>
                <w:b/>
                <w:bCs/>
                <w:lang w:val="es-MX"/>
              </w:rPr>
              <w:t xml:space="preserve">jugar </w:t>
            </w:r>
            <w:r w:rsidRPr="001412EE">
              <w:rPr>
                <w:b/>
                <w:bCs/>
                <w:lang w:val="es-MX"/>
              </w:rPr>
              <w:t>b</w:t>
            </w:r>
            <w:r>
              <w:rPr>
                <w:b/>
                <w:bCs/>
                <w:lang w:val="es-MX"/>
              </w:rPr>
              <w:t>uen</w:t>
            </w:r>
          </w:p>
          <w:p w14:paraId="1938ECFF" w14:textId="0A3ED1D4" w:rsidR="00306ECF" w:rsidRPr="001412EE" w:rsidRDefault="00306ECF" w:rsidP="00E51B47">
            <w:pPr>
              <w:pStyle w:val="NoSpacing"/>
              <w:rPr>
                <w:lang w:val="es-MX"/>
              </w:rPr>
            </w:pPr>
            <w:proofErr w:type="spellStart"/>
            <w:r w:rsidRPr="001412EE">
              <w:rPr>
                <w:lang w:val="es-MX"/>
              </w:rPr>
              <w:t>We</w:t>
            </w:r>
            <w:proofErr w:type="spellEnd"/>
            <w:r w:rsidRPr="001412EE">
              <w:rPr>
                <w:lang w:val="es-MX"/>
              </w:rPr>
              <w:t xml:space="preserve"> are </w:t>
            </w:r>
            <w:proofErr w:type="spellStart"/>
            <w:r w:rsidRPr="001412EE">
              <w:rPr>
                <w:lang w:val="es-MX"/>
              </w:rPr>
              <w:t>good</w:t>
            </w:r>
            <w:proofErr w:type="spellEnd"/>
          </w:p>
        </w:tc>
        <w:tc>
          <w:tcPr>
            <w:tcW w:w="2012" w:type="dxa"/>
          </w:tcPr>
          <w:p w14:paraId="53D22EBD" w14:textId="77777777" w:rsidR="00306ECF" w:rsidRDefault="00306ECF" w:rsidP="00DD1F7E">
            <w:pPr>
              <w:pStyle w:val="NoSpacing"/>
            </w:pPr>
            <w:proofErr w:type="spellStart"/>
            <w:r>
              <w:t>Tenemos</w:t>
            </w:r>
            <w:proofErr w:type="spellEnd"/>
          </w:p>
          <w:p w14:paraId="464F68A5" w14:textId="77777777" w:rsidR="00306ECF" w:rsidRPr="002345C3" w:rsidRDefault="00306ECF" w:rsidP="00DD1F7E">
            <w:pPr>
              <w:pStyle w:val="NoSpacing"/>
              <w:rPr>
                <w:b/>
                <w:bCs/>
              </w:rPr>
            </w:pPr>
            <w:proofErr w:type="spellStart"/>
            <w:r w:rsidRPr="002345C3">
              <w:rPr>
                <w:b/>
                <w:bCs/>
              </w:rPr>
              <w:t>Queremos</w:t>
            </w:r>
            <w:proofErr w:type="spellEnd"/>
            <w:r w:rsidRPr="002345C3">
              <w:rPr>
                <w:b/>
                <w:bCs/>
              </w:rPr>
              <w:t xml:space="preserve"> a temenos </w:t>
            </w:r>
            <w:proofErr w:type="spellStart"/>
            <w:r w:rsidRPr="002345C3">
              <w:rPr>
                <w:b/>
                <w:bCs/>
              </w:rPr>
              <w:t>agua</w:t>
            </w:r>
            <w:proofErr w:type="spellEnd"/>
          </w:p>
          <w:p w14:paraId="37E8A9DC" w14:textId="6AC3C12D" w:rsidR="00306ECF" w:rsidRDefault="00306ECF" w:rsidP="00DD1F7E">
            <w:pPr>
              <w:pStyle w:val="NoSpacing"/>
            </w:pPr>
            <w:r>
              <w:t>We want to have water</w:t>
            </w:r>
          </w:p>
        </w:tc>
        <w:tc>
          <w:tcPr>
            <w:tcW w:w="1676" w:type="dxa"/>
          </w:tcPr>
          <w:p w14:paraId="17AA25AE" w14:textId="29EB69B5" w:rsidR="008439AB" w:rsidRPr="008439AB" w:rsidRDefault="008439AB" w:rsidP="00DD1F7E">
            <w:pPr>
              <w:pStyle w:val="NoSpacing"/>
              <w:rPr>
                <w:lang w:val="es-MX"/>
              </w:rPr>
            </w:pPr>
            <w:r w:rsidRPr="008439AB">
              <w:rPr>
                <w:lang w:val="es-MX"/>
              </w:rPr>
              <w:t>vamos</w:t>
            </w:r>
          </w:p>
          <w:p w14:paraId="4023BCBF" w14:textId="6B8871F4" w:rsidR="008439AB" w:rsidRPr="00953E0D" w:rsidRDefault="008439AB" w:rsidP="00DD1F7E">
            <w:pPr>
              <w:pStyle w:val="NoSpacing"/>
              <w:rPr>
                <w:b/>
                <w:bCs/>
                <w:lang w:val="es-MX"/>
              </w:rPr>
            </w:pPr>
            <w:r w:rsidRPr="00953E0D">
              <w:rPr>
                <w:b/>
                <w:bCs/>
                <w:lang w:val="es-MX"/>
              </w:rPr>
              <w:t>vamos a Hyderabad</w:t>
            </w:r>
            <w:r w:rsidR="00953E0D" w:rsidRPr="00953E0D">
              <w:rPr>
                <w:b/>
                <w:bCs/>
                <w:lang w:val="es-MX"/>
              </w:rPr>
              <w:t>/Nosotros v</w:t>
            </w:r>
            <w:r w:rsidR="00953E0D">
              <w:rPr>
                <w:b/>
                <w:bCs/>
                <w:lang w:val="es-MX"/>
              </w:rPr>
              <w:t xml:space="preserve">amos a </w:t>
            </w:r>
            <w:proofErr w:type="spellStart"/>
            <w:r w:rsidR="00953E0D">
              <w:rPr>
                <w:b/>
                <w:bCs/>
                <w:lang w:val="es-MX"/>
              </w:rPr>
              <w:t>hyderabad</w:t>
            </w:r>
            <w:proofErr w:type="spellEnd"/>
          </w:p>
          <w:p w14:paraId="4774D710" w14:textId="050F402E" w:rsidR="008439AB" w:rsidRPr="00953E0D" w:rsidRDefault="008439AB" w:rsidP="00DD1F7E">
            <w:pPr>
              <w:pStyle w:val="NoSpacing"/>
            </w:pPr>
            <w:r w:rsidRPr="00953E0D">
              <w:t xml:space="preserve">We go to </w:t>
            </w:r>
            <w:proofErr w:type="spellStart"/>
            <w:r w:rsidRPr="00953E0D">
              <w:t>hyderabad</w:t>
            </w:r>
            <w:proofErr w:type="spellEnd"/>
          </w:p>
        </w:tc>
        <w:tc>
          <w:tcPr>
            <w:tcW w:w="2026" w:type="dxa"/>
          </w:tcPr>
          <w:p w14:paraId="73C931BD" w14:textId="01A8E564" w:rsidR="00306ECF" w:rsidRDefault="00306ECF" w:rsidP="00DD1F7E">
            <w:pPr>
              <w:pStyle w:val="NoSpacing"/>
            </w:pPr>
            <w:r>
              <w:t xml:space="preserve">Nos </w:t>
            </w:r>
            <w:proofErr w:type="spellStart"/>
            <w:r>
              <w:t>llamamos</w:t>
            </w:r>
            <w:proofErr w:type="spellEnd"/>
          </w:p>
        </w:tc>
      </w:tr>
      <w:tr w:rsidR="00306ECF" w14:paraId="1E795E50" w14:textId="77777777" w:rsidTr="00306ECF">
        <w:tc>
          <w:tcPr>
            <w:tcW w:w="1895" w:type="dxa"/>
          </w:tcPr>
          <w:p w14:paraId="1A4DCC62" w14:textId="77777777" w:rsidR="00306ECF" w:rsidRDefault="00306ECF" w:rsidP="00DD1F7E">
            <w:pPr>
              <w:pStyle w:val="NoSpacing"/>
            </w:pPr>
            <w:proofErr w:type="spellStart"/>
            <w:r>
              <w:t>Vosotros</w:t>
            </w:r>
            <w:proofErr w:type="spellEnd"/>
            <w:r>
              <w:t>/</w:t>
            </w:r>
            <w:proofErr w:type="spellStart"/>
            <w:r>
              <w:t>vosotras</w:t>
            </w:r>
            <w:proofErr w:type="spellEnd"/>
          </w:p>
        </w:tc>
        <w:tc>
          <w:tcPr>
            <w:tcW w:w="1741" w:type="dxa"/>
          </w:tcPr>
          <w:p w14:paraId="56CA82A2" w14:textId="26BA9813" w:rsidR="00306ECF" w:rsidRDefault="00306ECF" w:rsidP="00DD1F7E">
            <w:pPr>
              <w:pStyle w:val="NoSpacing"/>
            </w:pPr>
            <w:proofErr w:type="spellStart"/>
            <w:r>
              <w:t>Sois</w:t>
            </w:r>
            <w:proofErr w:type="spellEnd"/>
          </w:p>
          <w:p w14:paraId="5F68C8CC" w14:textId="63F5E8A2" w:rsidR="00306ECF" w:rsidRPr="00862671" w:rsidRDefault="00306ECF" w:rsidP="00DD1F7E">
            <w:pPr>
              <w:pStyle w:val="NoSpacing"/>
              <w:rPr>
                <w:b/>
                <w:bCs/>
              </w:rPr>
            </w:pPr>
            <w:proofErr w:type="spellStart"/>
            <w:r w:rsidRPr="00862671">
              <w:rPr>
                <w:b/>
                <w:bCs/>
              </w:rPr>
              <w:t>Vosotros</w:t>
            </w:r>
            <w:proofErr w:type="spellEnd"/>
            <w:r w:rsidRPr="00862671">
              <w:rPr>
                <w:b/>
                <w:bCs/>
              </w:rPr>
              <w:t xml:space="preserve"> </w:t>
            </w:r>
            <w:proofErr w:type="spellStart"/>
            <w:r w:rsidRPr="00862671">
              <w:rPr>
                <w:b/>
                <w:bCs/>
              </w:rPr>
              <w:t>sois</w:t>
            </w:r>
            <w:proofErr w:type="spellEnd"/>
            <w:r w:rsidRPr="00862671">
              <w:rPr>
                <w:b/>
                <w:bCs/>
              </w:rPr>
              <w:t xml:space="preserve"> </w:t>
            </w:r>
            <w:proofErr w:type="spellStart"/>
            <w:r w:rsidRPr="00862671">
              <w:rPr>
                <w:b/>
                <w:bCs/>
              </w:rPr>
              <w:t>jugar</w:t>
            </w:r>
            <w:proofErr w:type="spellEnd"/>
            <w:r w:rsidRPr="00862671">
              <w:rPr>
                <w:b/>
                <w:bCs/>
              </w:rPr>
              <w:t xml:space="preserve"> </w:t>
            </w:r>
            <w:proofErr w:type="spellStart"/>
            <w:r w:rsidRPr="00862671">
              <w:rPr>
                <w:b/>
                <w:bCs/>
              </w:rPr>
              <w:t>buen</w:t>
            </w:r>
            <w:proofErr w:type="spellEnd"/>
          </w:p>
          <w:p w14:paraId="6BEA7367" w14:textId="411CF014" w:rsidR="00306ECF" w:rsidRDefault="00306ECF" w:rsidP="00DD1F7E">
            <w:pPr>
              <w:pStyle w:val="NoSpacing"/>
            </w:pPr>
            <w:r>
              <w:t>You all are playing good</w:t>
            </w:r>
          </w:p>
          <w:p w14:paraId="10ED7947" w14:textId="130C1B82" w:rsidR="00306ECF" w:rsidRDefault="00306ECF" w:rsidP="004A6446">
            <w:pPr>
              <w:pStyle w:val="NoSpacing"/>
            </w:pPr>
            <w:proofErr w:type="spellStart"/>
            <w:r>
              <w:t>Fuerte</w:t>
            </w:r>
            <w:proofErr w:type="spellEnd"/>
            <w:r>
              <w:t xml:space="preserve"> </w:t>
            </w:r>
            <w:proofErr w:type="spellStart"/>
            <w:r>
              <w:t>sois</w:t>
            </w:r>
            <w:proofErr w:type="spellEnd"/>
            <w:r>
              <w:t xml:space="preserve"> </w:t>
            </w:r>
            <w:proofErr w:type="spellStart"/>
            <w:r>
              <w:t>Vosotros</w:t>
            </w:r>
            <w:proofErr w:type="spellEnd"/>
            <w:r>
              <w:t xml:space="preserve"> </w:t>
            </w:r>
          </w:p>
          <w:p w14:paraId="3202681B" w14:textId="216092D3" w:rsidR="00306ECF" w:rsidRDefault="00306ECF" w:rsidP="004A6446">
            <w:pPr>
              <w:pStyle w:val="NoSpacing"/>
            </w:pPr>
            <w:r>
              <w:t>You all are strong</w:t>
            </w:r>
          </w:p>
          <w:p w14:paraId="35A687B2" w14:textId="21D3D621" w:rsidR="00306ECF" w:rsidRDefault="00306ECF" w:rsidP="00DD1F7E">
            <w:pPr>
              <w:pStyle w:val="NoSpacing"/>
            </w:pPr>
          </w:p>
        </w:tc>
        <w:tc>
          <w:tcPr>
            <w:tcW w:w="2012" w:type="dxa"/>
          </w:tcPr>
          <w:p w14:paraId="07A21834" w14:textId="77777777" w:rsidR="00306ECF" w:rsidRDefault="00306ECF" w:rsidP="00DD1F7E">
            <w:pPr>
              <w:pStyle w:val="NoSpacing"/>
            </w:pPr>
            <w:proofErr w:type="spellStart"/>
            <w:r>
              <w:t>Tenéis</w:t>
            </w:r>
            <w:proofErr w:type="spellEnd"/>
          </w:p>
          <w:p w14:paraId="65CF0AB2" w14:textId="77777777" w:rsidR="00306ECF" w:rsidRPr="00D17DAE" w:rsidRDefault="00306ECF" w:rsidP="00D17DAE">
            <w:pPr>
              <w:pStyle w:val="NoSpacing"/>
              <w:rPr>
                <w:b/>
                <w:bCs/>
              </w:rPr>
            </w:pPr>
            <w:proofErr w:type="spellStart"/>
            <w:r w:rsidRPr="00D17DAE">
              <w:rPr>
                <w:b/>
                <w:bCs/>
              </w:rPr>
              <w:t>Vosotros</w:t>
            </w:r>
            <w:proofErr w:type="spellEnd"/>
            <w:r w:rsidRPr="00D17DAE">
              <w:rPr>
                <w:b/>
                <w:bCs/>
              </w:rPr>
              <w:t xml:space="preserve"> </w:t>
            </w:r>
            <w:proofErr w:type="spellStart"/>
            <w:r w:rsidRPr="00D17DAE">
              <w:rPr>
                <w:b/>
                <w:bCs/>
              </w:rPr>
              <w:t>tenéis</w:t>
            </w:r>
            <w:proofErr w:type="spellEnd"/>
            <w:r w:rsidRPr="00D17DAE">
              <w:rPr>
                <w:b/>
                <w:bCs/>
              </w:rPr>
              <w:t xml:space="preserve"> </w:t>
            </w:r>
            <w:proofErr w:type="spellStart"/>
            <w:r w:rsidRPr="00D17DAE">
              <w:rPr>
                <w:b/>
                <w:bCs/>
              </w:rPr>
              <w:t>hambre</w:t>
            </w:r>
            <w:proofErr w:type="spellEnd"/>
          </w:p>
          <w:p w14:paraId="50B08510" w14:textId="795950E4" w:rsidR="00306ECF" w:rsidRDefault="00306ECF" w:rsidP="00D17DAE">
            <w:pPr>
              <w:pStyle w:val="NoSpacing"/>
            </w:pPr>
            <w:r>
              <w:t>You are hungry</w:t>
            </w:r>
          </w:p>
        </w:tc>
        <w:tc>
          <w:tcPr>
            <w:tcW w:w="1676" w:type="dxa"/>
          </w:tcPr>
          <w:p w14:paraId="7A816A4A" w14:textId="77777777" w:rsidR="00306ECF" w:rsidRDefault="00306ECF" w:rsidP="00DD1F7E">
            <w:pPr>
              <w:pStyle w:val="NoSpacing"/>
            </w:pPr>
          </w:p>
        </w:tc>
        <w:tc>
          <w:tcPr>
            <w:tcW w:w="2026" w:type="dxa"/>
          </w:tcPr>
          <w:p w14:paraId="1EEDA901" w14:textId="686B6152" w:rsidR="00306ECF" w:rsidRDefault="00306ECF" w:rsidP="00DD1F7E">
            <w:pPr>
              <w:pStyle w:val="NoSpacing"/>
            </w:pP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llamáis</w:t>
            </w:r>
            <w:proofErr w:type="spellEnd"/>
          </w:p>
        </w:tc>
      </w:tr>
      <w:tr w:rsidR="00306ECF" w14:paraId="32A8CAD4" w14:textId="77777777" w:rsidTr="00306ECF">
        <w:tc>
          <w:tcPr>
            <w:tcW w:w="1895" w:type="dxa"/>
          </w:tcPr>
          <w:p w14:paraId="3123D976" w14:textId="77777777" w:rsidR="00306ECF" w:rsidRDefault="00306ECF" w:rsidP="00DD1F7E">
            <w:pPr>
              <w:pStyle w:val="NoSpacing"/>
            </w:pPr>
            <w:proofErr w:type="spellStart"/>
            <w:r>
              <w:t>Ellos</w:t>
            </w:r>
            <w:proofErr w:type="spellEnd"/>
            <w:r>
              <w:t>/</w:t>
            </w:r>
            <w:proofErr w:type="spellStart"/>
            <w:r>
              <w:t>ellas</w:t>
            </w:r>
            <w:proofErr w:type="spellEnd"/>
            <w:r>
              <w:t>/</w:t>
            </w:r>
            <w:proofErr w:type="spellStart"/>
            <w:r>
              <w:t>ustedes</w:t>
            </w:r>
            <w:proofErr w:type="spellEnd"/>
          </w:p>
        </w:tc>
        <w:tc>
          <w:tcPr>
            <w:tcW w:w="1741" w:type="dxa"/>
          </w:tcPr>
          <w:p w14:paraId="06792E11" w14:textId="77777777" w:rsidR="00306ECF" w:rsidRDefault="00306ECF" w:rsidP="00DD1F7E">
            <w:pPr>
              <w:pStyle w:val="NoSpacing"/>
            </w:pPr>
            <w:r>
              <w:t>Son</w:t>
            </w:r>
          </w:p>
          <w:p w14:paraId="7F8D7C6F" w14:textId="77777777" w:rsidR="00306ECF" w:rsidRPr="00D76C71" w:rsidRDefault="00306ECF" w:rsidP="00DD1F7E">
            <w:pPr>
              <w:pStyle w:val="NoSpacing"/>
              <w:rPr>
                <w:b/>
                <w:bCs/>
              </w:rPr>
            </w:pPr>
            <w:proofErr w:type="spellStart"/>
            <w:r w:rsidRPr="00D76C71">
              <w:rPr>
                <w:b/>
                <w:bCs/>
              </w:rPr>
              <w:t>Ellos</w:t>
            </w:r>
            <w:proofErr w:type="spellEnd"/>
            <w:r w:rsidRPr="00D76C71">
              <w:rPr>
                <w:b/>
                <w:bCs/>
              </w:rPr>
              <w:t xml:space="preserve"> son </w:t>
            </w:r>
            <w:proofErr w:type="spellStart"/>
            <w:r w:rsidRPr="00D76C71">
              <w:rPr>
                <w:b/>
                <w:bCs/>
              </w:rPr>
              <w:t>jugar</w:t>
            </w:r>
            <w:proofErr w:type="spellEnd"/>
            <w:r w:rsidRPr="00D76C71">
              <w:rPr>
                <w:b/>
                <w:bCs/>
              </w:rPr>
              <w:t xml:space="preserve"> </w:t>
            </w:r>
            <w:proofErr w:type="spellStart"/>
            <w:r w:rsidRPr="00D76C71">
              <w:rPr>
                <w:b/>
                <w:bCs/>
              </w:rPr>
              <w:t>buen</w:t>
            </w:r>
            <w:proofErr w:type="spellEnd"/>
          </w:p>
          <w:p w14:paraId="475A58C3" w14:textId="71EBB50B" w:rsidR="00306ECF" w:rsidRDefault="00306ECF" w:rsidP="00DD1F7E">
            <w:pPr>
              <w:pStyle w:val="NoSpacing"/>
            </w:pPr>
            <w:r>
              <w:t>They are playing good</w:t>
            </w:r>
          </w:p>
        </w:tc>
        <w:tc>
          <w:tcPr>
            <w:tcW w:w="2012" w:type="dxa"/>
          </w:tcPr>
          <w:p w14:paraId="10E11A4C" w14:textId="72812812" w:rsidR="00306ECF" w:rsidRPr="0024727B" w:rsidRDefault="00306ECF" w:rsidP="00DD1F7E">
            <w:pPr>
              <w:pStyle w:val="NoSpacing"/>
              <w:rPr>
                <w:lang w:val="es-MX"/>
              </w:rPr>
            </w:pPr>
            <w:r w:rsidRPr="0024727B">
              <w:rPr>
                <w:lang w:val="es-MX"/>
              </w:rPr>
              <w:t>Tienen</w:t>
            </w:r>
          </w:p>
          <w:p w14:paraId="5FEB3472" w14:textId="52F59B9A" w:rsidR="00306ECF" w:rsidRPr="008F14C6" w:rsidRDefault="00306ECF" w:rsidP="00DD1F7E">
            <w:pPr>
              <w:pStyle w:val="NoSpacing"/>
              <w:rPr>
                <w:b/>
                <w:bCs/>
                <w:lang w:val="es-MX"/>
              </w:rPr>
            </w:pPr>
            <w:r w:rsidRPr="008F14C6">
              <w:rPr>
                <w:b/>
                <w:bCs/>
                <w:lang w:val="es-MX"/>
              </w:rPr>
              <w:t>Ellos Tienen cinco hijas y un hijo</w:t>
            </w:r>
          </w:p>
          <w:p w14:paraId="335F50F1" w14:textId="4046D011" w:rsidR="00306ECF" w:rsidRPr="00D17DAE" w:rsidRDefault="00306ECF" w:rsidP="00DD1F7E">
            <w:pPr>
              <w:pStyle w:val="NoSpacing"/>
            </w:pPr>
            <w:r w:rsidRPr="00D17DAE">
              <w:t>They have 5 sons and 1 d</w:t>
            </w:r>
            <w:r>
              <w:t>aughter</w:t>
            </w:r>
          </w:p>
          <w:p w14:paraId="700C02F5" w14:textId="6D05C19A" w:rsidR="00306ECF" w:rsidRPr="00D17DAE" w:rsidRDefault="00306ECF" w:rsidP="00DD1F7E">
            <w:pPr>
              <w:pStyle w:val="NoSpacing"/>
            </w:pPr>
          </w:p>
        </w:tc>
        <w:tc>
          <w:tcPr>
            <w:tcW w:w="1676" w:type="dxa"/>
          </w:tcPr>
          <w:p w14:paraId="585AA441" w14:textId="77777777" w:rsidR="00306ECF" w:rsidRDefault="00306ECF" w:rsidP="00DD1F7E">
            <w:pPr>
              <w:pStyle w:val="NoSpacing"/>
            </w:pPr>
          </w:p>
        </w:tc>
        <w:tc>
          <w:tcPr>
            <w:tcW w:w="2026" w:type="dxa"/>
          </w:tcPr>
          <w:p w14:paraId="17DA7435" w14:textId="51D7A17A" w:rsidR="00306ECF" w:rsidRDefault="00306ECF" w:rsidP="00DD1F7E">
            <w:pPr>
              <w:pStyle w:val="NoSpacing"/>
            </w:pPr>
            <w:r>
              <w:t xml:space="preserve">Se </w:t>
            </w:r>
            <w:proofErr w:type="spellStart"/>
            <w:r>
              <w:t>llaman</w:t>
            </w:r>
            <w:proofErr w:type="spellEnd"/>
          </w:p>
        </w:tc>
      </w:tr>
    </w:tbl>
    <w:p w14:paraId="1AA22BFD" w14:textId="77777777" w:rsidR="00684DA1" w:rsidRDefault="00684DA1" w:rsidP="0040648F">
      <w:pPr>
        <w:pStyle w:val="NoSpacing"/>
      </w:pPr>
    </w:p>
    <w:p w14:paraId="04957977" w14:textId="6E182C89" w:rsidR="009B395D" w:rsidRDefault="009B395D" w:rsidP="00570785">
      <w:pPr>
        <w:pStyle w:val="NoSpacing"/>
      </w:pPr>
    </w:p>
    <w:p w14:paraId="30717E0E" w14:textId="0CFDA359" w:rsidR="001412EE" w:rsidRDefault="001412EE" w:rsidP="00570785">
      <w:pPr>
        <w:pStyle w:val="NoSpacing"/>
      </w:pPr>
    </w:p>
    <w:p w14:paraId="79705303" w14:textId="361DB068" w:rsidR="001412EE" w:rsidRDefault="001412EE" w:rsidP="00570785">
      <w:pPr>
        <w:pStyle w:val="NoSpacing"/>
      </w:pPr>
    </w:p>
    <w:p w14:paraId="2C05573B" w14:textId="63F036EB" w:rsidR="00237C20" w:rsidRDefault="00237C20" w:rsidP="00570785">
      <w:pPr>
        <w:pStyle w:val="NoSpacing"/>
      </w:pPr>
    </w:p>
    <w:p w14:paraId="1177AFF6" w14:textId="37A63AFF" w:rsidR="00237C20" w:rsidRDefault="00237C20" w:rsidP="00570785">
      <w:pPr>
        <w:pStyle w:val="NoSpacing"/>
      </w:pPr>
    </w:p>
    <w:p w14:paraId="7F321F2D" w14:textId="40E2F9AF" w:rsidR="00237C20" w:rsidRDefault="00237C20" w:rsidP="00570785">
      <w:pPr>
        <w:pStyle w:val="NoSpacing"/>
      </w:pPr>
    </w:p>
    <w:p w14:paraId="5E917D9F" w14:textId="0E8D2ECE" w:rsidR="00237C20" w:rsidRDefault="00237C20" w:rsidP="00570785">
      <w:pPr>
        <w:pStyle w:val="NoSpacing"/>
      </w:pPr>
    </w:p>
    <w:p w14:paraId="594959D8" w14:textId="6E089878" w:rsidR="00237C20" w:rsidRDefault="00237C20" w:rsidP="00570785">
      <w:pPr>
        <w:pStyle w:val="NoSpacing"/>
      </w:pPr>
    </w:p>
    <w:p w14:paraId="5ACE2E1A" w14:textId="32CB74B0" w:rsidR="00237C20" w:rsidRDefault="00237C20" w:rsidP="00570785">
      <w:pPr>
        <w:pStyle w:val="NoSpacing"/>
      </w:pPr>
    </w:p>
    <w:p w14:paraId="4248443A" w14:textId="77777777" w:rsidR="00237C20" w:rsidRDefault="00237C20" w:rsidP="00570785">
      <w:pPr>
        <w:pStyle w:val="NoSpacing"/>
      </w:pPr>
    </w:p>
    <w:p w14:paraId="32021FA7" w14:textId="77777777" w:rsidR="00B66291" w:rsidRDefault="00B66291" w:rsidP="001412EE">
      <w:pPr>
        <w:pStyle w:val="Heading1"/>
        <w:rPr>
          <w:lang w:val="es-MX"/>
        </w:rPr>
      </w:pPr>
    </w:p>
    <w:p w14:paraId="2117C5E9" w14:textId="670E7DEF" w:rsidR="001412EE" w:rsidRPr="00B66291" w:rsidRDefault="00B66291" w:rsidP="001412EE">
      <w:pPr>
        <w:pStyle w:val="Heading1"/>
        <w:rPr>
          <w:lang w:val="es-MX"/>
        </w:rPr>
      </w:pPr>
      <w:bookmarkStart w:id="52" w:name="_Toc16354837"/>
      <w:r w:rsidRPr="00B66291">
        <w:rPr>
          <w:lang w:val="es-MX"/>
        </w:rPr>
        <w:t xml:space="preserve">Estar and </w:t>
      </w:r>
      <w:r w:rsidR="001412EE" w:rsidRPr="00B66291">
        <w:rPr>
          <w:lang w:val="es-MX"/>
        </w:rPr>
        <w:t>Hace</w:t>
      </w:r>
      <w:r w:rsidR="00B66B52" w:rsidRPr="00B66291">
        <w:rPr>
          <w:lang w:val="es-MX"/>
        </w:rPr>
        <w:t>r</w:t>
      </w:r>
      <w:r w:rsidR="001412EE" w:rsidRPr="00B66291">
        <w:rPr>
          <w:lang w:val="es-MX"/>
        </w:rPr>
        <w:t xml:space="preserve"> irregular </w:t>
      </w:r>
      <w:proofErr w:type="spellStart"/>
      <w:r w:rsidR="001412EE" w:rsidRPr="00B66291">
        <w:rPr>
          <w:lang w:val="es-MX"/>
        </w:rPr>
        <w:t>verb</w:t>
      </w:r>
      <w:proofErr w:type="spellEnd"/>
      <w:r w:rsidRPr="00B66291">
        <w:rPr>
          <w:lang w:val="es-MX"/>
        </w:rPr>
        <w:t>:</w:t>
      </w:r>
      <w:bookmarkEnd w:id="52"/>
    </w:p>
    <w:p w14:paraId="0029E07A" w14:textId="5A68C821" w:rsidR="001412EE" w:rsidRPr="00B66291" w:rsidRDefault="001412EE" w:rsidP="00570785">
      <w:pPr>
        <w:pStyle w:val="NoSpacing"/>
        <w:rPr>
          <w:lang w:val="es-MX"/>
        </w:rPr>
      </w:pPr>
    </w:p>
    <w:p w14:paraId="00D29360" w14:textId="296C873E" w:rsidR="001412EE" w:rsidRPr="00B66291" w:rsidRDefault="001412EE" w:rsidP="00570785">
      <w:pPr>
        <w:pStyle w:val="NoSpacing"/>
        <w:rPr>
          <w:lang w:val="es-MX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895"/>
        <w:gridCol w:w="2330"/>
        <w:gridCol w:w="2610"/>
        <w:gridCol w:w="3060"/>
      </w:tblGrid>
      <w:tr w:rsidR="001B42AA" w14:paraId="0CD2CDCE" w14:textId="77777777" w:rsidTr="00C17FAE">
        <w:tc>
          <w:tcPr>
            <w:tcW w:w="1895" w:type="dxa"/>
          </w:tcPr>
          <w:p w14:paraId="2CCBE6AC" w14:textId="77777777" w:rsidR="001B42AA" w:rsidRPr="00B66291" w:rsidRDefault="001B42AA" w:rsidP="00DD1F7E">
            <w:pPr>
              <w:pStyle w:val="NoSpacing"/>
              <w:rPr>
                <w:lang w:val="es-MX"/>
              </w:rPr>
            </w:pPr>
          </w:p>
        </w:tc>
        <w:tc>
          <w:tcPr>
            <w:tcW w:w="2330" w:type="dxa"/>
          </w:tcPr>
          <w:p w14:paraId="255D1D8B" w14:textId="57C90F6E" w:rsidR="001B42AA" w:rsidRPr="009D26EF" w:rsidRDefault="001B42AA" w:rsidP="00DD1F7E">
            <w:pPr>
              <w:pStyle w:val="NoSpacing"/>
              <w:rPr>
                <w:b/>
                <w:bCs/>
              </w:rPr>
            </w:pPr>
            <w:proofErr w:type="spellStart"/>
            <w:r w:rsidRPr="009D26EF">
              <w:rPr>
                <w:b/>
                <w:bCs/>
              </w:rPr>
              <w:t>Hacer</w:t>
            </w:r>
            <w:proofErr w:type="spellEnd"/>
          </w:p>
        </w:tc>
        <w:tc>
          <w:tcPr>
            <w:tcW w:w="2610" w:type="dxa"/>
          </w:tcPr>
          <w:p w14:paraId="004314CC" w14:textId="5481167F" w:rsidR="001B42AA" w:rsidRPr="009D26EF" w:rsidRDefault="00A63256" w:rsidP="00DD1F7E">
            <w:pPr>
              <w:pStyle w:val="NoSpacing"/>
              <w:rPr>
                <w:b/>
                <w:bCs/>
              </w:rPr>
            </w:pPr>
            <w:proofErr w:type="spellStart"/>
            <w:r w:rsidRPr="009D26EF">
              <w:rPr>
                <w:b/>
                <w:bCs/>
              </w:rPr>
              <w:t>Estar</w:t>
            </w:r>
            <w:proofErr w:type="spellEnd"/>
            <w:r w:rsidR="00D66B5F">
              <w:rPr>
                <w:b/>
                <w:bCs/>
              </w:rPr>
              <w:t>(to be)</w:t>
            </w:r>
          </w:p>
        </w:tc>
        <w:tc>
          <w:tcPr>
            <w:tcW w:w="3060" w:type="dxa"/>
          </w:tcPr>
          <w:p w14:paraId="28818B89" w14:textId="1C998CD9" w:rsidR="001B42AA" w:rsidRPr="009D26EF" w:rsidRDefault="00E7522C" w:rsidP="00DD1F7E">
            <w:pPr>
              <w:pStyle w:val="NoSpacing"/>
              <w:rPr>
                <w:b/>
                <w:bCs/>
              </w:rPr>
            </w:pPr>
            <w:r w:rsidRPr="009D26EF">
              <w:rPr>
                <w:b/>
                <w:bCs/>
              </w:rPr>
              <w:t>Examples</w:t>
            </w:r>
          </w:p>
        </w:tc>
      </w:tr>
      <w:tr w:rsidR="001B42AA" w14:paraId="5BEE62C1" w14:textId="77777777" w:rsidTr="00C17FAE">
        <w:tc>
          <w:tcPr>
            <w:tcW w:w="1895" w:type="dxa"/>
          </w:tcPr>
          <w:p w14:paraId="0E2E2132" w14:textId="77777777" w:rsidR="001B42AA" w:rsidRDefault="001B42AA" w:rsidP="00DD1F7E">
            <w:pPr>
              <w:pStyle w:val="NoSpacing"/>
            </w:pPr>
            <w:proofErr w:type="spellStart"/>
            <w:r>
              <w:t>Yo</w:t>
            </w:r>
            <w:proofErr w:type="spellEnd"/>
          </w:p>
        </w:tc>
        <w:tc>
          <w:tcPr>
            <w:tcW w:w="2330" w:type="dxa"/>
          </w:tcPr>
          <w:p w14:paraId="1DB5ABAC" w14:textId="77777777" w:rsidR="001B42AA" w:rsidRPr="0024727B" w:rsidRDefault="00F13DA8" w:rsidP="00DD1F7E">
            <w:pPr>
              <w:pStyle w:val="NoSpacing"/>
              <w:rPr>
                <w:lang w:val="es-MX"/>
              </w:rPr>
            </w:pPr>
            <w:r w:rsidRPr="0024727B">
              <w:rPr>
                <w:lang w:val="es-MX"/>
              </w:rPr>
              <w:t>Hago</w:t>
            </w:r>
          </w:p>
          <w:p w14:paraId="63208754" w14:textId="5E2419F4" w:rsidR="00C17FAE" w:rsidRPr="00A10632" w:rsidRDefault="00A10632" w:rsidP="00DD1F7E">
            <w:pPr>
              <w:pStyle w:val="NoSpacing"/>
              <w:rPr>
                <w:b/>
                <w:bCs/>
                <w:lang w:val="es-MX"/>
              </w:rPr>
            </w:pPr>
            <w:r w:rsidRPr="00A10632">
              <w:rPr>
                <w:b/>
                <w:bCs/>
                <w:lang w:val="es-MX"/>
              </w:rPr>
              <w:t>Yo hago mi tarea después escuela</w:t>
            </w:r>
          </w:p>
          <w:p w14:paraId="3CE2B263" w14:textId="77777777" w:rsidR="00C17FAE" w:rsidRDefault="00C17FAE" w:rsidP="00DD1F7E">
            <w:pPr>
              <w:pStyle w:val="NoSpacing"/>
            </w:pPr>
            <w:r>
              <w:t>I do my homework after school</w:t>
            </w:r>
          </w:p>
          <w:p w14:paraId="06240BFB" w14:textId="37FD2C8B" w:rsidR="003477BD" w:rsidRPr="00D64A52" w:rsidRDefault="00D64A52" w:rsidP="00DD1F7E">
            <w:pPr>
              <w:pStyle w:val="NoSpacing"/>
              <w:rPr>
                <w:b/>
                <w:bCs/>
                <w:lang w:val="es-MX"/>
              </w:rPr>
            </w:pPr>
            <w:r w:rsidRPr="00D64A52">
              <w:rPr>
                <w:b/>
                <w:bCs/>
                <w:lang w:val="es-MX"/>
              </w:rPr>
              <w:t>Hago muchas faltas de ortografía cuando escribo</w:t>
            </w:r>
          </w:p>
          <w:p w14:paraId="1ABC27F9" w14:textId="637B2414" w:rsidR="003477BD" w:rsidRDefault="003477BD" w:rsidP="00DD1F7E">
            <w:pPr>
              <w:pStyle w:val="NoSpacing"/>
            </w:pPr>
            <w:r>
              <w:t>I make a lot of spelling errors when I write</w:t>
            </w:r>
          </w:p>
        </w:tc>
        <w:tc>
          <w:tcPr>
            <w:tcW w:w="2610" w:type="dxa"/>
          </w:tcPr>
          <w:p w14:paraId="700B72F6" w14:textId="77777777" w:rsidR="001B42AA" w:rsidRPr="009C749E" w:rsidRDefault="00D34D0E" w:rsidP="00DD1F7E">
            <w:pPr>
              <w:pStyle w:val="NoSpacing"/>
              <w:rPr>
                <w:lang w:val="es-MX"/>
              </w:rPr>
            </w:pPr>
            <w:r w:rsidRPr="009C749E">
              <w:rPr>
                <w:lang w:val="es-MX"/>
              </w:rPr>
              <w:t>Estoy</w:t>
            </w:r>
          </w:p>
          <w:p w14:paraId="11A712AD" w14:textId="04976724" w:rsidR="00641C6F" w:rsidRPr="00203986" w:rsidRDefault="00641C6F" w:rsidP="00DD1F7E">
            <w:pPr>
              <w:pStyle w:val="NoSpacing"/>
              <w:rPr>
                <w:b/>
                <w:bCs/>
                <w:lang w:val="es-MX"/>
              </w:rPr>
            </w:pPr>
            <w:r w:rsidRPr="00203986">
              <w:rPr>
                <w:b/>
                <w:bCs/>
                <w:lang w:val="es-MX"/>
              </w:rPr>
              <w:t xml:space="preserve">Yo estoy </w:t>
            </w:r>
            <w:r w:rsidR="000E05EC" w:rsidRPr="00203986">
              <w:rPr>
                <w:b/>
                <w:bCs/>
                <w:lang w:val="es-MX"/>
              </w:rPr>
              <w:t xml:space="preserve">la </w:t>
            </w:r>
            <w:r w:rsidRPr="00203986">
              <w:rPr>
                <w:b/>
                <w:bCs/>
                <w:lang w:val="es-MX"/>
              </w:rPr>
              <w:t>clase</w:t>
            </w:r>
          </w:p>
          <w:p w14:paraId="3F5646C3" w14:textId="18FDB310" w:rsidR="00641C6F" w:rsidRPr="00203986" w:rsidRDefault="00203986" w:rsidP="00DD1F7E">
            <w:pPr>
              <w:pStyle w:val="NoSpacing"/>
              <w:rPr>
                <w:lang w:val="es-MX"/>
              </w:rPr>
            </w:pPr>
            <w:proofErr w:type="spellStart"/>
            <w:r w:rsidRPr="00203986">
              <w:rPr>
                <w:lang w:val="es-MX"/>
              </w:rPr>
              <w:t>Iam</w:t>
            </w:r>
            <w:proofErr w:type="spellEnd"/>
            <w:r w:rsidRPr="00203986">
              <w:rPr>
                <w:lang w:val="es-MX"/>
              </w:rPr>
              <w:t xml:space="preserve"> </w:t>
            </w:r>
            <w:r w:rsidR="00641C6F" w:rsidRPr="00203986">
              <w:rPr>
                <w:lang w:val="es-MX"/>
              </w:rPr>
              <w:t xml:space="preserve">in </w:t>
            </w:r>
            <w:proofErr w:type="spellStart"/>
            <w:r w:rsidR="00641C6F" w:rsidRPr="00203986">
              <w:rPr>
                <w:lang w:val="es-MX"/>
              </w:rPr>
              <w:t>the</w:t>
            </w:r>
            <w:proofErr w:type="spellEnd"/>
            <w:r w:rsidR="00641C6F" w:rsidRPr="00203986">
              <w:rPr>
                <w:lang w:val="es-MX"/>
              </w:rPr>
              <w:t xml:space="preserve"> </w:t>
            </w:r>
            <w:proofErr w:type="spellStart"/>
            <w:r w:rsidR="00641C6F" w:rsidRPr="00203986">
              <w:rPr>
                <w:lang w:val="es-MX"/>
              </w:rPr>
              <w:t>class</w:t>
            </w:r>
            <w:proofErr w:type="spellEnd"/>
          </w:p>
        </w:tc>
        <w:tc>
          <w:tcPr>
            <w:tcW w:w="3060" w:type="dxa"/>
          </w:tcPr>
          <w:p w14:paraId="1D92F1B5" w14:textId="67285236" w:rsidR="001B42AA" w:rsidRDefault="00E7522C" w:rsidP="00DD1F7E">
            <w:pPr>
              <w:pStyle w:val="NoSpacing"/>
            </w:pPr>
            <w:proofErr w:type="spellStart"/>
            <w:r>
              <w:t>Estoy</w:t>
            </w:r>
            <w:proofErr w:type="spellEnd"/>
            <w:r>
              <w:t xml:space="preserve"> </w:t>
            </w:r>
            <w:r w:rsidR="006F7569">
              <w:t>hacienda</w:t>
            </w:r>
          </w:p>
          <w:p w14:paraId="6BE56F5E" w14:textId="11124E20" w:rsidR="006F7569" w:rsidRDefault="006F7569" w:rsidP="00DD1F7E">
            <w:pPr>
              <w:pStyle w:val="NoSpacing"/>
            </w:pPr>
            <w:proofErr w:type="spellStart"/>
            <w:r>
              <w:t>Iam</w:t>
            </w:r>
            <w:proofErr w:type="spellEnd"/>
            <w:r>
              <w:t xml:space="preserve"> doing</w:t>
            </w:r>
          </w:p>
        </w:tc>
      </w:tr>
      <w:tr w:rsidR="001B42AA" w14:paraId="271A4CCD" w14:textId="77777777" w:rsidTr="00C17FAE">
        <w:tc>
          <w:tcPr>
            <w:tcW w:w="1895" w:type="dxa"/>
          </w:tcPr>
          <w:p w14:paraId="634F7ED2" w14:textId="77777777" w:rsidR="001B42AA" w:rsidRPr="0045702C" w:rsidRDefault="001B42AA" w:rsidP="00DD1F7E">
            <w:pPr>
              <w:pStyle w:val="NoSpacing"/>
            </w:pPr>
            <w:r>
              <w:t>Tú</w:t>
            </w:r>
          </w:p>
        </w:tc>
        <w:tc>
          <w:tcPr>
            <w:tcW w:w="2330" w:type="dxa"/>
          </w:tcPr>
          <w:p w14:paraId="3C619742" w14:textId="77777777" w:rsidR="00EF21A5" w:rsidRPr="0024727B" w:rsidRDefault="00F13DA8" w:rsidP="00DD1F7E">
            <w:pPr>
              <w:pStyle w:val="NoSpacing"/>
              <w:rPr>
                <w:lang w:val="es-MX"/>
              </w:rPr>
            </w:pPr>
            <w:r w:rsidRPr="0024727B">
              <w:rPr>
                <w:lang w:val="es-MX"/>
              </w:rPr>
              <w:t>Hace</w:t>
            </w:r>
            <w:r w:rsidR="00EF21A5" w:rsidRPr="0024727B">
              <w:rPr>
                <w:lang w:val="es-MX"/>
              </w:rPr>
              <w:t>s</w:t>
            </w:r>
          </w:p>
          <w:p w14:paraId="60579760" w14:textId="77777777" w:rsidR="00EF21A5" w:rsidRPr="0024727B" w:rsidRDefault="00EF21A5" w:rsidP="00DD1F7E">
            <w:pPr>
              <w:pStyle w:val="NoSpacing"/>
              <w:rPr>
                <w:b/>
                <w:bCs/>
                <w:lang w:val="es-MX"/>
              </w:rPr>
            </w:pPr>
            <w:r w:rsidRPr="0024727B">
              <w:rPr>
                <w:b/>
                <w:bCs/>
                <w:lang w:val="es-MX"/>
              </w:rPr>
              <w:t>Tú me haces libre</w:t>
            </w:r>
          </w:p>
          <w:p w14:paraId="38A5C375" w14:textId="77777777" w:rsidR="00EF21A5" w:rsidRPr="0024727B" w:rsidRDefault="00EF21A5" w:rsidP="00DD1F7E">
            <w:pPr>
              <w:pStyle w:val="NoSpacing"/>
              <w:rPr>
                <w:lang w:val="es-MX"/>
              </w:rPr>
            </w:pPr>
            <w:proofErr w:type="spellStart"/>
            <w:r w:rsidRPr="0024727B">
              <w:rPr>
                <w:lang w:val="es-MX"/>
              </w:rPr>
              <w:t>You</w:t>
            </w:r>
            <w:proofErr w:type="spellEnd"/>
            <w:r w:rsidRPr="0024727B">
              <w:rPr>
                <w:lang w:val="es-MX"/>
              </w:rPr>
              <w:t xml:space="preserve"> </w:t>
            </w:r>
            <w:proofErr w:type="spellStart"/>
            <w:r w:rsidRPr="0024727B">
              <w:rPr>
                <w:lang w:val="es-MX"/>
              </w:rPr>
              <w:t>make</w:t>
            </w:r>
            <w:proofErr w:type="spellEnd"/>
            <w:r w:rsidRPr="0024727B">
              <w:rPr>
                <w:lang w:val="es-MX"/>
              </w:rPr>
              <w:t xml:space="preserve"> me free</w:t>
            </w:r>
          </w:p>
          <w:p w14:paraId="7C8F2F34" w14:textId="5C8E97BF" w:rsidR="00EF21A5" w:rsidRPr="00EF21A5" w:rsidRDefault="00EF21A5" w:rsidP="00DD1F7E">
            <w:pPr>
              <w:pStyle w:val="NoSpacing"/>
              <w:rPr>
                <w:b/>
                <w:bCs/>
                <w:lang w:val="es-MX"/>
              </w:rPr>
            </w:pPr>
            <w:r w:rsidRPr="00EF21A5">
              <w:rPr>
                <w:b/>
                <w:bCs/>
                <w:lang w:val="es-MX"/>
              </w:rPr>
              <w:t>Pero cada cosita que haces</w:t>
            </w:r>
          </w:p>
          <w:p w14:paraId="7BC13007" w14:textId="22E31451" w:rsidR="00EF21A5" w:rsidRDefault="00EF21A5" w:rsidP="00DD1F7E">
            <w:pPr>
              <w:pStyle w:val="NoSpacing"/>
            </w:pPr>
            <w:r>
              <w:t>But every little thing you do</w:t>
            </w:r>
          </w:p>
        </w:tc>
        <w:tc>
          <w:tcPr>
            <w:tcW w:w="2610" w:type="dxa"/>
          </w:tcPr>
          <w:p w14:paraId="3D5C7268" w14:textId="644686EC" w:rsidR="001B42AA" w:rsidRDefault="00D34D0E" w:rsidP="00DD1F7E">
            <w:pPr>
              <w:pStyle w:val="NoSpacing"/>
            </w:pPr>
            <w:proofErr w:type="spellStart"/>
            <w:r>
              <w:t>Estás</w:t>
            </w:r>
            <w:proofErr w:type="spellEnd"/>
          </w:p>
        </w:tc>
        <w:tc>
          <w:tcPr>
            <w:tcW w:w="3060" w:type="dxa"/>
          </w:tcPr>
          <w:p w14:paraId="28C4BAE4" w14:textId="77777777" w:rsidR="001B42AA" w:rsidRDefault="002E1C9E" w:rsidP="00DD1F7E">
            <w:pPr>
              <w:pStyle w:val="NoSpacing"/>
            </w:pPr>
            <w:proofErr w:type="spellStart"/>
            <w:r>
              <w:t>Estás</w:t>
            </w:r>
            <w:proofErr w:type="spellEnd"/>
            <w:r>
              <w:t xml:space="preserve"> </w:t>
            </w:r>
            <w:proofErr w:type="spellStart"/>
            <w:r>
              <w:t>haciendo</w:t>
            </w:r>
            <w:proofErr w:type="spellEnd"/>
          </w:p>
          <w:p w14:paraId="1E9DCEFC" w14:textId="2644D4D7" w:rsidR="006F7569" w:rsidRDefault="006F7569" w:rsidP="00DD1F7E">
            <w:pPr>
              <w:pStyle w:val="NoSpacing"/>
            </w:pPr>
            <w:r>
              <w:t>You are doing</w:t>
            </w:r>
          </w:p>
        </w:tc>
      </w:tr>
      <w:tr w:rsidR="001B42AA" w14:paraId="6826E2D6" w14:textId="77777777" w:rsidTr="00C17FAE">
        <w:tc>
          <w:tcPr>
            <w:tcW w:w="1895" w:type="dxa"/>
          </w:tcPr>
          <w:p w14:paraId="3701113E" w14:textId="77777777" w:rsidR="001B42AA" w:rsidRDefault="001B42AA" w:rsidP="00DD1F7E">
            <w:pPr>
              <w:pStyle w:val="NoSpacing"/>
            </w:pPr>
            <w:proofErr w:type="spellStart"/>
            <w:r>
              <w:t>Él</w:t>
            </w:r>
            <w:proofErr w:type="spellEnd"/>
            <w:r>
              <w:t>/Ella/</w:t>
            </w:r>
            <w:proofErr w:type="spellStart"/>
            <w:r>
              <w:t>usted</w:t>
            </w:r>
            <w:proofErr w:type="spellEnd"/>
          </w:p>
        </w:tc>
        <w:tc>
          <w:tcPr>
            <w:tcW w:w="2330" w:type="dxa"/>
          </w:tcPr>
          <w:p w14:paraId="61CDD2F5" w14:textId="77777777" w:rsidR="001B42AA" w:rsidRPr="0024727B" w:rsidRDefault="00F13DA8" w:rsidP="00DD1F7E">
            <w:pPr>
              <w:pStyle w:val="NoSpacing"/>
              <w:rPr>
                <w:lang w:val="es-MX"/>
              </w:rPr>
            </w:pPr>
            <w:r w:rsidRPr="0024727B">
              <w:rPr>
                <w:lang w:val="es-MX"/>
              </w:rPr>
              <w:t>Hace</w:t>
            </w:r>
          </w:p>
          <w:p w14:paraId="260A28B9" w14:textId="4C0B2BAD" w:rsidR="008209AA" w:rsidRPr="008209AA" w:rsidRDefault="008209AA" w:rsidP="00DD1F7E">
            <w:pPr>
              <w:pStyle w:val="NoSpacing"/>
              <w:rPr>
                <w:b/>
                <w:bCs/>
                <w:lang w:val="es-MX"/>
              </w:rPr>
            </w:pPr>
            <w:r w:rsidRPr="008209AA">
              <w:rPr>
                <w:b/>
                <w:bCs/>
                <w:lang w:val="es-MX"/>
              </w:rPr>
              <w:t>Mi dentis</w:t>
            </w:r>
            <w:r>
              <w:rPr>
                <w:b/>
                <w:bCs/>
                <w:lang w:val="es-MX"/>
              </w:rPr>
              <w:t>t</w:t>
            </w:r>
            <w:r w:rsidRPr="008209AA">
              <w:rPr>
                <w:b/>
                <w:bCs/>
                <w:lang w:val="es-MX"/>
              </w:rPr>
              <w:t>a es un artista en lo que hace</w:t>
            </w:r>
          </w:p>
          <w:p w14:paraId="3EFF36EA" w14:textId="2B3C86C6" w:rsidR="008209AA" w:rsidRPr="008209AA" w:rsidRDefault="008209AA" w:rsidP="00DD1F7E">
            <w:pPr>
              <w:pStyle w:val="NoSpacing"/>
            </w:pPr>
            <w:r w:rsidRPr="008209AA">
              <w:t>My dentist is an a</w:t>
            </w:r>
            <w:r>
              <w:t>rtist at what he does</w:t>
            </w:r>
          </w:p>
        </w:tc>
        <w:tc>
          <w:tcPr>
            <w:tcW w:w="2610" w:type="dxa"/>
          </w:tcPr>
          <w:p w14:paraId="35E3A778" w14:textId="77777777" w:rsidR="00531B39" w:rsidRPr="0024727B" w:rsidRDefault="00D34D0E" w:rsidP="00DD1F7E">
            <w:pPr>
              <w:pStyle w:val="NoSpacing"/>
              <w:rPr>
                <w:lang w:val="es-MX"/>
              </w:rPr>
            </w:pPr>
            <w:r w:rsidRPr="0024727B">
              <w:rPr>
                <w:lang w:val="es-MX"/>
              </w:rPr>
              <w:t>Est</w:t>
            </w:r>
            <w:r w:rsidR="00531B39" w:rsidRPr="0024727B">
              <w:rPr>
                <w:lang w:val="es-MX"/>
              </w:rPr>
              <w:t>á</w:t>
            </w:r>
          </w:p>
          <w:p w14:paraId="178CBB75" w14:textId="77777777" w:rsidR="00531B39" w:rsidRPr="0024727B" w:rsidRDefault="00531B39" w:rsidP="00DD1F7E">
            <w:pPr>
              <w:pStyle w:val="NoSpacing"/>
              <w:rPr>
                <w:lang w:val="es-MX"/>
              </w:rPr>
            </w:pPr>
            <w:r w:rsidRPr="0024727B">
              <w:rPr>
                <w:lang w:val="es-MX"/>
              </w:rPr>
              <w:t>?Cómo está ella ahora?</w:t>
            </w:r>
          </w:p>
          <w:p w14:paraId="5FEA7C1B" w14:textId="0E04AFCB" w:rsidR="00531B39" w:rsidRPr="0060690E" w:rsidRDefault="00DA7923" w:rsidP="00DD1F7E">
            <w:pPr>
              <w:pStyle w:val="NoSpacing"/>
              <w:rPr>
                <w:lang w:val="es-MX"/>
              </w:rPr>
            </w:pPr>
            <w:proofErr w:type="spellStart"/>
            <w:r w:rsidRPr="0060690E">
              <w:rPr>
                <w:lang w:val="es-MX"/>
              </w:rPr>
              <w:t>How</w:t>
            </w:r>
            <w:proofErr w:type="spellEnd"/>
            <w:r w:rsidRPr="0060690E">
              <w:rPr>
                <w:lang w:val="es-MX"/>
              </w:rPr>
              <w:t xml:space="preserve"> </w:t>
            </w:r>
            <w:proofErr w:type="spellStart"/>
            <w:r w:rsidRPr="0060690E">
              <w:rPr>
                <w:lang w:val="es-MX"/>
              </w:rPr>
              <w:t>is</w:t>
            </w:r>
            <w:proofErr w:type="spellEnd"/>
            <w:r w:rsidRPr="0060690E">
              <w:rPr>
                <w:lang w:val="es-MX"/>
              </w:rPr>
              <w:t xml:space="preserve"> </w:t>
            </w:r>
            <w:proofErr w:type="spellStart"/>
            <w:r w:rsidRPr="0060690E">
              <w:rPr>
                <w:lang w:val="es-MX"/>
              </w:rPr>
              <w:t>she</w:t>
            </w:r>
            <w:proofErr w:type="spellEnd"/>
            <w:r w:rsidRPr="0060690E">
              <w:rPr>
                <w:lang w:val="es-MX"/>
              </w:rPr>
              <w:t xml:space="preserve"> </w:t>
            </w:r>
            <w:proofErr w:type="spellStart"/>
            <w:r w:rsidRPr="0060690E">
              <w:rPr>
                <w:lang w:val="es-MX"/>
              </w:rPr>
              <w:t>now</w:t>
            </w:r>
            <w:proofErr w:type="spellEnd"/>
            <w:r w:rsidR="00417B78" w:rsidRPr="0060690E">
              <w:rPr>
                <w:lang w:val="es-MX"/>
              </w:rPr>
              <w:t>?</w:t>
            </w:r>
          </w:p>
        </w:tc>
        <w:tc>
          <w:tcPr>
            <w:tcW w:w="3060" w:type="dxa"/>
          </w:tcPr>
          <w:p w14:paraId="2F12CB39" w14:textId="67B336CC" w:rsidR="001B42AA" w:rsidRDefault="002E1C9E" w:rsidP="00DD1F7E">
            <w:pPr>
              <w:pStyle w:val="NoSpacing"/>
            </w:pPr>
            <w:proofErr w:type="spellStart"/>
            <w:r>
              <w:t>Está</w:t>
            </w:r>
            <w:proofErr w:type="spellEnd"/>
            <w:r>
              <w:t xml:space="preserve"> </w:t>
            </w:r>
            <w:r w:rsidR="006F7569">
              <w:t>hacienda</w:t>
            </w:r>
          </w:p>
          <w:p w14:paraId="0C6F7039" w14:textId="77777777" w:rsidR="006F7569" w:rsidRDefault="006F7569" w:rsidP="00DD1F7E">
            <w:pPr>
              <w:pStyle w:val="NoSpacing"/>
            </w:pPr>
            <w:r>
              <w:t>He/she is doing</w:t>
            </w:r>
          </w:p>
          <w:p w14:paraId="41A8147D" w14:textId="7F236891" w:rsidR="00531B39" w:rsidRDefault="00531B39" w:rsidP="00DD1F7E">
            <w:pPr>
              <w:pStyle w:val="NoSpacing"/>
            </w:pPr>
          </w:p>
        </w:tc>
      </w:tr>
      <w:tr w:rsidR="001B42AA" w14:paraId="6D7F895A" w14:textId="77777777" w:rsidTr="00C17FAE">
        <w:tc>
          <w:tcPr>
            <w:tcW w:w="1895" w:type="dxa"/>
          </w:tcPr>
          <w:p w14:paraId="36D92D5E" w14:textId="77777777" w:rsidR="001B42AA" w:rsidRDefault="001B42AA" w:rsidP="00DD1F7E">
            <w:pPr>
              <w:pStyle w:val="NoSpacing"/>
            </w:pPr>
            <w:proofErr w:type="spellStart"/>
            <w:r>
              <w:t>Nosotros</w:t>
            </w:r>
            <w:proofErr w:type="spellEnd"/>
            <w:r>
              <w:t>/</w:t>
            </w:r>
            <w:proofErr w:type="spellStart"/>
            <w:r>
              <w:t>nosotras</w:t>
            </w:r>
            <w:proofErr w:type="spellEnd"/>
          </w:p>
        </w:tc>
        <w:tc>
          <w:tcPr>
            <w:tcW w:w="2330" w:type="dxa"/>
          </w:tcPr>
          <w:p w14:paraId="44AE5221" w14:textId="7FC573EB" w:rsidR="001B42AA" w:rsidRDefault="00F13DA8" w:rsidP="00DD1F7E">
            <w:pPr>
              <w:pStyle w:val="NoSpacing"/>
            </w:pPr>
            <w:proofErr w:type="spellStart"/>
            <w:r>
              <w:t>Hacemos</w:t>
            </w:r>
            <w:proofErr w:type="spellEnd"/>
          </w:p>
        </w:tc>
        <w:tc>
          <w:tcPr>
            <w:tcW w:w="2610" w:type="dxa"/>
          </w:tcPr>
          <w:p w14:paraId="64B88423" w14:textId="77777777" w:rsidR="001B42AA" w:rsidRDefault="00D34D0E" w:rsidP="00DD1F7E">
            <w:pPr>
              <w:pStyle w:val="NoSpacing"/>
            </w:pPr>
            <w:r>
              <w:t>Estamos</w:t>
            </w:r>
          </w:p>
          <w:p w14:paraId="6E9193CD" w14:textId="4631FD50" w:rsidR="001561C4" w:rsidRDefault="001561C4" w:rsidP="00DD1F7E">
            <w:pPr>
              <w:pStyle w:val="NoSpacing"/>
            </w:pPr>
            <w:r>
              <w:t>Estamos bien</w:t>
            </w:r>
          </w:p>
        </w:tc>
        <w:tc>
          <w:tcPr>
            <w:tcW w:w="3060" w:type="dxa"/>
          </w:tcPr>
          <w:p w14:paraId="50A635AB" w14:textId="77777777" w:rsidR="001B42AA" w:rsidRDefault="009D26EF" w:rsidP="00DD1F7E">
            <w:pPr>
              <w:pStyle w:val="NoSpacing"/>
            </w:pPr>
            <w:r>
              <w:t xml:space="preserve">Estamos </w:t>
            </w:r>
            <w:proofErr w:type="spellStart"/>
            <w:r>
              <w:t>haciendo</w:t>
            </w:r>
            <w:proofErr w:type="spellEnd"/>
          </w:p>
          <w:p w14:paraId="61E01B2D" w14:textId="315330E6" w:rsidR="006F7569" w:rsidRDefault="006F7569" w:rsidP="00DD1F7E">
            <w:pPr>
              <w:pStyle w:val="NoSpacing"/>
            </w:pPr>
            <w:r>
              <w:t>We are doing</w:t>
            </w:r>
          </w:p>
        </w:tc>
      </w:tr>
      <w:tr w:rsidR="001B42AA" w14:paraId="1B758A30" w14:textId="77777777" w:rsidTr="00C17FAE">
        <w:tc>
          <w:tcPr>
            <w:tcW w:w="1895" w:type="dxa"/>
          </w:tcPr>
          <w:p w14:paraId="50C53323" w14:textId="77777777" w:rsidR="001B42AA" w:rsidRDefault="001B42AA" w:rsidP="00DD1F7E">
            <w:pPr>
              <w:pStyle w:val="NoSpacing"/>
            </w:pPr>
            <w:proofErr w:type="spellStart"/>
            <w:r>
              <w:t>Vosotros</w:t>
            </w:r>
            <w:proofErr w:type="spellEnd"/>
            <w:r>
              <w:t>/</w:t>
            </w:r>
            <w:proofErr w:type="spellStart"/>
            <w:r>
              <w:t>vosotras</w:t>
            </w:r>
            <w:proofErr w:type="spellEnd"/>
          </w:p>
        </w:tc>
        <w:tc>
          <w:tcPr>
            <w:tcW w:w="2330" w:type="dxa"/>
          </w:tcPr>
          <w:p w14:paraId="38479FDB" w14:textId="03577E4F" w:rsidR="001B42AA" w:rsidRDefault="00F13DA8" w:rsidP="00DD1F7E">
            <w:pPr>
              <w:pStyle w:val="NoSpacing"/>
            </w:pPr>
            <w:proofErr w:type="spellStart"/>
            <w:r>
              <w:t>Hacéis</w:t>
            </w:r>
            <w:proofErr w:type="spellEnd"/>
          </w:p>
        </w:tc>
        <w:tc>
          <w:tcPr>
            <w:tcW w:w="2610" w:type="dxa"/>
          </w:tcPr>
          <w:p w14:paraId="1DD5B0EC" w14:textId="77777777" w:rsidR="001B42AA" w:rsidRDefault="00D34D0E" w:rsidP="00DD1F7E">
            <w:pPr>
              <w:pStyle w:val="NoSpacing"/>
            </w:pPr>
            <w:proofErr w:type="spellStart"/>
            <w:r>
              <w:t>Estaís</w:t>
            </w:r>
            <w:proofErr w:type="spellEnd"/>
          </w:p>
          <w:p w14:paraId="4E3F302A" w14:textId="77777777" w:rsidR="00641C6F" w:rsidRDefault="00641C6F" w:rsidP="00DD1F7E">
            <w:pPr>
              <w:pStyle w:val="NoSpacing"/>
            </w:pPr>
            <w:proofErr w:type="spellStart"/>
            <w:r>
              <w:t>Cómo</w:t>
            </w:r>
            <w:proofErr w:type="spellEnd"/>
            <w:r>
              <w:t xml:space="preserve"> </w:t>
            </w:r>
            <w:proofErr w:type="spellStart"/>
            <w:r>
              <w:t>estáis</w:t>
            </w:r>
            <w:proofErr w:type="spellEnd"/>
            <w:r>
              <w:t xml:space="preserve"> hoy?</w:t>
            </w:r>
          </w:p>
          <w:p w14:paraId="2ECC5BBE" w14:textId="5F01F9EA" w:rsidR="00641C6F" w:rsidRDefault="00641C6F" w:rsidP="00DD1F7E">
            <w:pPr>
              <w:pStyle w:val="NoSpacing"/>
            </w:pPr>
            <w:r>
              <w:t>How are you all today?</w:t>
            </w:r>
          </w:p>
        </w:tc>
        <w:tc>
          <w:tcPr>
            <w:tcW w:w="3060" w:type="dxa"/>
          </w:tcPr>
          <w:p w14:paraId="38A15935" w14:textId="77777777" w:rsidR="006F7569" w:rsidRDefault="009D26EF" w:rsidP="00DD1F7E">
            <w:pPr>
              <w:pStyle w:val="NoSpacing"/>
            </w:pPr>
            <w:proofErr w:type="spellStart"/>
            <w:r>
              <w:t>Estáis</w:t>
            </w:r>
            <w:proofErr w:type="spellEnd"/>
            <w:r>
              <w:t xml:space="preserve"> </w:t>
            </w:r>
            <w:proofErr w:type="spellStart"/>
            <w:r>
              <w:t>haciendo</w:t>
            </w:r>
            <w:proofErr w:type="spellEnd"/>
          </w:p>
          <w:p w14:paraId="70E850ED" w14:textId="754CDAB9" w:rsidR="00D7094C" w:rsidRPr="006F7569" w:rsidRDefault="00D7094C" w:rsidP="00DD1F7E">
            <w:pPr>
              <w:pStyle w:val="NoSpacing"/>
            </w:pPr>
            <w:r>
              <w:t>You are doing</w:t>
            </w:r>
          </w:p>
        </w:tc>
      </w:tr>
      <w:tr w:rsidR="001B42AA" w14:paraId="4D8783EB" w14:textId="77777777" w:rsidTr="00C17FAE">
        <w:tc>
          <w:tcPr>
            <w:tcW w:w="1895" w:type="dxa"/>
          </w:tcPr>
          <w:p w14:paraId="0743111B" w14:textId="77777777" w:rsidR="001B42AA" w:rsidRDefault="001B42AA" w:rsidP="00DD1F7E">
            <w:pPr>
              <w:pStyle w:val="NoSpacing"/>
            </w:pPr>
            <w:proofErr w:type="spellStart"/>
            <w:r>
              <w:t>Ellos</w:t>
            </w:r>
            <w:proofErr w:type="spellEnd"/>
            <w:r>
              <w:t>/</w:t>
            </w:r>
            <w:proofErr w:type="spellStart"/>
            <w:r>
              <w:t>ellas</w:t>
            </w:r>
            <w:proofErr w:type="spellEnd"/>
            <w:r>
              <w:t>/</w:t>
            </w:r>
            <w:proofErr w:type="spellStart"/>
            <w:r>
              <w:t>ustedes</w:t>
            </w:r>
            <w:proofErr w:type="spellEnd"/>
          </w:p>
        </w:tc>
        <w:tc>
          <w:tcPr>
            <w:tcW w:w="2330" w:type="dxa"/>
          </w:tcPr>
          <w:p w14:paraId="32F3FF18" w14:textId="05C7CE3D" w:rsidR="001B42AA" w:rsidRDefault="00F13DA8" w:rsidP="00DD1F7E">
            <w:pPr>
              <w:pStyle w:val="NoSpacing"/>
            </w:pPr>
            <w:proofErr w:type="spellStart"/>
            <w:r>
              <w:t>hacen</w:t>
            </w:r>
            <w:proofErr w:type="spellEnd"/>
          </w:p>
        </w:tc>
        <w:tc>
          <w:tcPr>
            <w:tcW w:w="2610" w:type="dxa"/>
          </w:tcPr>
          <w:p w14:paraId="558DFDBB" w14:textId="7DB30C6E" w:rsidR="001B42AA" w:rsidRDefault="00D34D0E" w:rsidP="00DD1F7E">
            <w:pPr>
              <w:pStyle w:val="NoSpacing"/>
            </w:pPr>
            <w:proofErr w:type="spellStart"/>
            <w:r>
              <w:t>están</w:t>
            </w:r>
            <w:proofErr w:type="spellEnd"/>
          </w:p>
        </w:tc>
        <w:tc>
          <w:tcPr>
            <w:tcW w:w="3060" w:type="dxa"/>
          </w:tcPr>
          <w:p w14:paraId="7E59A779" w14:textId="14427705" w:rsidR="001B42AA" w:rsidRDefault="009D26EF" w:rsidP="00DD1F7E">
            <w:pPr>
              <w:pStyle w:val="NoSpacing"/>
            </w:pPr>
            <w:proofErr w:type="spellStart"/>
            <w:r>
              <w:t>Están</w:t>
            </w:r>
            <w:proofErr w:type="spellEnd"/>
            <w:r>
              <w:t xml:space="preserve"> </w:t>
            </w:r>
            <w:r w:rsidR="00D7094C">
              <w:t>hacienda</w:t>
            </w:r>
          </w:p>
          <w:p w14:paraId="434BC9BF" w14:textId="651FE6B1" w:rsidR="00D7094C" w:rsidRDefault="00D7094C" w:rsidP="00DD1F7E">
            <w:pPr>
              <w:pStyle w:val="NoSpacing"/>
            </w:pPr>
            <w:r>
              <w:t>They are doing</w:t>
            </w:r>
          </w:p>
        </w:tc>
      </w:tr>
    </w:tbl>
    <w:p w14:paraId="438D264C" w14:textId="04D39ABA" w:rsidR="001412EE" w:rsidRDefault="001412EE" w:rsidP="00570785">
      <w:pPr>
        <w:pStyle w:val="NoSpacing"/>
      </w:pPr>
    </w:p>
    <w:p w14:paraId="44E378C2" w14:textId="01C931A2" w:rsidR="00DB0E58" w:rsidRDefault="00F62B53" w:rsidP="00F62B53">
      <w:pPr>
        <w:pStyle w:val="Heading1"/>
      </w:pPr>
      <w:bookmarkStart w:id="53" w:name="_Toc16354838"/>
      <w:proofErr w:type="spellStart"/>
      <w:r>
        <w:t>Hace</w:t>
      </w:r>
      <w:proofErr w:type="spellEnd"/>
      <w:r>
        <w:t xml:space="preserve"> examples:</w:t>
      </w:r>
      <w:bookmarkEnd w:id="53"/>
    </w:p>
    <w:p w14:paraId="2F68F501" w14:textId="77777777" w:rsidR="00F62B53" w:rsidRDefault="00F62B53" w:rsidP="0057078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1021"/>
      </w:tblGrid>
      <w:tr w:rsidR="00F62B53" w14:paraId="2D478908" w14:textId="77777777" w:rsidTr="00955AEC">
        <w:tc>
          <w:tcPr>
            <w:tcW w:w="1339" w:type="dxa"/>
          </w:tcPr>
          <w:p w14:paraId="15501D7E" w14:textId="72EF24DF" w:rsidR="00F62B53" w:rsidRDefault="00F62B53" w:rsidP="00570785">
            <w:pPr>
              <w:pStyle w:val="NoSpacing"/>
            </w:pPr>
            <w:proofErr w:type="spellStart"/>
            <w:r>
              <w:t>Hacer</w:t>
            </w:r>
            <w:proofErr w:type="spellEnd"/>
            <w:r>
              <w:t xml:space="preserve"> </w:t>
            </w:r>
            <w:proofErr w:type="spellStart"/>
            <w:r>
              <w:t>frió</w:t>
            </w:r>
            <w:proofErr w:type="spellEnd"/>
          </w:p>
        </w:tc>
        <w:tc>
          <w:tcPr>
            <w:tcW w:w="1021" w:type="dxa"/>
          </w:tcPr>
          <w:p w14:paraId="3D883434" w14:textId="69BBFFDA" w:rsidR="00F62B53" w:rsidRDefault="00F62B53" w:rsidP="00570785">
            <w:pPr>
              <w:pStyle w:val="NoSpacing"/>
            </w:pPr>
            <w:r>
              <w:t>It’s cold</w:t>
            </w:r>
          </w:p>
        </w:tc>
      </w:tr>
      <w:tr w:rsidR="00F62B53" w14:paraId="1EB74011" w14:textId="77777777" w:rsidTr="00955AEC">
        <w:tc>
          <w:tcPr>
            <w:tcW w:w="1339" w:type="dxa"/>
          </w:tcPr>
          <w:p w14:paraId="2C60BF17" w14:textId="414B74F8" w:rsidR="00F62B53" w:rsidRDefault="00F62B53" w:rsidP="00570785">
            <w:pPr>
              <w:pStyle w:val="NoSpacing"/>
            </w:pPr>
            <w:proofErr w:type="spellStart"/>
            <w:r>
              <w:t>Hacer</w:t>
            </w:r>
            <w:proofErr w:type="spellEnd"/>
            <w:r>
              <w:t xml:space="preserve"> </w:t>
            </w:r>
            <w:proofErr w:type="spellStart"/>
            <w:r>
              <w:t>calor</w:t>
            </w:r>
            <w:proofErr w:type="spellEnd"/>
          </w:p>
        </w:tc>
        <w:tc>
          <w:tcPr>
            <w:tcW w:w="1021" w:type="dxa"/>
          </w:tcPr>
          <w:p w14:paraId="168F9E43" w14:textId="7216E229" w:rsidR="00F62B53" w:rsidRDefault="00F62B53" w:rsidP="00570785">
            <w:pPr>
              <w:pStyle w:val="NoSpacing"/>
            </w:pPr>
            <w:r>
              <w:t>It’s hot</w:t>
            </w:r>
          </w:p>
        </w:tc>
      </w:tr>
    </w:tbl>
    <w:p w14:paraId="19246014" w14:textId="23869118" w:rsidR="00F62B53" w:rsidRDefault="00F62B53" w:rsidP="00570785">
      <w:pPr>
        <w:pStyle w:val="NoSpacing"/>
      </w:pPr>
    </w:p>
    <w:p w14:paraId="7C791789" w14:textId="77777777" w:rsidR="00F62B53" w:rsidRDefault="00F62B53" w:rsidP="00570785">
      <w:pPr>
        <w:pStyle w:val="NoSpacing"/>
      </w:pPr>
    </w:p>
    <w:p w14:paraId="30E7047C" w14:textId="77777777" w:rsidR="00456CFD" w:rsidRPr="0024727B" w:rsidRDefault="00456CFD" w:rsidP="009B395D">
      <w:pPr>
        <w:rPr>
          <w:lang w:val="es-MX"/>
        </w:rPr>
      </w:pPr>
    </w:p>
    <w:p w14:paraId="2EB1F48A" w14:textId="1617D05A" w:rsidR="00DF566B" w:rsidRDefault="00DF566B" w:rsidP="00DF566B">
      <w:pPr>
        <w:pStyle w:val="Heading1"/>
      </w:pPr>
      <w:bookmarkStart w:id="54" w:name="_Toc16354839"/>
      <w:r>
        <w:t>Masculine/Feminine</w:t>
      </w:r>
      <w:bookmarkEnd w:id="54"/>
    </w:p>
    <w:p w14:paraId="2AA0CD36" w14:textId="63F8CC1E" w:rsidR="00DF566B" w:rsidRDefault="00DF566B" w:rsidP="009B395D"/>
    <w:p w14:paraId="5ABB8F69" w14:textId="6C79159E" w:rsidR="00850EB8" w:rsidRDefault="00850EB8" w:rsidP="00050AFA">
      <w:pPr>
        <w:pStyle w:val="Heading2"/>
      </w:pPr>
      <w:bookmarkStart w:id="55" w:name="_Toc16354840"/>
      <w:r>
        <w:t>Masculine</w:t>
      </w:r>
      <w:bookmarkEnd w:id="5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117"/>
        <w:gridCol w:w="3117"/>
      </w:tblGrid>
      <w:tr w:rsidR="00850EB8" w:rsidRPr="00D37DB1" w14:paraId="24A13CF1" w14:textId="77777777" w:rsidTr="00850EB8">
        <w:tc>
          <w:tcPr>
            <w:tcW w:w="675" w:type="dxa"/>
          </w:tcPr>
          <w:p w14:paraId="312DA732" w14:textId="7F07B9DE" w:rsidR="00850EB8" w:rsidRDefault="00850EB8" w:rsidP="009B395D">
            <w:r>
              <w:t>-ma</w:t>
            </w:r>
          </w:p>
        </w:tc>
        <w:tc>
          <w:tcPr>
            <w:tcW w:w="3117" w:type="dxa"/>
          </w:tcPr>
          <w:p w14:paraId="3F7400C1" w14:textId="77F22F06" w:rsidR="00850EB8" w:rsidRDefault="00850EB8" w:rsidP="009B395D"/>
        </w:tc>
        <w:tc>
          <w:tcPr>
            <w:tcW w:w="3117" w:type="dxa"/>
          </w:tcPr>
          <w:p w14:paraId="604DD2EA" w14:textId="52614072" w:rsidR="00D37DB1" w:rsidRPr="00D37DB1" w:rsidRDefault="00D37DB1" w:rsidP="009B395D"/>
        </w:tc>
      </w:tr>
      <w:tr w:rsidR="00850EB8" w14:paraId="0FAE9EB6" w14:textId="77777777" w:rsidTr="00850EB8">
        <w:tc>
          <w:tcPr>
            <w:tcW w:w="675" w:type="dxa"/>
          </w:tcPr>
          <w:p w14:paraId="58ABAC89" w14:textId="4E8BCB08" w:rsidR="00850EB8" w:rsidRDefault="00850EB8" w:rsidP="009B395D">
            <w:r>
              <w:lastRenderedPageBreak/>
              <w:t>-r</w:t>
            </w:r>
          </w:p>
        </w:tc>
        <w:tc>
          <w:tcPr>
            <w:tcW w:w="3117" w:type="dxa"/>
          </w:tcPr>
          <w:p w14:paraId="4D06EC72" w14:textId="181A3EC9" w:rsidR="00850EB8" w:rsidRDefault="00C64B0C" w:rsidP="009B395D">
            <w:proofErr w:type="spellStart"/>
            <w:r>
              <w:t>Senór</w:t>
            </w:r>
            <w:proofErr w:type="spellEnd"/>
          </w:p>
        </w:tc>
        <w:tc>
          <w:tcPr>
            <w:tcW w:w="3117" w:type="dxa"/>
          </w:tcPr>
          <w:p w14:paraId="1DA9A1BD" w14:textId="77777777" w:rsidR="00850EB8" w:rsidRDefault="00850EB8" w:rsidP="009B395D"/>
        </w:tc>
      </w:tr>
      <w:tr w:rsidR="00C64B0C" w14:paraId="69A60B0F" w14:textId="77777777" w:rsidTr="00850EB8">
        <w:tc>
          <w:tcPr>
            <w:tcW w:w="675" w:type="dxa"/>
          </w:tcPr>
          <w:p w14:paraId="390B77CC" w14:textId="1E9876AB" w:rsidR="00C64B0C" w:rsidRDefault="00C64B0C" w:rsidP="00C64B0C">
            <w:r>
              <w:t>-o</w:t>
            </w:r>
          </w:p>
        </w:tc>
        <w:tc>
          <w:tcPr>
            <w:tcW w:w="3117" w:type="dxa"/>
          </w:tcPr>
          <w:p w14:paraId="07FF921F" w14:textId="0C8CF7AB" w:rsidR="00C64B0C" w:rsidRDefault="00C64B0C" w:rsidP="00C64B0C">
            <w:proofErr w:type="spellStart"/>
            <w:r>
              <w:t>hermano</w:t>
            </w:r>
            <w:proofErr w:type="spellEnd"/>
          </w:p>
        </w:tc>
        <w:tc>
          <w:tcPr>
            <w:tcW w:w="3117" w:type="dxa"/>
          </w:tcPr>
          <w:p w14:paraId="17060C80" w14:textId="77777777" w:rsidR="00C64B0C" w:rsidRDefault="00C64B0C" w:rsidP="00C64B0C">
            <w:pPr>
              <w:rPr>
                <w:lang w:val="es-MX"/>
              </w:rPr>
            </w:pPr>
            <w:r w:rsidRPr="00D37DB1">
              <w:rPr>
                <w:lang w:val="es-MX"/>
              </w:rPr>
              <w:t>Soy vamos con mi</w:t>
            </w:r>
            <w:r>
              <w:rPr>
                <w:lang w:val="es-MX"/>
              </w:rPr>
              <w:t>s</w:t>
            </w:r>
            <w:r w:rsidRPr="00D37DB1">
              <w:rPr>
                <w:lang w:val="es-MX"/>
              </w:rPr>
              <w:t xml:space="preserve"> h</w:t>
            </w:r>
            <w:r>
              <w:rPr>
                <w:lang w:val="es-MX"/>
              </w:rPr>
              <w:t>ermanos|</w:t>
            </w:r>
          </w:p>
          <w:p w14:paraId="72956DE6" w14:textId="5E1A58E0" w:rsidR="00C64B0C" w:rsidRDefault="00C64B0C" w:rsidP="00C64B0C">
            <w:r w:rsidRPr="00D37DB1">
              <w:t>Am going with my b</w:t>
            </w:r>
            <w:r>
              <w:t>rothers</w:t>
            </w:r>
          </w:p>
        </w:tc>
      </w:tr>
      <w:tr w:rsidR="00C64B0C" w14:paraId="073BDC54" w14:textId="77777777" w:rsidTr="00850EB8">
        <w:tc>
          <w:tcPr>
            <w:tcW w:w="675" w:type="dxa"/>
          </w:tcPr>
          <w:p w14:paraId="1DABF301" w14:textId="66785CAB" w:rsidR="00C64B0C" w:rsidRDefault="00C64B0C" w:rsidP="00C64B0C">
            <w:r>
              <w:t>-</w:t>
            </w:r>
            <w:proofErr w:type="spellStart"/>
            <w:r>
              <w:t>aje</w:t>
            </w:r>
            <w:proofErr w:type="spellEnd"/>
          </w:p>
        </w:tc>
        <w:tc>
          <w:tcPr>
            <w:tcW w:w="3117" w:type="dxa"/>
          </w:tcPr>
          <w:p w14:paraId="68961FB7" w14:textId="4ADA39E5" w:rsidR="00C64B0C" w:rsidRDefault="00BC5E39" w:rsidP="00C64B0C">
            <w:r>
              <w:t xml:space="preserve">El </w:t>
            </w:r>
            <w:proofErr w:type="spellStart"/>
            <w:r>
              <w:t>mensaje</w:t>
            </w:r>
            <w:proofErr w:type="spellEnd"/>
          </w:p>
        </w:tc>
        <w:tc>
          <w:tcPr>
            <w:tcW w:w="3117" w:type="dxa"/>
          </w:tcPr>
          <w:p w14:paraId="267B486B" w14:textId="7094F1B0" w:rsidR="00C64B0C" w:rsidRDefault="00BC5E39" w:rsidP="00C64B0C">
            <w:proofErr w:type="spellStart"/>
            <w:r>
              <w:t>Yo</w:t>
            </w:r>
            <w:proofErr w:type="spellEnd"/>
            <w:r>
              <w:t xml:space="preserve"> </w:t>
            </w:r>
            <w:proofErr w:type="spellStart"/>
            <w:r>
              <w:t>mensaje</w:t>
            </w:r>
            <w:proofErr w:type="spellEnd"/>
            <w:r>
              <w:t xml:space="preserve"> </w:t>
            </w:r>
            <w:proofErr w:type="spellStart"/>
            <w:r>
              <w:t>tu</w:t>
            </w:r>
            <w:proofErr w:type="spellEnd"/>
            <w:r>
              <w:t xml:space="preserve"> </w:t>
            </w:r>
            <w:proofErr w:type="spellStart"/>
            <w:r>
              <w:t>ahora</w:t>
            </w:r>
            <w:proofErr w:type="spellEnd"/>
          </w:p>
          <w:p w14:paraId="624B8BB7" w14:textId="602FF9E4" w:rsidR="00BC5E39" w:rsidRDefault="00BC5E39" w:rsidP="00BC5E39">
            <w:r>
              <w:t>I message you now</w:t>
            </w:r>
          </w:p>
        </w:tc>
      </w:tr>
      <w:tr w:rsidR="00C64B0C" w14:paraId="264CA8CC" w14:textId="77777777" w:rsidTr="00850EB8">
        <w:tc>
          <w:tcPr>
            <w:tcW w:w="675" w:type="dxa"/>
          </w:tcPr>
          <w:p w14:paraId="59B7CC5B" w14:textId="0CAC1634" w:rsidR="00C64B0C" w:rsidRDefault="00C64B0C" w:rsidP="00C64B0C">
            <w:r>
              <w:t>-</w:t>
            </w:r>
            <w:proofErr w:type="spellStart"/>
            <w:r>
              <w:t>ón</w:t>
            </w:r>
            <w:proofErr w:type="spellEnd"/>
          </w:p>
        </w:tc>
        <w:tc>
          <w:tcPr>
            <w:tcW w:w="3117" w:type="dxa"/>
          </w:tcPr>
          <w:p w14:paraId="7B27929A" w14:textId="77777777" w:rsidR="00C64B0C" w:rsidRDefault="00C64B0C" w:rsidP="00C64B0C"/>
        </w:tc>
        <w:tc>
          <w:tcPr>
            <w:tcW w:w="3117" w:type="dxa"/>
          </w:tcPr>
          <w:p w14:paraId="38300C17" w14:textId="77777777" w:rsidR="00C64B0C" w:rsidRDefault="00C64B0C" w:rsidP="00C64B0C"/>
        </w:tc>
      </w:tr>
    </w:tbl>
    <w:p w14:paraId="3497C0CA" w14:textId="3D49199E" w:rsidR="00850EB8" w:rsidRDefault="00850EB8" w:rsidP="009B395D"/>
    <w:p w14:paraId="38688AA1" w14:textId="7DE572E1" w:rsidR="00050AFA" w:rsidRDefault="00050AFA" w:rsidP="00050AFA">
      <w:pPr>
        <w:pStyle w:val="Heading2"/>
      </w:pPr>
      <w:bookmarkStart w:id="56" w:name="_Toc16354841"/>
      <w:r>
        <w:t>Feminine</w:t>
      </w:r>
      <w:bookmarkEnd w:id="56"/>
    </w:p>
    <w:p w14:paraId="66751E7E" w14:textId="77777777" w:rsidR="009D5065" w:rsidRPr="009D5065" w:rsidRDefault="009D5065" w:rsidP="009D50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700"/>
        <w:gridCol w:w="3060"/>
      </w:tblGrid>
      <w:tr w:rsidR="00050AFA" w14:paraId="2E6EE721" w14:textId="23473019" w:rsidTr="00D31BC1">
        <w:tc>
          <w:tcPr>
            <w:tcW w:w="1075" w:type="dxa"/>
          </w:tcPr>
          <w:p w14:paraId="7A21DE3A" w14:textId="4B9F3D81" w:rsidR="00050AFA" w:rsidRDefault="00D31BC1" w:rsidP="00050AFA">
            <w:r>
              <w:t>-a</w:t>
            </w:r>
          </w:p>
        </w:tc>
        <w:tc>
          <w:tcPr>
            <w:tcW w:w="2700" w:type="dxa"/>
          </w:tcPr>
          <w:p w14:paraId="00574140" w14:textId="77777777" w:rsidR="00050AFA" w:rsidRDefault="00050AFA" w:rsidP="00050AFA"/>
        </w:tc>
        <w:tc>
          <w:tcPr>
            <w:tcW w:w="3060" w:type="dxa"/>
          </w:tcPr>
          <w:p w14:paraId="7D0CFC7B" w14:textId="77777777" w:rsidR="00050AFA" w:rsidRDefault="00050AFA" w:rsidP="00050AFA"/>
        </w:tc>
      </w:tr>
      <w:tr w:rsidR="00050AFA" w14:paraId="017477DC" w14:textId="763EECDF" w:rsidTr="00D31BC1">
        <w:tc>
          <w:tcPr>
            <w:tcW w:w="1075" w:type="dxa"/>
          </w:tcPr>
          <w:p w14:paraId="6FA59D47" w14:textId="44617F43" w:rsidR="00050AFA" w:rsidRDefault="00D31BC1" w:rsidP="00050AFA">
            <w:r>
              <w:t>-</w:t>
            </w:r>
            <w:proofErr w:type="spellStart"/>
            <w:r>
              <w:t>ción</w:t>
            </w:r>
            <w:proofErr w:type="spellEnd"/>
          </w:p>
        </w:tc>
        <w:tc>
          <w:tcPr>
            <w:tcW w:w="2700" w:type="dxa"/>
          </w:tcPr>
          <w:p w14:paraId="3F8F8F2D" w14:textId="77777777" w:rsidR="00050AFA" w:rsidRDefault="00050AFA" w:rsidP="00050AFA"/>
        </w:tc>
        <w:tc>
          <w:tcPr>
            <w:tcW w:w="3060" w:type="dxa"/>
          </w:tcPr>
          <w:p w14:paraId="67122052" w14:textId="77777777" w:rsidR="00050AFA" w:rsidRDefault="00050AFA" w:rsidP="00050AFA"/>
        </w:tc>
      </w:tr>
      <w:tr w:rsidR="00050AFA" w14:paraId="0FD8AAD7" w14:textId="3D6EC6A0" w:rsidTr="00D31BC1">
        <w:tc>
          <w:tcPr>
            <w:tcW w:w="1075" w:type="dxa"/>
          </w:tcPr>
          <w:p w14:paraId="6C26E379" w14:textId="235651CC" w:rsidR="00050AFA" w:rsidRDefault="00D31BC1" w:rsidP="00050AFA">
            <w:r>
              <w:t>-</w:t>
            </w:r>
            <w:proofErr w:type="spellStart"/>
            <w:r>
              <w:t>sión</w:t>
            </w:r>
            <w:proofErr w:type="spellEnd"/>
          </w:p>
        </w:tc>
        <w:tc>
          <w:tcPr>
            <w:tcW w:w="2700" w:type="dxa"/>
          </w:tcPr>
          <w:p w14:paraId="2AF18DC6" w14:textId="77777777" w:rsidR="00050AFA" w:rsidRDefault="00050AFA" w:rsidP="00050AFA"/>
        </w:tc>
        <w:tc>
          <w:tcPr>
            <w:tcW w:w="3060" w:type="dxa"/>
          </w:tcPr>
          <w:p w14:paraId="5DC6C3FC" w14:textId="77777777" w:rsidR="00050AFA" w:rsidRDefault="00050AFA" w:rsidP="00050AFA"/>
        </w:tc>
      </w:tr>
      <w:tr w:rsidR="00050AFA" w14:paraId="05868784" w14:textId="2D598EE9" w:rsidTr="00D31BC1">
        <w:tc>
          <w:tcPr>
            <w:tcW w:w="1075" w:type="dxa"/>
          </w:tcPr>
          <w:p w14:paraId="061EBFA5" w14:textId="3476FF3E" w:rsidR="00050AFA" w:rsidRDefault="00D31BC1" w:rsidP="00050AFA">
            <w:r>
              <w:t>-dad</w:t>
            </w:r>
          </w:p>
        </w:tc>
        <w:tc>
          <w:tcPr>
            <w:tcW w:w="2700" w:type="dxa"/>
          </w:tcPr>
          <w:p w14:paraId="64AABFA2" w14:textId="670668EB" w:rsidR="00050AFA" w:rsidRDefault="00E77AF7" w:rsidP="00050AFA">
            <w:proofErr w:type="spellStart"/>
            <w:r>
              <w:t>nacionalidad</w:t>
            </w:r>
            <w:proofErr w:type="spellEnd"/>
          </w:p>
        </w:tc>
        <w:tc>
          <w:tcPr>
            <w:tcW w:w="3060" w:type="dxa"/>
          </w:tcPr>
          <w:p w14:paraId="5FCC5DDB" w14:textId="77777777" w:rsidR="00050AFA" w:rsidRDefault="00050AFA" w:rsidP="00050AFA"/>
        </w:tc>
      </w:tr>
      <w:tr w:rsidR="00D31BC1" w14:paraId="3663DD0C" w14:textId="77777777" w:rsidTr="00D31BC1">
        <w:tc>
          <w:tcPr>
            <w:tcW w:w="1075" w:type="dxa"/>
          </w:tcPr>
          <w:p w14:paraId="4D72C519" w14:textId="04593939" w:rsidR="00D31BC1" w:rsidRDefault="00D31BC1" w:rsidP="00050AFA">
            <w:r>
              <w:t>-tad</w:t>
            </w:r>
          </w:p>
        </w:tc>
        <w:tc>
          <w:tcPr>
            <w:tcW w:w="2700" w:type="dxa"/>
          </w:tcPr>
          <w:p w14:paraId="47002E1E" w14:textId="2D84C728" w:rsidR="00D31BC1" w:rsidRDefault="00424B7B" w:rsidP="00050AFA">
            <w:r>
              <w:t>Amistad/friendship</w:t>
            </w:r>
          </w:p>
        </w:tc>
        <w:tc>
          <w:tcPr>
            <w:tcW w:w="3060" w:type="dxa"/>
          </w:tcPr>
          <w:p w14:paraId="6CF60D29" w14:textId="77777777" w:rsidR="00D31BC1" w:rsidRDefault="00D31BC1" w:rsidP="00050AFA"/>
        </w:tc>
      </w:tr>
      <w:tr w:rsidR="00D31BC1" w14:paraId="4FAC22D2" w14:textId="77777777" w:rsidTr="00D31BC1">
        <w:tc>
          <w:tcPr>
            <w:tcW w:w="1075" w:type="dxa"/>
          </w:tcPr>
          <w:p w14:paraId="208E5D24" w14:textId="493069E9" w:rsidR="00D31BC1" w:rsidRDefault="00D31BC1" w:rsidP="00050AFA">
            <w:r>
              <w:t>-</w:t>
            </w:r>
            <w:proofErr w:type="spellStart"/>
            <w:r>
              <w:t>ez</w:t>
            </w:r>
            <w:proofErr w:type="spellEnd"/>
          </w:p>
        </w:tc>
        <w:tc>
          <w:tcPr>
            <w:tcW w:w="2700" w:type="dxa"/>
          </w:tcPr>
          <w:p w14:paraId="109802D3" w14:textId="77777777" w:rsidR="00D31BC1" w:rsidRDefault="00D31BC1" w:rsidP="00050AFA"/>
        </w:tc>
        <w:tc>
          <w:tcPr>
            <w:tcW w:w="3060" w:type="dxa"/>
          </w:tcPr>
          <w:p w14:paraId="32B11CD7" w14:textId="77777777" w:rsidR="00D31BC1" w:rsidRDefault="00D31BC1" w:rsidP="00050AFA"/>
        </w:tc>
      </w:tr>
    </w:tbl>
    <w:p w14:paraId="1D34FC4F" w14:textId="686806E4" w:rsidR="00050AFA" w:rsidRDefault="00050AFA" w:rsidP="00050AFA"/>
    <w:p w14:paraId="79DD4698" w14:textId="3B254864" w:rsidR="004F1003" w:rsidRDefault="004F1003" w:rsidP="004F1003">
      <w:pPr>
        <w:pStyle w:val="Heading2"/>
      </w:pPr>
      <w:bookmarkStart w:id="57" w:name="_Toc16354842"/>
      <w:r>
        <w:t>Masculine and feminine</w:t>
      </w:r>
      <w:bookmarkEnd w:id="5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1408"/>
      </w:tblGrid>
      <w:tr w:rsidR="00EA6724" w14:paraId="29F0C77D" w14:textId="77777777" w:rsidTr="00EA6724">
        <w:tc>
          <w:tcPr>
            <w:tcW w:w="1303" w:type="dxa"/>
          </w:tcPr>
          <w:p w14:paraId="472775B4" w14:textId="4EEB9985" w:rsidR="00EA6724" w:rsidRPr="00EA6724" w:rsidRDefault="00EA6724" w:rsidP="004F1003">
            <w:pPr>
              <w:rPr>
                <w:b/>
                <w:bCs/>
              </w:rPr>
            </w:pPr>
            <w:r w:rsidRPr="00EA6724">
              <w:rPr>
                <w:b/>
                <w:bCs/>
              </w:rPr>
              <w:t>Masculine</w:t>
            </w:r>
          </w:p>
        </w:tc>
        <w:tc>
          <w:tcPr>
            <w:tcW w:w="1408" w:type="dxa"/>
          </w:tcPr>
          <w:p w14:paraId="4FDB44F2" w14:textId="46FDAC09" w:rsidR="00EA6724" w:rsidRPr="00EA6724" w:rsidRDefault="00EA6724" w:rsidP="004F1003">
            <w:pPr>
              <w:rPr>
                <w:b/>
                <w:bCs/>
              </w:rPr>
            </w:pPr>
            <w:r w:rsidRPr="00EA6724">
              <w:rPr>
                <w:b/>
                <w:bCs/>
              </w:rPr>
              <w:t>Feminine</w:t>
            </w:r>
          </w:p>
        </w:tc>
      </w:tr>
      <w:tr w:rsidR="00EA6724" w14:paraId="5A2E6C17" w14:textId="77777777" w:rsidTr="00EA6724">
        <w:tc>
          <w:tcPr>
            <w:tcW w:w="1303" w:type="dxa"/>
          </w:tcPr>
          <w:p w14:paraId="7F0107EC" w14:textId="0DFAD242" w:rsidR="00EA6724" w:rsidRDefault="00EA6724" w:rsidP="004F1003">
            <w:r>
              <w:t>Senor</w:t>
            </w:r>
          </w:p>
        </w:tc>
        <w:tc>
          <w:tcPr>
            <w:tcW w:w="1408" w:type="dxa"/>
          </w:tcPr>
          <w:p w14:paraId="6599D933" w14:textId="5F4F0B46" w:rsidR="00EA6724" w:rsidRDefault="00EA6724" w:rsidP="004F1003">
            <w:r>
              <w:t>Senora</w:t>
            </w:r>
          </w:p>
        </w:tc>
      </w:tr>
      <w:tr w:rsidR="00EA6724" w14:paraId="290FAF5A" w14:textId="77777777" w:rsidTr="00EA6724">
        <w:tc>
          <w:tcPr>
            <w:tcW w:w="1303" w:type="dxa"/>
          </w:tcPr>
          <w:p w14:paraId="41F5A425" w14:textId="33A0E5B7" w:rsidR="00EA6724" w:rsidRDefault="00EA6724" w:rsidP="004F1003">
            <w:proofErr w:type="spellStart"/>
            <w:r>
              <w:t>Trabajadór</w:t>
            </w:r>
            <w:proofErr w:type="spellEnd"/>
          </w:p>
        </w:tc>
        <w:tc>
          <w:tcPr>
            <w:tcW w:w="1408" w:type="dxa"/>
          </w:tcPr>
          <w:p w14:paraId="07A6E79A" w14:textId="205A2EB8" w:rsidR="00EA6724" w:rsidRDefault="00EA6724" w:rsidP="004F1003">
            <w:proofErr w:type="spellStart"/>
            <w:r>
              <w:t>Trabajadora</w:t>
            </w:r>
            <w:proofErr w:type="spellEnd"/>
          </w:p>
        </w:tc>
      </w:tr>
      <w:tr w:rsidR="00EA6724" w14:paraId="7EAB3F65" w14:textId="77777777" w:rsidTr="00EA6724">
        <w:tc>
          <w:tcPr>
            <w:tcW w:w="1303" w:type="dxa"/>
          </w:tcPr>
          <w:p w14:paraId="59C6D035" w14:textId="6A7DC638" w:rsidR="00EA6724" w:rsidRDefault="00EA6724" w:rsidP="004F1003">
            <w:r>
              <w:t>Bueno</w:t>
            </w:r>
          </w:p>
        </w:tc>
        <w:tc>
          <w:tcPr>
            <w:tcW w:w="1408" w:type="dxa"/>
          </w:tcPr>
          <w:p w14:paraId="3B2E6A27" w14:textId="174EEF23" w:rsidR="00EA6724" w:rsidRDefault="00EA6724" w:rsidP="004F1003">
            <w:r>
              <w:t>Buena</w:t>
            </w:r>
          </w:p>
        </w:tc>
      </w:tr>
      <w:tr w:rsidR="00EA6724" w14:paraId="06EC607D" w14:textId="77777777" w:rsidTr="00EA6724">
        <w:tc>
          <w:tcPr>
            <w:tcW w:w="1303" w:type="dxa"/>
          </w:tcPr>
          <w:p w14:paraId="4A03A37C" w14:textId="5392ECC0" w:rsidR="00EA6724" w:rsidRDefault="00EA6724" w:rsidP="004F1003">
            <w:proofErr w:type="spellStart"/>
            <w:r>
              <w:t>Indiano</w:t>
            </w:r>
            <w:proofErr w:type="spellEnd"/>
          </w:p>
        </w:tc>
        <w:tc>
          <w:tcPr>
            <w:tcW w:w="1408" w:type="dxa"/>
          </w:tcPr>
          <w:p w14:paraId="08A39734" w14:textId="556D13BF" w:rsidR="00EA6724" w:rsidRDefault="00EA6724" w:rsidP="004F1003">
            <w:r>
              <w:t>India</w:t>
            </w:r>
          </w:p>
        </w:tc>
      </w:tr>
      <w:tr w:rsidR="00EA6724" w14:paraId="469460AB" w14:textId="77777777" w:rsidTr="00EA6724">
        <w:tc>
          <w:tcPr>
            <w:tcW w:w="1303" w:type="dxa"/>
          </w:tcPr>
          <w:p w14:paraId="780EEF09" w14:textId="77777777" w:rsidR="00EA6724" w:rsidRDefault="00904946" w:rsidP="004F1003">
            <w:proofErr w:type="spellStart"/>
            <w:r>
              <w:t>Todo</w:t>
            </w:r>
            <w:proofErr w:type="spellEnd"/>
          </w:p>
          <w:p w14:paraId="49A3A699" w14:textId="0FB1A3FB" w:rsidR="00904946" w:rsidRDefault="00904946" w:rsidP="004F1003">
            <w:proofErr w:type="spellStart"/>
            <w:r>
              <w:t>Todos</w:t>
            </w:r>
            <w:proofErr w:type="spellEnd"/>
          </w:p>
        </w:tc>
        <w:tc>
          <w:tcPr>
            <w:tcW w:w="1408" w:type="dxa"/>
          </w:tcPr>
          <w:p w14:paraId="0AF1A527" w14:textId="77777777" w:rsidR="00EA6724" w:rsidRDefault="00904946" w:rsidP="004F1003">
            <w:r>
              <w:t>Toda</w:t>
            </w:r>
          </w:p>
          <w:p w14:paraId="263B28AE" w14:textId="05BAF5FD" w:rsidR="00904946" w:rsidRDefault="00904946" w:rsidP="004F1003">
            <w:proofErr w:type="spellStart"/>
            <w:r>
              <w:t>Todas</w:t>
            </w:r>
            <w:proofErr w:type="spellEnd"/>
          </w:p>
        </w:tc>
      </w:tr>
      <w:tr w:rsidR="00904946" w14:paraId="2506DFE9" w14:textId="77777777" w:rsidTr="00EA6724">
        <w:tc>
          <w:tcPr>
            <w:tcW w:w="1303" w:type="dxa"/>
          </w:tcPr>
          <w:p w14:paraId="0FCE0589" w14:textId="77777777" w:rsidR="00904946" w:rsidRDefault="00904946" w:rsidP="004F1003"/>
        </w:tc>
        <w:tc>
          <w:tcPr>
            <w:tcW w:w="1408" w:type="dxa"/>
          </w:tcPr>
          <w:p w14:paraId="6DB71E00" w14:textId="77777777" w:rsidR="00904946" w:rsidRDefault="00904946" w:rsidP="004F1003"/>
        </w:tc>
      </w:tr>
    </w:tbl>
    <w:p w14:paraId="386016D2" w14:textId="77777777" w:rsidR="008A65E1" w:rsidRDefault="008A65E1" w:rsidP="008A65E1">
      <w:pPr>
        <w:tabs>
          <w:tab w:val="left" w:pos="1575"/>
        </w:tabs>
      </w:pPr>
    </w:p>
    <w:p w14:paraId="59584C4E" w14:textId="77777777" w:rsidR="008A65E1" w:rsidRDefault="008A65E1" w:rsidP="008A65E1">
      <w:pPr>
        <w:pStyle w:val="Heading2"/>
      </w:pPr>
      <w:bookmarkStart w:id="58" w:name="_Toc16354843"/>
      <w:r>
        <w:t>Directions</w:t>
      </w:r>
      <w:bookmarkEnd w:id="5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2160"/>
      </w:tblGrid>
      <w:tr w:rsidR="008A65E1" w14:paraId="027F99E8" w14:textId="77777777" w:rsidTr="0094594C">
        <w:tc>
          <w:tcPr>
            <w:tcW w:w="850" w:type="dxa"/>
          </w:tcPr>
          <w:p w14:paraId="2B743A42" w14:textId="77777777" w:rsidR="008A65E1" w:rsidRDefault="008A65E1" w:rsidP="0094594C">
            <w:pPr>
              <w:tabs>
                <w:tab w:val="left" w:pos="1575"/>
              </w:tabs>
            </w:pPr>
            <w:r>
              <w:t>East</w:t>
            </w:r>
          </w:p>
        </w:tc>
        <w:tc>
          <w:tcPr>
            <w:tcW w:w="2160" w:type="dxa"/>
          </w:tcPr>
          <w:p w14:paraId="24EBBB5D" w14:textId="77777777" w:rsidR="008A65E1" w:rsidRDefault="008A65E1" w:rsidP="0094594C">
            <w:pPr>
              <w:tabs>
                <w:tab w:val="left" w:pos="1575"/>
              </w:tabs>
            </w:pPr>
            <w:proofErr w:type="spellStart"/>
            <w:r>
              <w:t>este</w:t>
            </w:r>
            <w:proofErr w:type="spellEnd"/>
          </w:p>
        </w:tc>
      </w:tr>
      <w:tr w:rsidR="008A65E1" w14:paraId="0E907A99" w14:textId="77777777" w:rsidTr="0094594C">
        <w:tc>
          <w:tcPr>
            <w:tcW w:w="850" w:type="dxa"/>
          </w:tcPr>
          <w:p w14:paraId="744018D1" w14:textId="77777777" w:rsidR="008A65E1" w:rsidRDefault="008A65E1" w:rsidP="0094594C">
            <w:pPr>
              <w:tabs>
                <w:tab w:val="left" w:pos="1575"/>
              </w:tabs>
            </w:pPr>
            <w:r>
              <w:t>West</w:t>
            </w:r>
          </w:p>
        </w:tc>
        <w:tc>
          <w:tcPr>
            <w:tcW w:w="2160" w:type="dxa"/>
          </w:tcPr>
          <w:p w14:paraId="5A050B54" w14:textId="77777777" w:rsidR="008A65E1" w:rsidRDefault="008A65E1" w:rsidP="0094594C">
            <w:pPr>
              <w:tabs>
                <w:tab w:val="left" w:pos="1575"/>
              </w:tabs>
            </w:pPr>
            <w:proofErr w:type="spellStart"/>
            <w:r>
              <w:t>oeste</w:t>
            </w:r>
            <w:proofErr w:type="spellEnd"/>
          </w:p>
        </w:tc>
      </w:tr>
      <w:tr w:rsidR="008A65E1" w14:paraId="70B67ECA" w14:textId="77777777" w:rsidTr="0094594C">
        <w:tc>
          <w:tcPr>
            <w:tcW w:w="850" w:type="dxa"/>
          </w:tcPr>
          <w:p w14:paraId="57BBF455" w14:textId="77777777" w:rsidR="008A65E1" w:rsidRDefault="008A65E1" w:rsidP="0094594C">
            <w:pPr>
              <w:tabs>
                <w:tab w:val="left" w:pos="1575"/>
              </w:tabs>
            </w:pPr>
            <w:r>
              <w:t>North</w:t>
            </w:r>
          </w:p>
        </w:tc>
        <w:tc>
          <w:tcPr>
            <w:tcW w:w="2160" w:type="dxa"/>
          </w:tcPr>
          <w:p w14:paraId="609935EC" w14:textId="77777777" w:rsidR="008A65E1" w:rsidRDefault="008A65E1" w:rsidP="0094594C">
            <w:pPr>
              <w:tabs>
                <w:tab w:val="left" w:pos="1575"/>
              </w:tabs>
            </w:pPr>
            <w:proofErr w:type="spellStart"/>
            <w:r>
              <w:t>norte</w:t>
            </w:r>
            <w:proofErr w:type="spellEnd"/>
          </w:p>
        </w:tc>
      </w:tr>
      <w:tr w:rsidR="008A65E1" w14:paraId="6EDA4F2B" w14:textId="77777777" w:rsidTr="0094594C">
        <w:tc>
          <w:tcPr>
            <w:tcW w:w="850" w:type="dxa"/>
          </w:tcPr>
          <w:p w14:paraId="242B0658" w14:textId="77777777" w:rsidR="008A65E1" w:rsidRDefault="008A65E1" w:rsidP="0094594C">
            <w:pPr>
              <w:tabs>
                <w:tab w:val="left" w:pos="1575"/>
              </w:tabs>
            </w:pPr>
            <w:r>
              <w:t>South</w:t>
            </w:r>
          </w:p>
        </w:tc>
        <w:tc>
          <w:tcPr>
            <w:tcW w:w="2160" w:type="dxa"/>
          </w:tcPr>
          <w:p w14:paraId="219F144B" w14:textId="77777777" w:rsidR="008A65E1" w:rsidRDefault="008A65E1" w:rsidP="0094594C">
            <w:pPr>
              <w:tabs>
                <w:tab w:val="left" w:pos="1575"/>
              </w:tabs>
            </w:pPr>
            <w:r>
              <w:t>sur</w:t>
            </w:r>
          </w:p>
        </w:tc>
      </w:tr>
    </w:tbl>
    <w:p w14:paraId="481C213A" w14:textId="77777777" w:rsidR="008A65E1" w:rsidRDefault="008A65E1" w:rsidP="008A65E1">
      <w:pPr>
        <w:tabs>
          <w:tab w:val="left" w:pos="1575"/>
        </w:tabs>
      </w:pPr>
    </w:p>
    <w:p w14:paraId="5D69A15B" w14:textId="44D3AF4B" w:rsidR="008A65E1" w:rsidRDefault="009A09FE" w:rsidP="009A09FE">
      <w:pPr>
        <w:pStyle w:val="Heading2"/>
      </w:pPr>
      <w:bookmarkStart w:id="59" w:name="_Toc16354844"/>
      <w:r>
        <w:t>Body parts</w:t>
      </w:r>
      <w:bookmarkEnd w:id="5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160"/>
      </w:tblGrid>
      <w:tr w:rsidR="009A09FE" w14:paraId="3C62B191" w14:textId="77777777" w:rsidTr="009A09FE">
        <w:tc>
          <w:tcPr>
            <w:tcW w:w="805" w:type="dxa"/>
          </w:tcPr>
          <w:p w14:paraId="55D12959" w14:textId="2BFB4045" w:rsidR="009A09FE" w:rsidRDefault="009A09FE" w:rsidP="004F1003">
            <w:r>
              <w:t>Hand</w:t>
            </w:r>
          </w:p>
        </w:tc>
        <w:tc>
          <w:tcPr>
            <w:tcW w:w="2160" w:type="dxa"/>
          </w:tcPr>
          <w:p w14:paraId="542C23B5" w14:textId="3C9C5DA5" w:rsidR="009A09FE" w:rsidRDefault="009A09FE" w:rsidP="004F1003">
            <w:r>
              <w:t>La mano</w:t>
            </w:r>
          </w:p>
        </w:tc>
      </w:tr>
      <w:tr w:rsidR="009A09FE" w14:paraId="76398134" w14:textId="77777777" w:rsidTr="009A09FE">
        <w:trPr>
          <w:trHeight w:val="323"/>
        </w:trPr>
        <w:tc>
          <w:tcPr>
            <w:tcW w:w="805" w:type="dxa"/>
          </w:tcPr>
          <w:p w14:paraId="3142E736" w14:textId="4A74243E" w:rsidR="009A09FE" w:rsidRDefault="00193346" w:rsidP="004F1003">
            <w:r>
              <w:t>Body</w:t>
            </w:r>
          </w:p>
        </w:tc>
        <w:tc>
          <w:tcPr>
            <w:tcW w:w="2160" w:type="dxa"/>
          </w:tcPr>
          <w:p w14:paraId="6EACCCCB" w14:textId="41C352FD" w:rsidR="009A09FE" w:rsidRDefault="00193346" w:rsidP="004F1003">
            <w:proofErr w:type="spellStart"/>
            <w:r>
              <w:t>Cuerpo</w:t>
            </w:r>
            <w:proofErr w:type="spellEnd"/>
          </w:p>
        </w:tc>
      </w:tr>
      <w:tr w:rsidR="009A09FE" w14:paraId="4E40D2DC" w14:textId="77777777" w:rsidTr="009A09FE">
        <w:tc>
          <w:tcPr>
            <w:tcW w:w="805" w:type="dxa"/>
          </w:tcPr>
          <w:p w14:paraId="171E92AB" w14:textId="0501B309" w:rsidR="009A09FE" w:rsidRDefault="00193346" w:rsidP="004F1003">
            <w:r>
              <w:t>Leg</w:t>
            </w:r>
          </w:p>
        </w:tc>
        <w:tc>
          <w:tcPr>
            <w:tcW w:w="2160" w:type="dxa"/>
          </w:tcPr>
          <w:p w14:paraId="0AED5775" w14:textId="40B7E01A" w:rsidR="009A09FE" w:rsidRDefault="00193346" w:rsidP="004F1003">
            <w:proofErr w:type="spellStart"/>
            <w:r>
              <w:t>Pierna</w:t>
            </w:r>
            <w:proofErr w:type="spellEnd"/>
          </w:p>
        </w:tc>
      </w:tr>
      <w:tr w:rsidR="00193346" w14:paraId="6E821509" w14:textId="77777777" w:rsidTr="009A09FE">
        <w:tc>
          <w:tcPr>
            <w:tcW w:w="805" w:type="dxa"/>
          </w:tcPr>
          <w:p w14:paraId="5EED3F28" w14:textId="5EFABB36" w:rsidR="00193346" w:rsidRDefault="00193346" w:rsidP="004F1003">
            <w:r>
              <w:t>Finger</w:t>
            </w:r>
          </w:p>
        </w:tc>
        <w:tc>
          <w:tcPr>
            <w:tcW w:w="2160" w:type="dxa"/>
          </w:tcPr>
          <w:p w14:paraId="4E9CC017" w14:textId="7E5F2D92" w:rsidR="00193346" w:rsidRDefault="00193346" w:rsidP="004F1003">
            <w:proofErr w:type="spellStart"/>
            <w:r>
              <w:t>dedo</w:t>
            </w:r>
            <w:proofErr w:type="spellEnd"/>
          </w:p>
        </w:tc>
      </w:tr>
    </w:tbl>
    <w:p w14:paraId="67D144A2" w14:textId="6242E360" w:rsidR="00CD4DCF" w:rsidRDefault="00CD4DCF" w:rsidP="004F1003"/>
    <w:p w14:paraId="3B19C2A0" w14:textId="696D04ED" w:rsidR="00CD4DCF" w:rsidRDefault="00CD4DCF" w:rsidP="004F1003"/>
    <w:p w14:paraId="1662E0B3" w14:textId="6A52FC61" w:rsidR="00F00FB3" w:rsidRDefault="00F00FB3" w:rsidP="004F1003"/>
    <w:p w14:paraId="0CA90EC7" w14:textId="77777777" w:rsidR="00F00FB3" w:rsidRDefault="00F00FB3" w:rsidP="004F1003"/>
    <w:p w14:paraId="563C0E86" w14:textId="77777777" w:rsidR="00CD4DCF" w:rsidRDefault="00CD4DCF" w:rsidP="00CD4DCF">
      <w:pPr>
        <w:pStyle w:val="Heading1"/>
      </w:pPr>
      <w:bookmarkStart w:id="60" w:name="_Toc16354845"/>
      <w:r>
        <w:t>Words in class Example:</w:t>
      </w:r>
      <w:bookmarkEnd w:id="6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1405"/>
        <w:gridCol w:w="1178"/>
        <w:gridCol w:w="1178"/>
      </w:tblGrid>
      <w:tr w:rsidR="00CD4DCF" w14:paraId="6D58AFA3" w14:textId="77777777" w:rsidTr="0094594C">
        <w:tc>
          <w:tcPr>
            <w:tcW w:w="3325" w:type="dxa"/>
            <w:tcBorders>
              <w:bottom w:val="single" w:sz="4" w:space="0" w:color="auto"/>
            </w:tcBorders>
          </w:tcPr>
          <w:p w14:paraId="59061287" w14:textId="77777777" w:rsidR="00CD4DCF" w:rsidRDefault="00CD4DCF" w:rsidP="0094594C">
            <w:pPr>
              <w:tabs>
                <w:tab w:val="left" w:pos="1575"/>
              </w:tabs>
            </w:pPr>
            <w:r>
              <w:t>Vowel and n or s,</w:t>
            </w:r>
          </w:p>
          <w:p w14:paraId="5901BBCE" w14:textId="77777777" w:rsidR="00CD4DCF" w:rsidRDefault="00CD4DCF" w:rsidP="0094594C">
            <w:pPr>
              <w:tabs>
                <w:tab w:val="left" w:pos="1575"/>
              </w:tabs>
            </w:pPr>
            <w:r>
              <w:t>ending word (stress is on last but one syllable)</w:t>
            </w:r>
          </w:p>
        </w:tc>
        <w:tc>
          <w:tcPr>
            <w:tcW w:w="1380" w:type="dxa"/>
          </w:tcPr>
          <w:p w14:paraId="328EA3DB" w14:textId="77777777" w:rsidR="00CD4DCF" w:rsidRDefault="00CD4DCF" w:rsidP="0094594C">
            <w:pPr>
              <w:tabs>
                <w:tab w:val="left" w:pos="1575"/>
              </w:tabs>
            </w:pPr>
            <w:r>
              <w:t>English meaning</w:t>
            </w:r>
          </w:p>
        </w:tc>
        <w:tc>
          <w:tcPr>
            <w:tcW w:w="1178" w:type="dxa"/>
          </w:tcPr>
          <w:p w14:paraId="2530D01E" w14:textId="77777777" w:rsidR="00CD4DCF" w:rsidRDefault="00CD4DCF" w:rsidP="0094594C">
            <w:pPr>
              <w:tabs>
                <w:tab w:val="left" w:pos="1575"/>
              </w:tabs>
            </w:pPr>
            <w:r>
              <w:t>Consonant ending word (stress )</w:t>
            </w:r>
          </w:p>
        </w:tc>
        <w:tc>
          <w:tcPr>
            <w:tcW w:w="1178" w:type="dxa"/>
          </w:tcPr>
          <w:p w14:paraId="5CACD448" w14:textId="77777777" w:rsidR="00CD4DCF" w:rsidRDefault="00CD4DCF" w:rsidP="0094594C">
            <w:pPr>
              <w:tabs>
                <w:tab w:val="left" w:pos="1575"/>
              </w:tabs>
            </w:pPr>
            <w:r>
              <w:t>English meaning</w:t>
            </w:r>
          </w:p>
        </w:tc>
      </w:tr>
      <w:tr w:rsidR="00CD4DCF" w14:paraId="6925D293" w14:textId="77777777" w:rsidTr="0094594C">
        <w:tc>
          <w:tcPr>
            <w:tcW w:w="3325" w:type="dxa"/>
          </w:tcPr>
          <w:p w14:paraId="7E56E61D" w14:textId="77777777" w:rsidR="00CD4DCF" w:rsidRDefault="00CD4DCF" w:rsidP="0094594C">
            <w:pPr>
              <w:tabs>
                <w:tab w:val="left" w:pos="1575"/>
              </w:tabs>
            </w:pPr>
            <w:r>
              <w:t xml:space="preserve">Padre </w:t>
            </w:r>
          </w:p>
        </w:tc>
        <w:tc>
          <w:tcPr>
            <w:tcW w:w="1380" w:type="dxa"/>
          </w:tcPr>
          <w:p w14:paraId="66C6E7EF" w14:textId="77777777" w:rsidR="00CD4DCF" w:rsidRDefault="00CD4DCF" w:rsidP="0094594C">
            <w:pPr>
              <w:tabs>
                <w:tab w:val="left" w:pos="1575"/>
              </w:tabs>
            </w:pPr>
            <w:r>
              <w:t>Father</w:t>
            </w:r>
          </w:p>
        </w:tc>
        <w:tc>
          <w:tcPr>
            <w:tcW w:w="1178" w:type="dxa"/>
          </w:tcPr>
          <w:p w14:paraId="77BCB056" w14:textId="77777777" w:rsidR="00CD4DCF" w:rsidRDefault="00CD4DCF" w:rsidP="0094594C">
            <w:pPr>
              <w:tabs>
                <w:tab w:val="left" w:pos="1575"/>
              </w:tabs>
            </w:pPr>
            <w:proofErr w:type="spellStart"/>
            <w:r>
              <w:t>Papel</w:t>
            </w:r>
            <w:proofErr w:type="spellEnd"/>
          </w:p>
        </w:tc>
        <w:tc>
          <w:tcPr>
            <w:tcW w:w="1178" w:type="dxa"/>
          </w:tcPr>
          <w:p w14:paraId="1CC5BE64" w14:textId="77777777" w:rsidR="00CD4DCF" w:rsidRDefault="00CD4DCF" w:rsidP="0094594C">
            <w:pPr>
              <w:tabs>
                <w:tab w:val="left" w:pos="1575"/>
              </w:tabs>
            </w:pPr>
            <w:r>
              <w:t>Paper</w:t>
            </w:r>
          </w:p>
        </w:tc>
      </w:tr>
      <w:tr w:rsidR="00CD4DCF" w14:paraId="4E7752AE" w14:textId="77777777" w:rsidTr="0094594C">
        <w:tc>
          <w:tcPr>
            <w:tcW w:w="3325" w:type="dxa"/>
          </w:tcPr>
          <w:p w14:paraId="6B0C3FD8" w14:textId="77777777" w:rsidR="00CD4DCF" w:rsidRDefault="00CD4DCF" w:rsidP="0094594C">
            <w:pPr>
              <w:tabs>
                <w:tab w:val="left" w:pos="1575"/>
              </w:tabs>
            </w:pPr>
            <w:proofErr w:type="spellStart"/>
            <w:r>
              <w:t>Matre</w:t>
            </w:r>
            <w:proofErr w:type="spellEnd"/>
          </w:p>
        </w:tc>
        <w:tc>
          <w:tcPr>
            <w:tcW w:w="1380" w:type="dxa"/>
          </w:tcPr>
          <w:p w14:paraId="4FFA37A1" w14:textId="77777777" w:rsidR="00CD4DCF" w:rsidRDefault="00CD4DCF" w:rsidP="0094594C">
            <w:pPr>
              <w:tabs>
                <w:tab w:val="left" w:pos="1575"/>
              </w:tabs>
            </w:pPr>
            <w:r>
              <w:t>Mother</w:t>
            </w:r>
          </w:p>
        </w:tc>
        <w:tc>
          <w:tcPr>
            <w:tcW w:w="1178" w:type="dxa"/>
          </w:tcPr>
          <w:p w14:paraId="4D35068F" w14:textId="77777777" w:rsidR="00CD4DCF" w:rsidRDefault="00CD4DCF" w:rsidP="0094594C">
            <w:pPr>
              <w:tabs>
                <w:tab w:val="left" w:pos="1575"/>
              </w:tabs>
            </w:pPr>
            <w:proofErr w:type="spellStart"/>
            <w:r>
              <w:t>Miel</w:t>
            </w:r>
            <w:proofErr w:type="spellEnd"/>
          </w:p>
        </w:tc>
        <w:tc>
          <w:tcPr>
            <w:tcW w:w="1178" w:type="dxa"/>
          </w:tcPr>
          <w:p w14:paraId="06498B72" w14:textId="77777777" w:rsidR="00CD4DCF" w:rsidRDefault="00CD4DCF" w:rsidP="0094594C">
            <w:pPr>
              <w:tabs>
                <w:tab w:val="left" w:pos="1575"/>
              </w:tabs>
            </w:pPr>
            <w:r>
              <w:t>Honey</w:t>
            </w:r>
          </w:p>
        </w:tc>
      </w:tr>
      <w:tr w:rsidR="00CD4DCF" w14:paraId="1512959D" w14:textId="77777777" w:rsidTr="0094594C">
        <w:tc>
          <w:tcPr>
            <w:tcW w:w="3325" w:type="dxa"/>
          </w:tcPr>
          <w:p w14:paraId="52ABB4E0" w14:textId="77777777" w:rsidR="00CD4DCF" w:rsidRDefault="00CD4DCF" w:rsidP="0094594C">
            <w:pPr>
              <w:tabs>
                <w:tab w:val="left" w:pos="1575"/>
              </w:tabs>
            </w:pPr>
            <w:r>
              <w:t>Amigo</w:t>
            </w:r>
          </w:p>
        </w:tc>
        <w:tc>
          <w:tcPr>
            <w:tcW w:w="1380" w:type="dxa"/>
          </w:tcPr>
          <w:p w14:paraId="2046E326" w14:textId="77777777" w:rsidR="00CD4DCF" w:rsidRDefault="00CD4DCF" w:rsidP="0094594C">
            <w:pPr>
              <w:tabs>
                <w:tab w:val="left" w:pos="1575"/>
              </w:tabs>
            </w:pPr>
            <w:r>
              <w:t>Boy</w:t>
            </w:r>
          </w:p>
        </w:tc>
        <w:tc>
          <w:tcPr>
            <w:tcW w:w="1178" w:type="dxa"/>
          </w:tcPr>
          <w:p w14:paraId="5A84E040" w14:textId="77777777" w:rsidR="00CD4DCF" w:rsidRDefault="00CD4DCF" w:rsidP="0094594C">
            <w:pPr>
              <w:tabs>
                <w:tab w:val="left" w:pos="1575"/>
              </w:tabs>
            </w:pPr>
            <w:proofErr w:type="spellStart"/>
            <w:r>
              <w:t>Proyector</w:t>
            </w:r>
            <w:proofErr w:type="spellEnd"/>
          </w:p>
        </w:tc>
        <w:tc>
          <w:tcPr>
            <w:tcW w:w="1178" w:type="dxa"/>
          </w:tcPr>
          <w:p w14:paraId="369BE0FA" w14:textId="77777777" w:rsidR="00CD4DCF" w:rsidRDefault="00CD4DCF" w:rsidP="0094594C">
            <w:pPr>
              <w:tabs>
                <w:tab w:val="left" w:pos="1575"/>
              </w:tabs>
            </w:pPr>
            <w:r>
              <w:t>Projector</w:t>
            </w:r>
          </w:p>
        </w:tc>
      </w:tr>
      <w:tr w:rsidR="00CD4DCF" w14:paraId="7D0F443C" w14:textId="77777777" w:rsidTr="0094594C">
        <w:tc>
          <w:tcPr>
            <w:tcW w:w="3325" w:type="dxa"/>
          </w:tcPr>
          <w:p w14:paraId="050263C2" w14:textId="77777777" w:rsidR="00CD4DCF" w:rsidRDefault="00CD4DCF" w:rsidP="0094594C">
            <w:pPr>
              <w:tabs>
                <w:tab w:val="left" w:pos="1575"/>
              </w:tabs>
            </w:pPr>
            <w:r>
              <w:t>Amiga</w:t>
            </w:r>
          </w:p>
        </w:tc>
        <w:tc>
          <w:tcPr>
            <w:tcW w:w="1380" w:type="dxa"/>
          </w:tcPr>
          <w:p w14:paraId="47B9B409" w14:textId="77777777" w:rsidR="00CD4DCF" w:rsidRDefault="00CD4DCF" w:rsidP="0094594C">
            <w:pPr>
              <w:tabs>
                <w:tab w:val="left" w:pos="1575"/>
              </w:tabs>
            </w:pPr>
            <w:r>
              <w:t>Girl</w:t>
            </w:r>
          </w:p>
        </w:tc>
        <w:tc>
          <w:tcPr>
            <w:tcW w:w="1178" w:type="dxa"/>
          </w:tcPr>
          <w:p w14:paraId="3A3C9DB4" w14:textId="77777777" w:rsidR="00CD4DCF" w:rsidRDefault="00CD4DCF" w:rsidP="0094594C">
            <w:pPr>
              <w:tabs>
                <w:tab w:val="left" w:pos="1575"/>
              </w:tabs>
            </w:pPr>
            <w:proofErr w:type="spellStart"/>
            <w:r>
              <w:t>pez</w:t>
            </w:r>
            <w:proofErr w:type="spellEnd"/>
          </w:p>
        </w:tc>
        <w:tc>
          <w:tcPr>
            <w:tcW w:w="1178" w:type="dxa"/>
          </w:tcPr>
          <w:p w14:paraId="427AD377" w14:textId="77777777" w:rsidR="00CD4DCF" w:rsidRDefault="00CD4DCF" w:rsidP="0094594C">
            <w:pPr>
              <w:tabs>
                <w:tab w:val="left" w:pos="1575"/>
              </w:tabs>
            </w:pPr>
            <w:r>
              <w:t>fish</w:t>
            </w:r>
          </w:p>
        </w:tc>
      </w:tr>
      <w:tr w:rsidR="00CD4DCF" w14:paraId="2AEDA803" w14:textId="77777777" w:rsidTr="0094594C">
        <w:tc>
          <w:tcPr>
            <w:tcW w:w="3325" w:type="dxa"/>
          </w:tcPr>
          <w:p w14:paraId="4DB9A0FD" w14:textId="77777777" w:rsidR="00CD4DCF" w:rsidRDefault="00CD4DCF" w:rsidP="0094594C">
            <w:pPr>
              <w:tabs>
                <w:tab w:val="left" w:pos="1575"/>
              </w:tabs>
            </w:pPr>
            <w:proofErr w:type="spellStart"/>
            <w:r>
              <w:t>Harmana</w:t>
            </w:r>
            <w:proofErr w:type="spellEnd"/>
          </w:p>
        </w:tc>
        <w:tc>
          <w:tcPr>
            <w:tcW w:w="1380" w:type="dxa"/>
          </w:tcPr>
          <w:p w14:paraId="6561F907" w14:textId="77777777" w:rsidR="00CD4DCF" w:rsidRDefault="00CD4DCF" w:rsidP="0094594C">
            <w:pPr>
              <w:tabs>
                <w:tab w:val="left" w:pos="1575"/>
              </w:tabs>
            </w:pPr>
            <w:r>
              <w:t>Sister</w:t>
            </w:r>
          </w:p>
        </w:tc>
        <w:tc>
          <w:tcPr>
            <w:tcW w:w="1178" w:type="dxa"/>
          </w:tcPr>
          <w:p w14:paraId="7A9B69B1" w14:textId="77777777" w:rsidR="00CD4DCF" w:rsidRDefault="00CD4DCF" w:rsidP="0094594C">
            <w:pPr>
              <w:tabs>
                <w:tab w:val="left" w:pos="1575"/>
              </w:tabs>
            </w:pPr>
            <w:proofErr w:type="spellStart"/>
            <w:r>
              <w:t>ordanor</w:t>
            </w:r>
            <w:proofErr w:type="spellEnd"/>
          </w:p>
        </w:tc>
        <w:tc>
          <w:tcPr>
            <w:tcW w:w="1178" w:type="dxa"/>
          </w:tcPr>
          <w:p w14:paraId="37329793" w14:textId="77777777" w:rsidR="00CD4DCF" w:rsidRDefault="00CD4DCF" w:rsidP="0094594C">
            <w:pPr>
              <w:tabs>
                <w:tab w:val="left" w:pos="1575"/>
              </w:tabs>
            </w:pPr>
            <w:r>
              <w:t>Computer</w:t>
            </w:r>
          </w:p>
        </w:tc>
      </w:tr>
      <w:tr w:rsidR="00CD4DCF" w14:paraId="74409BB4" w14:textId="77777777" w:rsidTr="0094594C">
        <w:tc>
          <w:tcPr>
            <w:tcW w:w="3325" w:type="dxa"/>
          </w:tcPr>
          <w:p w14:paraId="7A534B1C" w14:textId="77777777" w:rsidR="00CD4DCF" w:rsidRDefault="00CD4DCF" w:rsidP="0094594C">
            <w:pPr>
              <w:tabs>
                <w:tab w:val="left" w:pos="1575"/>
              </w:tabs>
            </w:pPr>
            <w:proofErr w:type="spellStart"/>
            <w:r>
              <w:t>Harmano</w:t>
            </w:r>
            <w:proofErr w:type="spellEnd"/>
          </w:p>
        </w:tc>
        <w:tc>
          <w:tcPr>
            <w:tcW w:w="1380" w:type="dxa"/>
          </w:tcPr>
          <w:p w14:paraId="68757113" w14:textId="77777777" w:rsidR="00CD4DCF" w:rsidRDefault="00CD4DCF" w:rsidP="0094594C">
            <w:pPr>
              <w:tabs>
                <w:tab w:val="left" w:pos="1575"/>
              </w:tabs>
            </w:pPr>
            <w:r>
              <w:t>Brother</w:t>
            </w:r>
          </w:p>
        </w:tc>
        <w:tc>
          <w:tcPr>
            <w:tcW w:w="1178" w:type="dxa"/>
          </w:tcPr>
          <w:p w14:paraId="7C7FC223" w14:textId="77777777" w:rsidR="00CD4DCF" w:rsidRDefault="00CD4DCF" w:rsidP="0094594C">
            <w:pPr>
              <w:tabs>
                <w:tab w:val="left" w:pos="1575"/>
              </w:tabs>
            </w:pPr>
            <w:proofErr w:type="spellStart"/>
            <w:r>
              <w:t>Beber</w:t>
            </w:r>
            <w:proofErr w:type="spellEnd"/>
            <w:r>
              <w:t xml:space="preserve"> </w:t>
            </w:r>
          </w:p>
        </w:tc>
        <w:tc>
          <w:tcPr>
            <w:tcW w:w="1178" w:type="dxa"/>
          </w:tcPr>
          <w:p w14:paraId="4C47A98E" w14:textId="77777777" w:rsidR="00CD4DCF" w:rsidRDefault="00CD4DCF" w:rsidP="0094594C">
            <w:pPr>
              <w:tabs>
                <w:tab w:val="left" w:pos="1575"/>
              </w:tabs>
            </w:pPr>
            <w:r>
              <w:t>To drink</w:t>
            </w:r>
          </w:p>
        </w:tc>
      </w:tr>
      <w:tr w:rsidR="00CD4DCF" w14:paraId="3137CEA5" w14:textId="77777777" w:rsidTr="0094594C">
        <w:tc>
          <w:tcPr>
            <w:tcW w:w="3325" w:type="dxa"/>
          </w:tcPr>
          <w:p w14:paraId="6DA2308A" w14:textId="77777777" w:rsidR="00CD4DCF" w:rsidRDefault="00CD4DCF" w:rsidP="0094594C">
            <w:pPr>
              <w:tabs>
                <w:tab w:val="left" w:pos="1575"/>
              </w:tabs>
            </w:pPr>
            <w:r>
              <w:t xml:space="preserve">Mesa </w:t>
            </w:r>
          </w:p>
        </w:tc>
        <w:tc>
          <w:tcPr>
            <w:tcW w:w="1380" w:type="dxa"/>
          </w:tcPr>
          <w:p w14:paraId="022D0A8F" w14:textId="77777777" w:rsidR="00CD4DCF" w:rsidRDefault="00CD4DCF" w:rsidP="0094594C">
            <w:pPr>
              <w:tabs>
                <w:tab w:val="left" w:pos="1575"/>
              </w:tabs>
            </w:pPr>
            <w:r>
              <w:t>Table</w:t>
            </w:r>
          </w:p>
        </w:tc>
        <w:tc>
          <w:tcPr>
            <w:tcW w:w="1178" w:type="dxa"/>
          </w:tcPr>
          <w:p w14:paraId="14FABD22" w14:textId="77777777" w:rsidR="00CD4DCF" w:rsidRDefault="00CD4DCF" w:rsidP="0094594C">
            <w:pPr>
              <w:tabs>
                <w:tab w:val="left" w:pos="1575"/>
              </w:tabs>
            </w:pPr>
            <w:r>
              <w:t>Gol</w:t>
            </w:r>
          </w:p>
        </w:tc>
        <w:tc>
          <w:tcPr>
            <w:tcW w:w="1178" w:type="dxa"/>
          </w:tcPr>
          <w:p w14:paraId="72368922" w14:textId="77777777" w:rsidR="00CD4DCF" w:rsidRDefault="00CD4DCF" w:rsidP="0094594C">
            <w:pPr>
              <w:tabs>
                <w:tab w:val="left" w:pos="1575"/>
              </w:tabs>
            </w:pPr>
            <w:r>
              <w:t>Goal</w:t>
            </w:r>
          </w:p>
        </w:tc>
      </w:tr>
      <w:tr w:rsidR="00CD4DCF" w14:paraId="51CE5715" w14:textId="77777777" w:rsidTr="0094594C">
        <w:tc>
          <w:tcPr>
            <w:tcW w:w="3325" w:type="dxa"/>
          </w:tcPr>
          <w:p w14:paraId="44FF5BFE" w14:textId="77777777" w:rsidR="00CD4DCF" w:rsidRDefault="00CD4DCF" w:rsidP="0094594C">
            <w:pPr>
              <w:tabs>
                <w:tab w:val="left" w:pos="1575"/>
              </w:tabs>
            </w:pPr>
            <w:r>
              <w:t xml:space="preserve">Tele </w:t>
            </w:r>
          </w:p>
        </w:tc>
        <w:tc>
          <w:tcPr>
            <w:tcW w:w="1380" w:type="dxa"/>
          </w:tcPr>
          <w:p w14:paraId="13790721" w14:textId="77777777" w:rsidR="00CD4DCF" w:rsidRDefault="00CD4DCF" w:rsidP="0094594C">
            <w:pPr>
              <w:tabs>
                <w:tab w:val="left" w:pos="1575"/>
              </w:tabs>
            </w:pPr>
            <w:r>
              <w:t>Tv</w:t>
            </w:r>
          </w:p>
        </w:tc>
        <w:tc>
          <w:tcPr>
            <w:tcW w:w="1178" w:type="dxa"/>
          </w:tcPr>
          <w:p w14:paraId="25132706" w14:textId="77777777" w:rsidR="00CD4DCF" w:rsidRDefault="00CD4DCF" w:rsidP="0094594C">
            <w:pPr>
              <w:tabs>
                <w:tab w:val="left" w:pos="1575"/>
              </w:tabs>
            </w:pPr>
            <w:r>
              <w:t xml:space="preserve">Comer  </w:t>
            </w:r>
          </w:p>
        </w:tc>
        <w:tc>
          <w:tcPr>
            <w:tcW w:w="1178" w:type="dxa"/>
          </w:tcPr>
          <w:p w14:paraId="6ACCE732" w14:textId="77777777" w:rsidR="00CD4DCF" w:rsidRDefault="00CD4DCF" w:rsidP="0094594C">
            <w:pPr>
              <w:tabs>
                <w:tab w:val="left" w:pos="1575"/>
              </w:tabs>
            </w:pPr>
            <w:r>
              <w:t>To eat</w:t>
            </w:r>
          </w:p>
        </w:tc>
      </w:tr>
      <w:tr w:rsidR="00CD4DCF" w14:paraId="0C6E6F03" w14:textId="77777777" w:rsidTr="0094594C">
        <w:tc>
          <w:tcPr>
            <w:tcW w:w="3325" w:type="dxa"/>
          </w:tcPr>
          <w:p w14:paraId="73EFAC73" w14:textId="77777777" w:rsidR="00CD4DCF" w:rsidRDefault="00CD4DCF" w:rsidP="0094594C">
            <w:pPr>
              <w:tabs>
                <w:tab w:val="left" w:pos="1575"/>
              </w:tabs>
            </w:pPr>
            <w:r>
              <w:t xml:space="preserve">Abuela </w:t>
            </w:r>
          </w:p>
        </w:tc>
        <w:tc>
          <w:tcPr>
            <w:tcW w:w="1380" w:type="dxa"/>
          </w:tcPr>
          <w:p w14:paraId="4CB7A03A" w14:textId="77777777" w:rsidR="00CD4DCF" w:rsidRDefault="00CD4DCF" w:rsidP="0094594C">
            <w:pPr>
              <w:tabs>
                <w:tab w:val="left" w:pos="1575"/>
              </w:tabs>
            </w:pPr>
            <w:r>
              <w:t>Grand mother</w:t>
            </w:r>
          </w:p>
        </w:tc>
        <w:tc>
          <w:tcPr>
            <w:tcW w:w="1178" w:type="dxa"/>
          </w:tcPr>
          <w:p w14:paraId="3B8AB301" w14:textId="77777777" w:rsidR="00CD4DCF" w:rsidRDefault="00CD4DCF" w:rsidP="0094594C">
            <w:pPr>
              <w:tabs>
                <w:tab w:val="left" w:pos="1575"/>
              </w:tabs>
            </w:pPr>
            <w:proofErr w:type="spellStart"/>
            <w:r>
              <w:t>Aprender</w:t>
            </w:r>
            <w:proofErr w:type="spellEnd"/>
            <w:r>
              <w:t xml:space="preserve"> </w:t>
            </w:r>
          </w:p>
        </w:tc>
        <w:tc>
          <w:tcPr>
            <w:tcW w:w="1178" w:type="dxa"/>
          </w:tcPr>
          <w:p w14:paraId="5301F059" w14:textId="24C17309" w:rsidR="00CD4DCF" w:rsidRDefault="00F00FB3" w:rsidP="0094594C">
            <w:pPr>
              <w:tabs>
                <w:tab w:val="left" w:pos="1575"/>
              </w:tabs>
            </w:pPr>
            <w:r>
              <w:t xml:space="preserve">To </w:t>
            </w:r>
            <w:r w:rsidR="00CD4DCF">
              <w:t>Learn</w:t>
            </w:r>
          </w:p>
        </w:tc>
      </w:tr>
      <w:tr w:rsidR="00CD4DCF" w14:paraId="7730CCF4" w14:textId="77777777" w:rsidTr="0094594C">
        <w:tc>
          <w:tcPr>
            <w:tcW w:w="3325" w:type="dxa"/>
          </w:tcPr>
          <w:p w14:paraId="03A5700E" w14:textId="77777777" w:rsidR="00CD4DCF" w:rsidRDefault="00CD4DCF" w:rsidP="0094594C">
            <w:pPr>
              <w:tabs>
                <w:tab w:val="left" w:pos="1575"/>
              </w:tabs>
            </w:pPr>
            <w:proofErr w:type="spellStart"/>
            <w:r>
              <w:t>Abuelo</w:t>
            </w:r>
            <w:proofErr w:type="spellEnd"/>
            <w:r>
              <w:t xml:space="preserve"> </w:t>
            </w:r>
          </w:p>
        </w:tc>
        <w:tc>
          <w:tcPr>
            <w:tcW w:w="1380" w:type="dxa"/>
          </w:tcPr>
          <w:p w14:paraId="7CC871C5" w14:textId="77777777" w:rsidR="00CD4DCF" w:rsidRDefault="00CD4DCF" w:rsidP="0094594C">
            <w:pPr>
              <w:tabs>
                <w:tab w:val="left" w:pos="1575"/>
              </w:tabs>
            </w:pPr>
            <w:r>
              <w:t>Grand father</w:t>
            </w:r>
          </w:p>
        </w:tc>
        <w:tc>
          <w:tcPr>
            <w:tcW w:w="1178" w:type="dxa"/>
          </w:tcPr>
          <w:p w14:paraId="30C1849C" w14:textId="77777777" w:rsidR="00CD4DCF" w:rsidRDefault="00CD4DCF" w:rsidP="0094594C">
            <w:pPr>
              <w:tabs>
                <w:tab w:val="left" w:pos="1575"/>
              </w:tabs>
            </w:pPr>
            <w:proofErr w:type="spellStart"/>
            <w:r>
              <w:t>Esquiar</w:t>
            </w:r>
            <w:proofErr w:type="spellEnd"/>
          </w:p>
        </w:tc>
        <w:tc>
          <w:tcPr>
            <w:tcW w:w="1178" w:type="dxa"/>
          </w:tcPr>
          <w:p w14:paraId="0B0919D6" w14:textId="77777777" w:rsidR="00CD4DCF" w:rsidRDefault="00CD4DCF" w:rsidP="0094594C">
            <w:pPr>
              <w:tabs>
                <w:tab w:val="left" w:pos="1575"/>
              </w:tabs>
            </w:pPr>
            <w:r>
              <w:t>To ski</w:t>
            </w:r>
          </w:p>
        </w:tc>
      </w:tr>
      <w:tr w:rsidR="00CD4DCF" w14:paraId="147F289D" w14:textId="77777777" w:rsidTr="0094594C">
        <w:tc>
          <w:tcPr>
            <w:tcW w:w="3325" w:type="dxa"/>
          </w:tcPr>
          <w:p w14:paraId="26339EE8" w14:textId="77777777" w:rsidR="00CD4DCF" w:rsidRDefault="00CD4DCF" w:rsidP="0094594C">
            <w:pPr>
              <w:tabs>
                <w:tab w:val="left" w:pos="1575"/>
              </w:tabs>
            </w:pPr>
            <w:r>
              <w:t>Bien</w:t>
            </w:r>
          </w:p>
        </w:tc>
        <w:tc>
          <w:tcPr>
            <w:tcW w:w="1380" w:type="dxa"/>
          </w:tcPr>
          <w:p w14:paraId="25640446" w14:textId="77777777" w:rsidR="00CD4DCF" w:rsidRDefault="00CD4DCF" w:rsidP="0094594C">
            <w:pPr>
              <w:tabs>
                <w:tab w:val="left" w:pos="1575"/>
              </w:tabs>
            </w:pPr>
            <w:r>
              <w:t>Fine</w:t>
            </w:r>
          </w:p>
        </w:tc>
        <w:tc>
          <w:tcPr>
            <w:tcW w:w="1178" w:type="dxa"/>
          </w:tcPr>
          <w:p w14:paraId="0904AAAE" w14:textId="77777777" w:rsidR="00CD4DCF" w:rsidRDefault="00CD4DCF" w:rsidP="0094594C">
            <w:pPr>
              <w:tabs>
                <w:tab w:val="left" w:pos="1575"/>
              </w:tabs>
            </w:pPr>
            <w:r>
              <w:t>Leer</w:t>
            </w:r>
          </w:p>
        </w:tc>
        <w:tc>
          <w:tcPr>
            <w:tcW w:w="1178" w:type="dxa"/>
          </w:tcPr>
          <w:p w14:paraId="13148000" w14:textId="77777777" w:rsidR="00CD4DCF" w:rsidRDefault="00CD4DCF" w:rsidP="0094594C">
            <w:pPr>
              <w:tabs>
                <w:tab w:val="left" w:pos="1575"/>
              </w:tabs>
            </w:pPr>
            <w:r>
              <w:t>To read</w:t>
            </w:r>
          </w:p>
        </w:tc>
      </w:tr>
      <w:tr w:rsidR="00CD4DCF" w14:paraId="35EC4F84" w14:textId="77777777" w:rsidTr="0094594C">
        <w:tc>
          <w:tcPr>
            <w:tcW w:w="3325" w:type="dxa"/>
          </w:tcPr>
          <w:p w14:paraId="6D45D3BE" w14:textId="77777777" w:rsidR="00CD4DCF" w:rsidRDefault="00CD4DCF" w:rsidP="0094594C">
            <w:pPr>
              <w:tabs>
                <w:tab w:val="left" w:pos="1575"/>
              </w:tabs>
            </w:pPr>
            <w:r>
              <w:t xml:space="preserve">Bueno </w:t>
            </w:r>
          </w:p>
        </w:tc>
        <w:tc>
          <w:tcPr>
            <w:tcW w:w="1380" w:type="dxa"/>
          </w:tcPr>
          <w:p w14:paraId="2AD90F85" w14:textId="77777777" w:rsidR="00CD4DCF" w:rsidRDefault="00CD4DCF" w:rsidP="0094594C">
            <w:pPr>
              <w:tabs>
                <w:tab w:val="left" w:pos="1575"/>
              </w:tabs>
            </w:pPr>
            <w:r>
              <w:t>Good</w:t>
            </w:r>
          </w:p>
        </w:tc>
        <w:tc>
          <w:tcPr>
            <w:tcW w:w="1178" w:type="dxa"/>
          </w:tcPr>
          <w:p w14:paraId="64351F94" w14:textId="77777777" w:rsidR="00CD4DCF" w:rsidRDefault="00CD4DCF" w:rsidP="0094594C">
            <w:pPr>
              <w:tabs>
                <w:tab w:val="left" w:pos="1575"/>
              </w:tabs>
            </w:pPr>
            <w:proofErr w:type="spellStart"/>
            <w:r>
              <w:t>Viajar</w:t>
            </w:r>
            <w:proofErr w:type="spellEnd"/>
          </w:p>
        </w:tc>
        <w:tc>
          <w:tcPr>
            <w:tcW w:w="1178" w:type="dxa"/>
          </w:tcPr>
          <w:p w14:paraId="65096ECB" w14:textId="77777777" w:rsidR="00CD4DCF" w:rsidRDefault="00CD4DCF" w:rsidP="0094594C">
            <w:pPr>
              <w:tabs>
                <w:tab w:val="left" w:pos="1575"/>
              </w:tabs>
            </w:pPr>
            <w:r>
              <w:t>Travel</w:t>
            </w:r>
          </w:p>
        </w:tc>
      </w:tr>
      <w:tr w:rsidR="00CD4DCF" w14:paraId="1506CBFD" w14:textId="77777777" w:rsidTr="0094594C">
        <w:tc>
          <w:tcPr>
            <w:tcW w:w="3325" w:type="dxa"/>
          </w:tcPr>
          <w:p w14:paraId="45B358C3" w14:textId="77777777" w:rsidR="00CD4DCF" w:rsidRDefault="00CD4DCF" w:rsidP="0094594C">
            <w:pPr>
              <w:tabs>
                <w:tab w:val="left" w:pos="1575"/>
              </w:tabs>
            </w:pPr>
            <w:r>
              <w:t>Tengo (irregular verb)</w:t>
            </w:r>
          </w:p>
        </w:tc>
        <w:tc>
          <w:tcPr>
            <w:tcW w:w="1380" w:type="dxa"/>
          </w:tcPr>
          <w:p w14:paraId="0C611A91" w14:textId="77777777" w:rsidR="00CD4DCF" w:rsidRDefault="00CD4DCF" w:rsidP="0094594C">
            <w:pPr>
              <w:tabs>
                <w:tab w:val="left" w:pos="1575"/>
              </w:tabs>
            </w:pPr>
            <w:r>
              <w:t>Have</w:t>
            </w:r>
          </w:p>
        </w:tc>
        <w:tc>
          <w:tcPr>
            <w:tcW w:w="1178" w:type="dxa"/>
          </w:tcPr>
          <w:p w14:paraId="0444EB78" w14:textId="77777777" w:rsidR="00CD4DCF" w:rsidRDefault="00CD4DCF" w:rsidP="0094594C">
            <w:pPr>
              <w:tabs>
                <w:tab w:val="left" w:pos="1575"/>
              </w:tabs>
            </w:pPr>
            <w:proofErr w:type="spellStart"/>
            <w:r>
              <w:t>Escribir</w:t>
            </w:r>
            <w:proofErr w:type="spellEnd"/>
          </w:p>
        </w:tc>
        <w:tc>
          <w:tcPr>
            <w:tcW w:w="1178" w:type="dxa"/>
          </w:tcPr>
          <w:p w14:paraId="630A164F" w14:textId="77777777" w:rsidR="00CD4DCF" w:rsidRDefault="00CD4DCF" w:rsidP="0094594C">
            <w:pPr>
              <w:tabs>
                <w:tab w:val="left" w:pos="1575"/>
              </w:tabs>
            </w:pPr>
            <w:r>
              <w:t>To write</w:t>
            </w:r>
          </w:p>
        </w:tc>
      </w:tr>
      <w:tr w:rsidR="00CD4DCF" w14:paraId="2E1D9A51" w14:textId="77777777" w:rsidTr="0094594C">
        <w:tc>
          <w:tcPr>
            <w:tcW w:w="3325" w:type="dxa"/>
          </w:tcPr>
          <w:p w14:paraId="40CC62FB" w14:textId="77777777" w:rsidR="00CD4DCF" w:rsidRDefault="00CD4DCF" w:rsidP="0094594C">
            <w:pPr>
              <w:tabs>
                <w:tab w:val="left" w:pos="1575"/>
              </w:tabs>
            </w:pPr>
            <w:r>
              <w:t xml:space="preserve">Casa </w:t>
            </w:r>
          </w:p>
        </w:tc>
        <w:tc>
          <w:tcPr>
            <w:tcW w:w="1380" w:type="dxa"/>
          </w:tcPr>
          <w:p w14:paraId="7BFE0841" w14:textId="77777777" w:rsidR="00CD4DCF" w:rsidRDefault="00CD4DCF" w:rsidP="0094594C">
            <w:pPr>
              <w:tabs>
                <w:tab w:val="left" w:pos="1575"/>
              </w:tabs>
            </w:pPr>
            <w:r>
              <w:t>House</w:t>
            </w:r>
          </w:p>
        </w:tc>
        <w:tc>
          <w:tcPr>
            <w:tcW w:w="1178" w:type="dxa"/>
          </w:tcPr>
          <w:p w14:paraId="5B8F93FB" w14:textId="77777777" w:rsidR="00CD4DCF" w:rsidRDefault="00CD4DCF" w:rsidP="0094594C">
            <w:pPr>
              <w:tabs>
                <w:tab w:val="left" w:pos="1575"/>
              </w:tabs>
            </w:pPr>
            <w:proofErr w:type="spellStart"/>
            <w:r>
              <w:t>Anadir</w:t>
            </w:r>
            <w:proofErr w:type="spellEnd"/>
            <w:r>
              <w:t>/</w:t>
            </w:r>
          </w:p>
          <w:p w14:paraId="2E2CF374" w14:textId="77777777" w:rsidR="00CD4DCF" w:rsidRDefault="00CD4DCF" w:rsidP="0094594C">
            <w:pPr>
              <w:tabs>
                <w:tab w:val="left" w:pos="1575"/>
              </w:tabs>
            </w:pPr>
            <w:proofErr w:type="spellStart"/>
            <w:r>
              <w:t>agregar</w:t>
            </w:r>
            <w:proofErr w:type="spellEnd"/>
          </w:p>
        </w:tc>
        <w:tc>
          <w:tcPr>
            <w:tcW w:w="1178" w:type="dxa"/>
          </w:tcPr>
          <w:p w14:paraId="0D8478DE" w14:textId="77777777" w:rsidR="00CD4DCF" w:rsidRDefault="00CD4DCF" w:rsidP="0094594C">
            <w:pPr>
              <w:tabs>
                <w:tab w:val="left" w:pos="1575"/>
              </w:tabs>
            </w:pPr>
            <w:r>
              <w:t>To add</w:t>
            </w:r>
          </w:p>
        </w:tc>
      </w:tr>
      <w:tr w:rsidR="00CD4DCF" w14:paraId="50A56DE8" w14:textId="77777777" w:rsidTr="0094594C">
        <w:tc>
          <w:tcPr>
            <w:tcW w:w="3325" w:type="dxa"/>
          </w:tcPr>
          <w:p w14:paraId="40B5DBB5" w14:textId="77777777" w:rsidR="00CD4DCF" w:rsidRDefault="00CD4DCF" w:rsidP="0094594C">
            <w:pPr>
              <w:tabs>
                <w:tab w:val="left" w:pos="1575"/>
              </w:tabs>
            </w:pPr>
            <w:r>
              <w:t xml:space="preserve">Libro </w:t>
            </w:r>
          </w:p>
        </w:tc>
        <w:tc>
          <w:tcPr>
            <w:tcW w:w="1380" w:type="dxa"/>
          </w:tcPr>
          <w:p w14:paraId="1BBA9722" w14:textId="77777777" w:rsidR="00CD4DCF" w:rsidRDefault="00CD4DCF" w:rsidP="0094594C">
            <w:pPr>
              <w:tabs>
                <w:tab w:val="left" w:pos="1575"/>
              </w:tabs>
            </w:pPr>
            <w:r>
              <w:t>Book</w:t>
            </w:r>
          </w:p>
        </w:tc>
        <w:tc>
          <w:tcPr>
            <w:tcW w:w="1178" w:type="dxa"/>
          </w:tcPr>
          <w:p w14:paraId="6044A7CD" w14:textId="77777777" w:rsidR="00CD4DCF" w:rsidRDefault="00CD4DCF" w:rsidP="0094594C">
            <w:pPr>
              <w:tabs>
                <w:tab w:val="left" w:pos="1575"/>
              </w:tabs>
            </w:pPr>
            <w:r>
              <w:t>Pajar</w:t>
            </w:r>
          </w:p>
        </w:tc>
        <w:tc>
          <w:tcPr>
            <w:tcW w:w="1178" w:type="dxa"/>
          </w:tcPr>
          <w:p w14:paraId="44E64302" w14:textId="77777777" w:rsidR="00CD4DCF" w:rsidRDefault="00CD4DCF" w:rsidP="0094594C">
            <w:pPr>
              <w:tabs>
                <w:tab w:val="left" w:pos="1575"/>
              </w:tabs>
            </w:pPr>
            <w:r>
              <w:t>pay</w:t>
            </w:r>
          </w:p>
        </w:tc>
      </w:tr>
      <w:tr w:rsidR="00CD4DCF" w14:paraId="1CD910CD" w14:textId="77777777" w:rsidTr="0094594C">
        <w:tc>
          <w:tcPr>
            <w:tcW w:w="3325" w:type="dxa"/>
          </w:tcPr>
          <w:p w14:paraId="75763060" w14:textId="77777777" w:rsidR="00CD4DCF" w:rsidRDefault="00CD4DCF" w:rsidP="0094594C">
            <w:pPr>
              <w:tabs>
                <w:tab w:val="left" w:pos="1575"/>
              </w:tabs>
            </w:pPr>
            <w:r>
              <w:t xml:space="preserve">Antes </w:t>
            </w:r>
          </w:p>
        </w:tc>
        <w:tc>
          <w:tcPr>
            <w:tcW w:w="1380" w:type="dxa"/>
          </w:tcPr>
          <w:p w14:paraId="522ABD92" w14:textId="77777777" w:rsidR="00CD4DCF" w:rsidRDefault="00CD4DCF" w:rsidP="0094594C">
            <w:pPr>
              <w:tabs>
                <w:tab w:val="left" w:pos="1575"/>
              </w:tabs>
            </w:pPr>
            <w:r>
              <w:t>Yesterday</w:t>
            </w:r>
          </w:p>
        </w:tc>
        <w:tc>
          <w:tcPr>
            <w:tcW w:w="1178" w:type="dxa"/>
          </w:tcPr>
          <w:p w14:paraId="4CB77D0E" w14:textId="77777777" w:rsidR="00CD4DCF" w:rsidRDefault="00CD4DCF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364554F5" w14:textId="77777777" w:rsidR="00CD4DCF" w:rsidRDefault="00CD4DCF" w:rsidP="0094594C">
            <w:pPr>
              <w:tabs>
                <w:tab w:val="left" w:pos="1575"/>
              </w:tabs>
            </w:pPr>
          </w:p>
        </w:tc>
      </w:tr>
      <w:tr w:rsidR="00CD4DCF" w14:paraId="3AE0C407" w14:textId="77777777" w:rsidTr="0094594C">
        <w:tc>
          <w:tcPr>
            <w:tcW w:w="3325" w:type="dxa"/>
          </w:tcPr>
          <w:p w14:paraId="4E663B20" w14:textId="77777777" w:rsidR="00CD4DCF" w:rsidRDefault="00CD4DCF" w:rsidP="0094594C">
            <w:pPr>
              <w:tabs>
                <w:tab w:val="left" w:pos="1575"/>
              </w:tabs>
            </w:pPr>
            <w:proofErr w:type="spellStart"/>
            <w:r>
              <w:t>Ahora</w:t>
            </w:r>
            <w:proofErr w:type="spellEnd"/>
            <w:r>
              <w:t xml:space="preserve"> </w:t>
            </w:r>
          </w:p>
        </w:tc>
        <w:tc>
          <w:tcPr>
            <w:tcW w:w="1380" w:type="dxa"/>
          </w:tcPr>
          <w:p w14:paraId="42F70C5F" w14:textId="77777777" w:rsidR="00CD4DCF" w:rsidRDefault="00CD4DCF" w:rsidP="0094594C">
            <w:pPr>
              <w:tabs>
                <w:tab w:val="left" w:pos="1575"/>
              </w:tabs>
            </w:pPr>
            <w:r>
              <w:t>Now</w:t>
            </w:r>
          </w:p>
        </w:tc>
        <w:tc>
          <w:tcPr>
            <w:tcW w:w="1178" w:type="dxa"/>
          </w:tcPr>
          <w:p w14:paraId="1AA278DF" w14:textId="77777777" w:rsidR="00CD4DCF" w:rsidRDefault="00CD4DCF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6603CD1D" w14:textId="77777777" w:rsidR="00CD4DCF" w:rsidRDefault="00CD4DCF" w:rsidP="0094594C">
            <w:pPr>
              <w:tabs>
                <w:tab w:val="left" w:pos="1575"/>
              </w:tabs>
            </w:pPr>
          </w:p>
        </w:tc>
      </w:tr>
      <w:tr w:rsidR="00CD4DCF" w14:paraId="43E11919" w14:textId="77777777" w:rsidTr="0094594C">
        <w:tc>
          <w:tcPr>
            <w:tcW w:w="3325" w:type="dxa"/>
          </w:tcPr>
          <w:p w14:paraId="5BCD08FF" w14:textId="77777777" w:rsidR="00CD4DCF" w:rsidRDefault="00CD4DCF" w:rsidP="0094594C">
            <w:pPr>
              <w:tabs>
                <w:tab w:val="left" w:pos="1575"/>
              </w:tabs>
            </w:pPr>
            <w:proofErr w:type="spellStart"/>
            <w:r>
              <w:t>Papelera</w:t>
            </w:r>
            <w:proofErr w:type="spellEnd"/>
            <w:r>
              <w:t xml:space="preserve"> </w:t>
            </w:r>
          </w:p>
        </w:tc>
        <w:tc>
          <w:tcPr>
            <w:tcW w:w="1380" w:type="dxa"/>
          </w:tcPr>
          <w:p w14:paraId="63DF1146" w14:textId="77777777" w:rsidR="00CD4DCF" w:rsidRDefault="00CD4DCF" w:rsidP="0094594C">
            <w:pPr>
              <w:tabs>
                <w:tab w:val="left" w:pos="1575"/>
              </w:tabs>
            </w:pPr>
            <w:r>
              <w:t>Paper dustbin</w:t>
            </w:r>
          </w:p>
        </w:tc>
        <w:tc>
          <w:tcPr>
            <w:tcW w:w="1178" w:type="dxa"/>
          </w:tcPr>
          <w:p w14:paraId="7FA6A72F" w14:textId="77777777" w:rsidR="00CD4DCF" w:rsidRDefault="00CD4DCF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3768A079" w14:textId="77777777" w:rsidR="00CD4DCF" w:rsidRDefault="00CD4DCF" w:rsidP="0094594C">
            <w:pPr>
              <w:tabs>
                <w:tab w:val="left" w:pos="1575"/>
              </w:tabs>
            </w:pPr>
          </w:p>
        </w:tc>
      </w:tr>
      <w:tr w:rsidR="00CD4DCF" w14:paraId="0773183C" w14:textId="77777777" w:rsidTr="0094594C">
        <w:tc>
          <w:tcPr>
            <w:tcW w:w="3325" w:type="dxa"/>
          </w:tcPr>
          <w:p w14:paraId="2D8CB770" w14:textId="77777777" w:rsidR="00CD4DCF" w:rsidRDefault="00CD4DCF" w:rsidP="0094594C">
            <w:pPr>
              <w:tabs>
                <w:tab w:val="left" w:pos="1575"/>
              </w:tabs>
            </w:pPr>
            <w:r>
              <w:t xml:space="preserve">Vale </w:t>
            </w:r>
          </w:p>
        </w:tc>
        <w:tc>
          <w:tcPr>
            <w:tcW w:w="1380" w:type="dxa"/>
          </w:tcPr>
          <w:p w14:paraId="0A6617FC" w14:textId="77777777" w:rsidR="00CD4DCF" w:rsidRDefault="00CD4DCF" w:rsidP="0094594C">
            <w:pPr>
              <w:tabs>
                <w:tab w:val="left" w:pos="1575"/>
              </w:tabs>
            </w:pPr>
            <w:r>
              <w:t>Ok</w:t>
            </w:r>
          </w:p>
        </w:tc>
        <w:tc>
          <w:tcPr>
            <w:tcW w:w="1178" w:type="dxa"/>
          </w:tcPr>
          <w:p w14:paraId="09B2DF4A" w14:textId="77777777" w:rsidR="00CD4DCF" w:rsidRDefault="00CD4DCF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2E2CCAF6" w14:textId="77777777" w:rsidR="00CD4DCF" w:rsidRDefault="00CD4DCF" w:rsidP="0094594C">
            <w:pPr>
              <w:tabs>
                <w:tab w:val="left" w:pos="1575"/>
              </w:tabs>
            </w:pPr>
          </w:p>
        </w:tc>
      </w:tr>
      <w:tr w:rsidR="00CD4DCF" w14:paraId="3341D170" w14:textId="77777777" w:rsidTr="0094594C">
        <w:tc>
          <w:tcPr>
            <w:tcW w:w="3325" w:type="dxa"/>
          </w:tcPr>
          <w:p w14:paraId="6575799B" w14:textId="77777777" w:rsidR="00CD4DCF" w:rsidRDefault="00CD4DCF" w:rsidP="0094594C">
            <w:pPr>
              <w:tabs>
                <w:tab w:val="left" w:pos="1575"/>
              </w:tabs>
            </w:pPr>
            <w:r>
              <w:t xml:space="preserve">Mochila </w:t>
            </w:r>
          </w:p>
        </w:tc>
        <w:tc>
          <w:tcPr>
            <w:tcW w:w="1380" w:type="dxa"/>
          </w:tcPr>
          <w:p w14:paraId="66C717E8" w14:textId="77777777" w:rsidR="00CD4DCF" w:rsidRDefault="00CD4DCF" w:rsidP="0094594C">
            <w:pPr>
              <w:tabs>
                <w:tab w:val="left" w:pos="1575"/>
              </w:tabs>
            </w:pPr>
            <w:r>
              <w:t>Bag</w:t>
            </w:r>
          </w:p>
        </w:tc>
        <w:tc>
          <w:tcPr>
            <w:tcW w:w="1178" w:type="dxa"/>
          </w:tcPr>
          <w:p w14:paraId="7EED0EFF" w14:textId="77777777" w:rsidR="00CD4DCF" w:rsidRDefault="00CD4DCF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6765462B" w14:textId="77777777" w:rsidR="00CD4DCF" w:rsidRDefault="00CD4DCF" w:rsidP="0094594C">
            <w:pPr>
              <w:tabs>
                <w:tab w:val="left" w:pos="1575"/>
              </w:tabs>
            </w:pPr>
          </w:p>
        </w:tc>
      </w:tr>
      <w:tr w:rsidR="00CD4DCF" w14:paraId="07B55B34" w14:textId="77777777" w:rsidTr="0094594C">
        <w:tc>
          <w:tcPr>
            <w:tcW w:w="3325" w:type="dxa"/>
          </w:tcPr>
          <w:p w14:paraId="7F0C8C27" w14:textId="77777777" w:rsidR="00CD4DCF" w:rsidRDefault="00CD4DCF" w:rsidP="0094594C">
            <w:pPr>
              <w:tabs>
                <w:tab w:val="left" w:pos="1575"/>
              </w:tabs>
            </w:pPr>
            <w:proofErr w:type="spellStart"/>
            <w:r>
              <w:t>Cuaderno</w:t>
            </w:r>
            <w:proofErr w:type="spellEnd"/>
            <w:r>
              <w:t xml:space="preserve"> </w:t>
            </w:r>
          </w:p>
        </w:tc>
        <w:tc>
          <w:tcPr>
            <w:tcW w:w="1380" w:type="dxa"/>
          </w:tcPr>
          <w:p w14:paraId="1F69A589" w14:textId="77777777" w:rsidR="00CD4DCF" w:rsidRDefault="00CD4DCF" w:rsidP="0094594C">
            <w:pPr>
              <w:tabs>
                <w:tab w:val="left" w:pos="1575"/>
              </w:tabs>
            </w:pPr>
            <w:r>
              <w:t>Notebook</w:t>
            </w:r>
          </w:p>
        </w:tc>
        <w:tc>
          <w:tcPr>
            <w:tcW w:w="1178" w:type="dxa"/>
          </w:tcPr>
          <w:p w14:paraId="33004BDE" w14:textId="77777777" w:rsidR="00CD4DCF" w:rsidRDefault="00CD4DCF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2D6B47FC" w14:textId="77777777" w:rsidR="00CD4DCF" w:rsidRDefault="00CD4DCF" w:rsidP="0094594C">
            <w:pPr>
              <w:tabs>
                <w:tab w:val="left" w:pos="1575"/>
              </w:tabs>
            </w:pPr>
          </w:p>
        </w:tc>
      </w:tr>
      <w:tr w:rsidR="00CD4DCF" w14:paraId="08F24D21" w14:textId="77777777" w:rsidTr="0094594C">
        <w:tc>
          <w:tcPr>
            <w:tcW w:w="3325" w:type="dxa"/>
          </w:tcPr>
          <w:p w14:paraId="53788666" w14:textId="77777777" w:rsidR="00CD4DCF" w:rsidRDefault="00CD4DCF" w:rsidP="0094594C">
            <w:pPr>
              <w:tabs>
                <w:tab w:val="left" w:pos="1575"/>
              </w:tabs>
            </w:pPr>
            <w:proofErr w:type="spellStart"/>
            <w:r>
              <w:t>Boligrafo</w:t>
            </w:r>
            <w:proofErr w:type="spellEnd"/>
            <w:r>
              <w:t xml:space="preserve"> </w:t>
            </w:r>
          </w:p>
        </w:tc>
        <w:tc>
          <w:tcPr>
            <w:tcW w:w="1380" w:type="dxa"/>
          </w:tcPr>
          <w:p w14:paraId="51C8CCD9" w14:textId="77777777" w:rsidR="00CD4DCF" w:rsidRDefault="00CD4DCF" w:rsidP="0094594C">
            <w:pPr>
              <w:tabs>
                <w:tab w:val="left" w:pos="1575"/>
              </w:tabs>
            </w:pPr>
            <w:r>
              <w:t>Pen</w:t>
            </w:r>
          </w:p>
        </w:tc>
        <w:tc>
          <w:tcPr>
            <w:tcW w:w="1178" w:type="dxa"/>
          </w:tcPr>
          <w:p w14:paraId="1F6779D9" w14:textId="77777777" w:rsidR="00CD4DCF" w:rsidRDefault="00CD4DCF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5FBA4B94" w14:textId="77777777" w:rsidR="00CD4DCF" w:rsidRDefault="00CD4DCF" w:rsidP="0094594C">
            <w:pPr>
              <w:tabs>
                <w:tab w:val="left" w:pos="1575"/>
              </w:tabs>
            </w:pPr>
          </w:p>
        </w:tc>
      </w:tr>
      <w:tr w:rsidR="00CD4DCF" w14:paraId="049BE35D" w14:textId="77777777" w:rsidTr="0094594C">
        <w:tc>
          <w:tcPr>
            <w:tcW w:w="3325" w:type="dxa"/>
          </w:tcPr>
          <w:p w14:paraId="52858EBA" w14:textId="77777777" w:rsidR="00CD4DCF" w:rsidRDefault="00CD4DCF" w:rsidP="0094594C">
            <w:pPr>
              <w:tabs>
                <w:tab w:val="left" w:pos="1575"/>
              </w:tabs>
            </w:pPr>
            <w:proofErr w:type="spellStart"/>
            <w:r>
              <w:t>Pizzara</w:t>
            </w:r>
            <w:proofErr w:type="spellEnd"/>
            <w:r>
              <w:t xml:space="preserve"> </w:t>
            </w:r>
          </w:p>
        </w:tc>
        <w:tc>
          <w:tcPr>
            <w:tcW w:w="1380" w:type="dxa"/>
          </w:tcPr>
          <w:p w14:paraId="68C1680F" w14:textId="77777777" w:rsidR="00CD4DCF" w:rsidRDefault="00CD4DCF" w:rsidP="0094594C">
            <w:pPr>
              <w:tabs>
                <w:tab w:val="left" w:pos="1575"/>
              </w:tabs>
            </w:pPr>
            <w:r>
              <w:t>Board</w:t>
            </w:r>
          </w:p>
        </w:tc>
        <w:tc>
          <w:tcPr>
            <w:tcW w:w="1178" w:type="dxa"/>
          </w:tcPr>
          <w:p w14:paraId="5EC1F644" w14:textId="77777777" w:rsidR="00CD4DCF" w:rsidRDefault="00CD4DCF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52118158" w14:textId="77777777" w:rsidR="00CD4DCF" w:rsidRDefault="00CD4DCF" w:rsidP="0094594C">
            <w:pPr>
              <w:tabs>
                <w:tab w:val="left" w:pos="1575"/>
              </w:tabs>
            </w:pPr>
          </w:p>
        </w:tc>
      </w:tr>
      <w:tr w:rsidR="00CD4DCF" w14:paraId="7ACBEAB4" w14:textId="77777777" w:rsidTr="0094594C">
        <w:tc>
          <w:tcPr>
            <w:tcW w:w="3325" w:type="dxa"/>
          </w:tcPr>
          <w:p w14:paraId="6B6E2AD1" w14:textId="77777777" w:rsidR="00CD4DCF" w:rsidRDefault="00CD4DCF" w:rsidP="0094594C">
            <w:pPr>
              <w:tabs>
                <w:tab w:val="left" w:pos="1575"/>
              </w:tabs>
            </w:pPr>
            <w:proofErr w:type="spellStart"/>
            <w:r>
              <w:t>Cuerpo</w:t>
            </w:r>
            <w:proofErr w:type="spellEnd"/>
            <w:r>
              <w:t xml:space="preserve"> </w:t>
            </w:r>
          </w:p>
        </w:tc>
        <w:tc>
          <w:tcPr>
            <w:tcW w:w="1380" w:type="dxa"/>
          </w:tcPr>
          <w:p w14:paraId="7C6D916D" w14:textId="77777777" w:rsidR="00CD4DCF" w:rsidRDefault="00CD4DCF" w:rsidP="0094594C">
            <w:pPr>
              <w:tabs>
                <w:tab w:val="left" w:pos="1575"/>
              </w:tabs>
            </w:pPr>
            <w:r>
              <w:t>Body</w:t>
            </w:r>
          </w:p>
        </w:tc>
        <w:tc>
          <w:tcPr>
            <w:tcW w:w="1178" w:type="dxa"/>
          </w:tcPr>
          <w:p w14:paraId="12710C65" w14:textId="77777777" w:rsidR="00CD4DCF" w:rsidRDefault="00CD4DCF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15F533AB" w14:textId="77777777" w:rsidR="00CD4DCF" w:rsidRDefault="00CD4DCF" w:rsidP="0094594C">
            <w:pPr>
              <w:tabs>
                <w:tab w:val="left" w:pos="1575"/>
              </w:tabs>
            </w:pPr>
          </w:p>
        </w:tc>
      </w:tr>
      <w:tr w:rsidR="00CD4DCF" w14:paraId="6D137B7F" w14:textId="77777777" w:rsidTr="0094594C">
        <w:tc>
          <w:tcPr>
            <w:tcW w:w="3325" w:type="dxa"/>
          </w:tcPr>
          <w:p w14:paraId="7BF7F572" w14:textId="77777777" w:rsidR="00CD4DCF" w:rsidRDefault="00CD4DCF" w:rsidP="0094594C">
            <w:pPr>
              <w:tabs>
                <w:tab w:val="left" w:pos="1575"/>
              </w:tabs>
            </w:pPr>
            <w:proofErr w:type="spellStart"/>
            <w:r>
              <w:t>Otra</w:t>
            </w:r>
            <w:proofErr w:type="spellEnd"/>
            <w:r>
              <w:t xml:space="preserve"> </w:t>
            </w:r>
          </w:p>
        </w:tc>
        <w:tc>
          <w:tcPr>
            <w:tcW w:w="1380" w:type="dxa"/>
          </w:tcPr>
          <w:p w14:paraId="72901291" w14:textId="77777777" w:rsidR="00CD4DCF" w:rsidRDefault="00CD4DCF" w:rsidP="0094594C">
            <w:pPr>
              <w:tabs>
                <w:tab w:val="left" w:pos="1575"/>
              </w:tabs>
            </w:pPr>
            <w:r>
              <w:t>Once</w:t>
            </w:r>
          </w:p>
        </w:tc>
        <w:tc>
          <w:tcPr>
            <w:tcW w:w="1178" w:type="dxa"/>
          </w:tcPr>
          <w:p w14:paraId="1C254422" w14:textId="77777777" w:rsidR="00CD4DCF" w:rsidRDefault="00CD4DCF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5CB37EC7" w14:textId="77777777" w:rsidR="00CD4DCF" w:rsidRDefault="00CD4DCF" w:rsidP="0094594C">
            <w:pPr>
              <w:tabs>
                <w:tab w:val="left" w:pos="1575"/>
              </w:tabs>
            </w:pPr>
          </w:p>
        </w:tc>
      </w:tr>
      <w:tr w:rsidR="00CD4DCF" w14:paraId="328A51CE" w14:textId="77777777" w:rsidTr="0094594C">
        <w:tc>
          <w:tcPr>
            <w:tcW w:w="3325" w:type="dxa"/>
          </w:tcPr>
          <w:p w14:paraId="1F75A3DC" w14:textId="77777777" w:rsidR="00CD4DCF" w:rsidRDefault="00CD4DCF" w:rsidP="0094594C">
            <w:pPr>
              <w:tabs>
                <w:tab w:val="left" w:pos="1575"/>
              </w:tabs>
            </w:pPr>
            <w:proofErr w:type="spellStart"/>
            <w:r>
              <w:t>Letra</w:t>
            </w:r>
            <w:proofErr w:type="spellEnd"/>
            <w:r>
              <w:t xml:space="preserve"> </w:t>
            </w:r>
          </w:p>
        </w:tc>
        <w:tc>
          <w:tcPr>
            <w:tcW w:w="1380" w:type="dxa"/>
          </w:tcPr>
          <w:p w14:paraId="7F1BF7F9" w14:textId="77777777" w:rsidR="00CD4DCF" w:rsidRDefault="00CD4DCF" w:rsidP="0094594C">
            <w:pPr>
              <w:tabs>
                <w:tab w:val="left" w:pos="1575"/>
              </w:tabs>
            </w:pPr>
            <w:r>
              <w:t>Letter</w:t>
            </w:r>
          </w:p>
        </w:tc>
        <w:tc>
          <w:tcPr>
            <w:tcW w:w="1178" w:type="dxa"/>
          </w:tcPr>
          <w:p w14:paraId="6F050F7A" w14:textId="77777777" w:rsidR="00CD4DCF" w:rsidRDefault="00CD4DCF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302FBD9F" w14:textId="77777777" w:rsidR="00CD4DCF" w:rsidRDefault="00CD4DCF" w:rsidP="0094594C">
            <w:pPr>
              <w:tabs>
                <w:tab w:val="left" w:pos="1575"/>
              </w:tabs>
            </w:pPr>
          </w:p>
        </w:tc>
      </w:tr>
      <w:tr w:rsidR="00CD4DCF" w14:paraId="0A68E975" w14:textId="77777777" w:rsidTr="0094594C">
        <w:tc>
          <w:tcPr>
            <w:tcW w:w="3325" w:type="dxa"/>
          </w:tcPr>
          <w:p w14:paraId="7F712BE4" w14:textId="77777777" w:rsidR="00CD4DCF" w:rsidRDefault="00CD4DCF" w:rsidP="0094594C">
            <w:pPr>
              <w:tabs>
                <w:tab w:val="left" w:pos="1575"/>
              </w:tabs>
            </w:pPr>
            <w:r>
              <w:t>carta</w:t>
            </w:r>
          </w:p>
        </w:tc>
        <w:tc>
          <w:tcPr>
            <w:tcW w:w="1380" w:type="dxa"/>
          </w:tcPr>
          <w:p w14:paraId="33ADC4C9" w14:textId="77777777" w:rsidR="00CD4DCF" w:rsidRDefault="00CD4DCF" w:rsidP="0094594C">
            <w:pPr>
              <w:tabs>
                <w:tab w:val="left" w:pos="1575"/>
              </w:tabs>
            </w:pPr>
            <w:r>
              <w:t>Postal letter</w:t>
            </w:r>
          </w:p>
        </w:tc>
        <w:tc>
          <w:tcPr>
            <w:tcW w:w="1178" w:type="dxa"/>
          </w:tcPr>
          <w:p w14:paraId="2C632FB5" w14:textId="77777777" w:rsidR="00CD4DCF" w:rsidRDefault="00CD4DCF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742A00AD" w14:textId="77777777" w:rsidR="00CD4DCF" w:rsidRDefault="00CD4DCF" w:rsidP="0094594C">
            <w:pPr>
              <w:tabs>
                <w:tab w:val="left" w:pos="1575"/>
              </w:tabs>
            </w:pPr>
          </w:p>
        </w:tc>
      </w:tr>
      <w:tr w:rsidR="00CD4DCF" w14:paraId="4A6C15AE" w14:textId="77777777" w:rsidTr="0094594C">
        <w:tc>
          <w:tcPr>
            <w:tcW w:w="3325" w:type="dxa"/>
          </w:tcPr>
          <w:p w14:paraId="75D0E3AD" w14:textId="77777777" w:rsidR="00CD4DCF" w:rsidRDefault="00CD4DCF" w:rsidP="0094594C">
            <w:pPr>
              <w:tabs>
                <w:tab w:val="left" w:pos="1575"/>
              </w:tabs>
            </w:pPr>
            <w:proofErr w:type="spellStart"/>
            <w:r>
              <w:t>Escucha</w:t>
            </w:r>
            <w:proofErr w:type="spellEnd"/>
          </w:p>
        </w:tc>
        <w:tc>
          <w:tcPr>
            <w:tcW w:w="1380" w:type="dxa"/>
          </w:tcPr>
          <w:p w14:paraId="69BB4A33" w14:textId="77777777" w:rsidR="00CD4DCF" w:rsidRDefault="00CD4DCF" w:rsidP="0094594C">
            <w:pPr>
              <w:tabs>
                <w:tab w:val="left" w:pos="1575"/>
              </w:tabs>
            </w:pPr>
            <w:r>
              <w:t>List</w:t>
            </w:r>
          </w:p>
        </w:tc>
        <w:tc>
          <w:tcPr>
            <w:tcW w:w="1178" w:type="dxa"/>
          </w:tcPr>
          <w:p w14:paraId="511A6529" w14:textId="77777777" w:rsidR="00CD4DCF" w:rsidRDefault="00CD4DCF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7CA7BF8A" w14:textId="77777777" w:rsidR="00CD4DCF" w:rsidRDefault="00CD4DCF" w:rsidP="0094594C">
            <w:pPr>
              <w:tabs>
                <w:tab w:val="left" w:pos="1575"/>
              </w:tabs>
            </w:pPr>
          </w:p>
        </w:tc>
      </w:tr>
      <w:tr w:rsidR="00CD4DCF" w14:paraId="2C632991" w14:textId="77777777" w:rsidTr="0094594C">
        <w:tc>
          <w:tcPr>
            <w:tcW w:w="3325" w:type="dxa"/>
          </w:tcPr>
          <w:p w14:paraId="2F889A7D" w14:textId="77777777" w:rsidR="00CD4DCF" w:rsidRDefault="00CD4DCF" w:rsidP="0094594C">
            <w:pPr>
              <w:tabs>
                <w:tab w:val="left" w:pos="1575"/>
              </w:tabs>
            </w:pPr>
            <w:r>
              <w:t>Palabras</w:t>
            </w:r>
          </w:p>
        </w:tc>
        <w:tc>
          <w:tcPr>
            <w:tcW w:w="1380" w:type="dxa"/>
          </w:tcPr>
          <w:p w14:paraId="269B84EE" w14:textId="77777777" w:rsidR="00CD4DCF" w:rsidRDefault="00CD4DCF" w:rsidP="0094594C">
            <w:pPr>
              <w:tabs>
                <w:tab w:val="left" w:pos="1575"/>
              </w:tabs>
            </w:pPr>
            <w:r>
              <w:t>Words</w:t>
            </w:r>
          </w:p>
        </w:tc>
        <w:tc>
          <w:tcPr>
            <w:tcW w:w="1178" w:type="dxa"/>
          </w:tcPr>
          <w:p w14:paraId="374757EF" w14:textId="77777777" w:rsidR="00CD4DCF" w:rsidRDefault="00CD4DCF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47052B83" w14:textId="77777777" w:rsidR="00CD4DCF" w:rsidRDefault="00CD4DCF" w:rsidP="0094594C">
            <w:pPr>
              <w:tabs>
                <w:tab w:val="left" w:pos="1575"/>
              </w:tabs>
            </w:pPr>
          </w:p>
        </w:tc>
      </w:tr>
      <w:tr w:rsidR="00CD4DCF" w14:paraId="303F69D5" w14:textId="77777777" w:rsidTr="0094594C">
        <w:tc>
          <w:tcPr>
            <w:tcW w:w="3325" w:type="dxa"/>
          </w:tcPr>
          <w:p w14:paraId="733E6582" w14:textId="77777777" w:rsidR="00CD4DCF" w:rsidRDefault="00CD4DCF" w:rsidP="0094594C">
            <w:pPr>
              <w:tabs>
                <w:tab w:val="left" w:pos="1575"/>
              </w:tabs>
            </w:pPr>
            <w:r>
              <w:t>Banderas</w:t>
            </w:r>
          </w:p>
        </w:tc>
        <w:tc>
          <w:tcPr>
            <w:tcW w:w="1380" w:type="dxa"/>
          </w:tcPr>
          <w:p w14:paraId="3BC91128" w14:textId="77777777" w:rsidR="00CD4DCF" w:rsidRDefault="00CD4DCF" w:rsidP="0094594C">
            <w:pPr>
              <w:tabs>
                <w:tab w:val="left" w:pos="1575"/>
              </w:tabs>
            </w:pPr>
            <w:r>
              <w:t>Flags</w:t>
            </w:r>
          </w:p>
        </w:tc>
        <w:tc>
          <w:tcPr>
            <w:tcW w:w="1178" w:type="dxa"/>
          </w:tcPr>
          <w:p w14:paraId="2BA3F8C9" w14:textId="77777777" w:rsidR="00CD4DCF" w:rsidRDefault="00CD4DCF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4C8BF4E9" w14:textId="77777777" w:rsidR="00CD4DCF" w:rsidRDefault="00CD4DCF" w:rsidP="0094594C">
            <w:pPr>
              <w:tabs>
                <w:tab w:val="left" w:pos="1575"/>
              </w:tabs>
            </w:pPr>
          </w:p>
        </w:tc>
      </w:tr>
      <w:tr w:rsidR="00CD4DCF" w14:paraId="30437432" w14:textId="77777777" w:rsidTr="0094594C">
        <w:tc>
          <w:tcPr>
            <w:tcW w:w="3325" w:type="dxa"/>
          </w:tcPr>
          <w:p w14:paraId="0BCBEC65" w14:textId="77777777" w:rsidR="00CD4DCF" w:rsidRDefault="00CD4DCF" w:rsidP="0094594C">
            <w:pPr>
              <w:tabs>
                <w:tab w:val="left" w:pos="1575"/>
              </w:tabs>
            </w:pPr>
            <w:proofErr w:type="spellStart"/>
            <w:r>
              <w:t>Nombres</w:t>
            </w:r>
            <w:proofErr w:type="spellEnd"/>
          </w:p>
        </w:tc>
        <w:tc>
          <w:tcPr>
            <w:tcW w:w="1380" w:type="dxa"/>
          </w:tcPr>
          <w:p w14:paraId="29389444" w14:textId="77777777" w:rsidR="00CD4DCF" w:rsidRDefault="00CD4DCF" w:rsidP="0094594C">
            <w:pPr>
              <w:tabs>
                <w:tab w:val="left" w:pos="1575"/>
              </w:tabs>
            </w:pPr>
            <w:r>
              <w:t>Names</w:t>
            </w:r>
          </w:p>
        </w:tc>
        <w:tc>
          <w:tcPr>
            <w:tcW w:w="1178" w:type="dxa"/>
          </w:tcPr>
          <w:p w14:paraId="7A9CC9AB" w14:textId="77777777" w:rsidR="00CD4DCF" w:rsidRDefault="00CD4DCF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6BF1A492" w14:textId="77777777" w:rsidR="00CD4DCF" w:rsidRDefault="00CD4DCF" w:rsidP="0094594C">
            <w:pPr>
              <w:tabs>
                <w:tab w:val="left" w:pos="1575"/>
              </w:tabs>
            </w:pPr>
          </w:p>
        </w:tc>
      </w:tr>
      <w:tr w:rsidR="00CD4DCF" w14:paraId="15163616" w14:textId="77777777" w:rsidTr="0094594C">
        <w:tc>
          <w:tcPr>
            <w:tcW w:w="3325" w:type="dxa"/>
          </w:tcPr>
          <w:p w14:paraId="26CD5F15" w14:textId="77777777" w:rsidR="00CD4DCF" w:rsidRDefault="00CD4DCF" w:rsidP="0094594C">
            <w:pPr>
              <w:tabs>
                <w:tab w:val="left" w:pos="1575"/>
              </w:tabs>
            </w:pPr>
            <w:proofErr w:type="spellStart"/>
            <w:r>
              <w:t>Numeros</w:t>
            </w:r>
            <w:proofErr w:type="spellEnd"/>
          </w:p>
        </w:tc>
        <w:tc>
          <w:tcPr>
            <w:tcW w:w="1380" w:type="dxa"/>
          </w:tcPr>
          <w:p w14:paraId="2FC575F5" w14:textId="77777777" w:rsidR="00CD4DCF" w:rsidRDefault="00CD4DCF" w:rsidP="0094594C">
            <w:pPr>
              <w:tabs>
                <w:tab w:val="left" w:pos="1575"/>
              </w:tabs>
            </w:pPr>
            <w:r>
              <w:t>numbers</w:t>
            </w:r>
          </w:p>
        </w:tc>
        <w:tc>
          <w:tcPr>
            <w:tcW w:w="1178" w:type="dxa"/>
          </w:tcPr>
          <w:p w14:paraId="454AFCDD" w14:textId="77777777" w:rsidR="00CD4DCF" w:rsidRDefault="00CD4DCF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68D3815A" w14:textId="77777777" w:rsidR="00CD4DCF" w:rsidRDefault="00CD4DCF" w:rsidP="0094594C">
            <w:pPr>
              <w:tabs>
                <w:tab w:val="left" w:pos="1575"/>
              </w:tabs>
            </w:pPr>
          </w:p>
        </w:tc>
      </w:tr>
      <w:tr w:rsidR="00CD4DCF" w14:paraId="1E7529BC" w14:textId="77777777" w:rsidTr="0094594C">
        <w:tc>
          <w:tcPr>
            <w:tcW w:w="3325" w:type="dxa"/>
          </w:tcPr>
          <w:p w14:paraId="10259C0C" w14:textId="77777777" w:rsidR="00CD4DCF" w:rsidRDefault="00CD4DCF" w:rsidP="0094594C">
            <w:pPr>
              <w:tabs>
                <w:tab w:val="left" w:pos="1575"/>
              </w:tabs>
            </w:pPr>
            <w:r>
              <w:t>Jefe</w:t>
            </w:r>
          </w:p>
        </w:tc>
        <w:tc>
          <w:tcPr>
            <w:tcW w:w="1380" w:type="dxa"/>
          </w:tcPr>
          <w:p w14:paraId="0DE038BA" w14:textId="77777777" w:rsidR="00CD4DCF" w:rsidRDefault="00CD4DCF" w:rsidP="0094594C">
            <w:pPr>
              <w:tabs>
                <w:tab w:val="left" w:pos="1575"/>
              </w:tabs>
            </w:pPr>
            <w:r>
              <w:t>Boss</w:t>
            </w:r>
          </w:p>
        </w:tc>
        <w:tc>
          <w:tcPr>
            <w:tcW w:w="1178" w:type="dxa"/>
          </w:tcPr>
          <w:p w14:paraId="6DECEC2B" w14:textId="77777777" w:rsidR="00CD4DCF" w:rsidRDefault="00CD4DCF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352D1B18" w14:textId="77777777" w:rsidR="00CD4DCF" w:rsidRDefault="00CD4DCF" w:rsidP="0094594C">
            <w:pPr>
              <w:tabs>
                <w:tab w:val="left" w:pos="1575"/>
              </w:tabs>
            </w:pPr>
          </w:p>
        </w:tc>
      </w:tr>
      <w:tr w:rsidR="00CD4DCF" w14:paraId="1B398E25" w14:textId="77777777" w:rsidTr="0094594C">
        <w:tc>
          <w:tcPr>
            <w:tcW w:w="3325" w:type="dxa"/>
          </w:tcPr>
          <w:p w14:paraId="0FCEC5C0" w14:textId="77777777" w:rsidR="00CD4DCF" w:rsidRDefault="00CD4DCF" w:rsidP="0094594C">
            <w:pPr>
              <w:tabs>
                <w:tab w:val="left" w:pos="1575"/>
              </w:tabs>
            </w:pPr>
            <w:r>
              <w:t>Gusto</w:t>
            </w:r>
          </w:p>
        </w:tc>
        <w:tc>
          <w:tcPr>
            <w:tcW w:w="1380" w:type="dxa"/>
          </w:tcPr>
          <w:p w14:paraId="0A850FED" w14:textId="77777777" w:rsidR="00CD4DCF" w:rsidRDefault="00CD4DCF" w:rsidP="0094594C">
            <w:pPr>
              <w:tabs>
                <w:tab w:val="left" w:pos="1575"/>
              </w:tabs>
            </w:pPr>
            <w:r>
              <w:t>Pleasure/like</w:t>
            </w:r>
          </w:p>
        </w:tc>
        <w:tc>
          <w:tcPr>
            <w:tcW w:w="1178" w:type="dxa"/>
          </w:tcPr>
          <w:p w14:paraId="2DC09AEA" w14:textId="77777777" w:rsidR="00CD4DCF" w:rsidRDefault="00CD4DCF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5103D61A" w14:textId="77777777" w:rsidR="00CD4DCF" w:rsidRDefault="00CD4DCF" w:rsidP="0094594C">
            <w:pPr>
              <w:tabs>
                <w:tab w:val="left" w:pos="1575"/>
              </w:tabs>
            </w:pPr>
          </w:p>
        </w:tc>
      </w:tr>
      <w:tr w:rsidR="00CD4DCF" w14:paraId="1C183B69" w14:textId="77777777" w:rsidTr="0094594C">
        <w:tc>
          <w:tcPr>
            <w:tcW w:w="3325" w:type="dxa"/>
          </w:tcPr>
          <w:p w14:paraId="0A0EEE19" w14:textId="77777777" w:rsidR="00CD4DCF" w:rsidRDefault="00CD4DCF" w:rsidP="0094594C">
            <w:pPr>
              <w:tabs>
                <w:tab w:val="left" w:pos="1575"/>
              </w:tabs>
            </w:pPr>
            <w:proofErr w:type="spellStart"/>
            <w:r>
              <w:t>Jamon</w:t>
            </w:r>
            <w:proofErr w:type="spellEnd"/>
          </w:p>
        </w:tc>
        <w:tc>
          <w:tcPr>
            <w:tcW w:w="1380" w:type="dxa"/>
          </w:tcPr>
          <w:p w14:paraId="79D0E196" w14:textId="77777777" w:rsidR="00CD4DCF" w:rsidRDefault="00CD4DCF" w:rsidP="0094594C">
            <w:pPr>
              <w:tabs>
                <w:tab w:val="left" w:pos="1575"/>
              </w:tabs>
            </w:pPr>
            <w:r>
              <w:t>Meat/Ham</w:t>
            </w:r>
          </w:p>
        </w:tc>
        <w:tc>
          <w:tcPr>
            <w:tcW w:w="1178" w:type="dxa"/>
          </w:tcPr>
          <w:p w14:paraId="5D6B33A6" w14:textId="77777777" w:rsidR="00CD4DCF" w:rsidRDefault="00CD4DCF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74A94064" w14:textId="77777777" w:rsidR="00CD4DCF" w:rsidRDefault="00CD4DCF" w:rsidP="0094594C">
            <w:pPr>
              <w:tabs>
                <w:tab w:val="left" w:pos="1575"/>
              </w:tabs>
            </w:pPr>
          </w:p>
        </w:tc>
      </w:tr>
      <w:tr w:rsidR="00CD4DCF" w14:paraId="1AB1F351" w14:textId="77777777" w:rsidTr="0094594C">
        <w:tc>
          <w:tcPr>
            <w:tcW w:w="3325" w:type="dxa"/>
          </w:tcPr>
          <w:p w14:paraId="68ABE104" w14:textId="77777777" w:rsidR="00CD4DCF" w:rsidRDefault="00CD4DCF" w:rsidP="0094594C">
            <w:pPr>
              <w:tabs>
                <w:tab w:val="left" w:pos="1575"/>
              </w:tabs>
            </w:pPr>
            <w:proofErr w:type="spellStart"/>
            <w:r>
              <w:t>Bilingue</w:t>
            </w:r>
            <w:proofErr w:type="spellEnd"/>
          </w:p>
        </w:tc>
        <w:tc>
          <w:tcPr>
            <w:tcW w:w="1380" w:type="dxa"/>
          </w:tcPr>
          <w:p w14:paraId="24E4474C" w14:textId="77777777" w:rsidR="00CD4DCF" w:rsidRDefault="00CD4DCF" w:rsidP="0094594C">
            <w:pPr>
              <w:tabs>
                <w:tab w:val="left" w:pos="1575"/>
              </w:tabs>
            </w:pPr>
            <w:r>
              <w:t>Bilingual</w:t>
            </w:r>
          </w:p>
        </w:tc>
        <w:tc>
          <w:tcPr>
            <w:tcW w:w="1178" w:type="dxa"/>
          </w:tcPr>
          <w:p w14:paraId="648FF737" w14:textId="77777777" w:rsidR="00CD4DCF" w:rsidRDefault="00CD4DCF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020BD333" w14:textId="77777777" w:rsidR="00CD4DCF" w:rsidRDefault="00CD4DCF" w:rsidP="0094594C">
            <w:pPr>
              <w:tabs>
                <w:tab w:val="left" w:pos="1575"/>
              </w:tabs>
            </w:pPr>
          </w:p>
        </w:tc>
      </w:tr>
      <w:tr w:rsidR="00CD4DCF" w14:paraId="354B2DC7" w14:textId="77777777" w:rsidTr="0094594C">
        <w:tc>
          <w:tcPr>
            <w:tcW w:w="3325" w:type="dxa"/>
          </w:tcPr>
          <w:p w14:paraId="37D02F37" w14:textId="77777777" w:rsidR="00CD4DCF" w:rsidRDefault="00CD4DCF" w:rsidP="0094594C">
            <w:pPr>
              <w:tabs>
                <w:tab w:val="left" w:pos="1575"/>
              </w:tabs>
            </w:pPr>
            <w:proofErr w:type="spellStart"/>
            <w:r>
              <w:lastRenderedPageBreak/>
              <w:t>Guitarra</w:t>
            </w:r>
            <w:proofErr w:type="spellEnd"/>
          </w:p>
        </w:tc>
        <w:tc>
          <w:tcPr>
            <w:tcW w:w="1380" w:type="dxa"/>
          </w:tcPr>
          <w:p w14:paraId="48B011B8" w14:textId="77777777" w:rsidR="00CD4DCF" w:rsidRDefault="00CD4DCF" w:rsidP="0094594C">
            <w:pPr>
              <w:tabs>
                <w:tab w:val="left" w:pos="1575"/>
              </w:tabs>
            </w:pPr>
            <w:r>
              <w:t>Guitar</w:t>
            </w:r>
          </w:p>
        </w:tc>
        <w:tc>
          <w:tcPr>
            <w:tcW w:w="1178" w:type="dxa"/>
          </w:tcPr>
          <w:p w14:paraId="25A49749" w14:textId="77777777" w:rsidR="00CD4DCF" w:rsidRDefault="00CD4DCF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364CA463" w14:textId="77777777" w:rsidR="00CD4DCF" w:rsidRDefault="00CD4DCF" w:rsidP="0094594C">
            <w:pPr>
              <w:tabs>
                <w:tab w:val="left" w:pos="1575"/>
              </w:tabs>
            </w:pPr>
          </w:p>
        </w:tc>
      </w:tr>
      <w:tr w:rsidR="00CD4DCF" w14:paraId="38682C4C" w14:textId="77777777" w:rsidTr="0094594C">
        <w:tc>
          <w:tcPr>
            <w:tcW w:w="3325" w:type="dxa"/>
          </w:tcPr>
          <w:p w14:paraId="2027ED88" w14:textId="77777777" w:rsidR="00CD4DCF" w:rsidRDefault="00CD4DCF" w:rsidP="0094594C">
            <w:pPr>
              <w:tabs>
                <w:tab w:val="left" w:pos="1575"/>
              </w:tabs>
            </w:pPr>
            <w:r>
              <w:t>Joven</w:t>
            </w:r>
          </w:p>
        </w:tc>
        <w:tc>
          <w:tcPr>
            <w:tcW w:w="1380" w:type="dxa"/>
          </w:tcPr>
          <w:p w14:paraId="36D043C3" w14:textId="77777777" w:rsidR="00CD4DCF" w:rsidRDefault="00CD4DCF" w:rsidP="0094594C">
            <w:pPr>
              <w:tabs>
                <w:tab w:val="left" w:pos="1575"/>
              </w:tabs>
            </w:pPr>
            <w:r>
              <w:t>Young/youth</w:t>
            </w:r>
          </w:p>
        </w:tc>
        <w:tc>
          <w:tcPr>
            <w:tcW w:w="1178" w:type="dxa"/>
          </w:tcPr>
          <w:p w14:paraId="6EC46302" w14:textId="77777777" w:rsidR="00CD4DCF" w:rsidRDefault="00CD4DCF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7F173564" w14:textId="77777777" w:rsidR="00CD4DCF" w:rsidRDefault="00CD4DCF" w:rsidP="0094594C">
            <w:pPr>
              <w:tabs>
                <w:tab w:val="left" w:pos="1575"/>
              </w:tabs>
            </w:pPr>
          </w:p>
        </w:tc>
      </w:tr>
      <w:tr w:rsidR="00CD4DCF" w14:paraId="783D86F2" w14:textId="77777777" w:rsidTr="0094594C">
        <w:tc>
          <w:tcPr>
            <w:tcW w:w="3325" w:type="dxa"/>
          </w:tcPr>
          <w:p w14:paraId="0F7839E7" w14:textId="77777777" w:rsidR="00CD4DCF" w:rsidRDefault="00CD4DCF" w:rsidP="0094594C">
            <w:pPr>
              <w:tabs>
                <w:tab w:val="left" w:pos="1575"/>
              </w:tabs>
            </w:pPr>
            <w:proofErr w:type="spellStart"/>
            <w:r>
              <w:t>Gimnasio</w:t>
            </w:r>
            <w:proofErr w:type="spellEnd"/>
          </w:p>
        </w:tc>
        <w:tc>
          <w:tcPr>
            <w:tcW w:w="1380" w:type="dxa"/>
          </w:tcPr>
          <w:p w14:paraId="125201AD" w14:textId="77777777" w:rsidR="00CD4DCF" w:rsidRDefault="00CD4DCF" w:rsidP="0094594C">
            <w:pPr>
              <w:tabs>
                <w:tab w:val="left" w:pos="1575"/>
              </w:tabs>
            </w:pPr>
            <w:r>
              <w:t>Gym</w:t>
            </w:r>
          </w:p>
        </w:tc>
        <w:tc>
          <w:tcPr>
            <w:tcW w:w="1178" w:type="dxa"/>
          </w:tcPr>
          <w:p w14:paraId="6F170A82" w14:textId="77777777" w:rsidR="00CD4DCF" w:rsidRDefault="00CD4DCF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61FB1410" w14:textId="77777777" w:rsidR="00CD4DCF" w:rsidRDefault="00CD4DCF" w:rsidP="0094594C">
            <w:pPr>
              <w:tabs>
                <w:tab w:val="left" w:pos="1575"/>
              </w:tabs>
            </w:pPr>
          </w:p>
        </w:tc>
      </w:tr>
      <w:tr w:rsidR="00CD4DCF" w14:paraId="23F204CB" w14:textId="77777777" w:rsidTr="0094594C">
        <w:tc>
          <w:tcPr>
            <w:tcW w:w="3325" w:type="dxa"/>
          </w:tcPr>
          <w:p w14:paraId="6B6EE9A6" w14:textId="77777777" w:rsidR="00CD4DCF" w:rsidRDefault="00CD4DCF" w:rsidP="0094594C">
            <w:pPr>
              <w:tabs>
                <w:tab w:val="left" w:pos="1575"/>
              </w:tabs>
            </w:pPr>
            <w:proofErr w:type="spellStart"/>
            <w:r>
              <w:t>Jugar</w:t>
            </w:r>
            <w:proofErr w:type="spellEnd"/>
          </w:p>
        </w:tc>
        <w:tc>
          <w:tcPr>
            <w:tcW w:w="1380" w:type="dxa"/>
          </w:tcPr>
          <w:p w14:paraId="19066956" w14:textId="77777777" w:rsidR="00CD4DCF" w:rsidRDefault="00CD4DCF" w:rsidP="0094594C">
            <w:pPr>
              <w:tabs>
                <w:tab w:val="left" w:pos="1575"/>
              </w:tabs>
            </w:pPr>
            <w:r>
              <w:t>To play</w:t>
            </w:r>
          </w:p>
        </w:tc>
        <w:tc>
          <w:tcPr>
            <w:tcW w:w="1178" w:type="dxa"/>
          </w:tcPr>
          <w:p w14:paraId="2603CE9A" w14:textId="77777777" w:rsidR="00CD4DCF" w:rsidRDefault="00CD4DCF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7B19B2EC" w14:textId="77777777" w:rsidR="00CD4DCF" w:rsidRDefault="00CD4DCF" w:rsidP="0094594C">
            <w:pPr>
              <w:tabs>
                <w:tab w:val="left" w:pos="1575"/>
              </w:tabs>
            </w:pPr>
          </w:p>
        </w:tc>
      </w:tr>
      <w:tr w:rsidR="00CD4DCF" w14:paraId="5D3B6B7D" w14:textId="77777777" w:rsidTr="0094594C">
        <w:tc>
          <w:tcPr>
            <w:tcW w:w="3325" w:type="dxa"/>
          </w:tcPr>
          <w:p w14:paraId="16AE995E" w14:textId="77777777" w:rsidR="00CD4DCF" w:rsidRDefault="00CD4DCF" w:rsidP="0094594C">
            <w:pPr>
              <w:tabs>
                <w:tab w:val="left" w:pos="1575"/>
              </w:tabs>
            </w:pPr>
            <w:r>
              <w:t>Guerra</w:t>
            </w:r>
          </w:p>
        </w:tc>
        <w:tc>
          <w:tcPr>
            <w:tcW w:w="1380" w:type="dxa"/>
          </w:tcPr>
          <w:p w14:paraId="433E78C6" w14:textId="77777777" w:rsidR="00CD4DCF" w:rsidRDefault="00CD4DCF" w:rsidP="0094594C">
            <w:pPr>
              <w:tabs>
                <w:tab w:val="left" w:pos="1575"/>
              </w:tabs>
            </w:pPr>
            <w:r>
              <w:t>war</w:t>
            </w:r>
          </w:p>
        </w:tc>
        <w:tc>
          <w:tcPr>
            <w:tcW w:w="1178" w:type="dxa"/>
          </w:tcPr>
          <w:p w14:paraId="4EAC24A9" w14:textId="77777777" w:rsidR="00CD4DCF" w:rsidRDefault="00CD4DCF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3D075457" w14:textId="77777777" w:rsidR="00CD4DCF" w:rsidRDefault="00CD4DCF" w:rsidP="0094594C">
            <w:pPr>
              <w:tabs>
                <w:tab w:val="left" w:pos="1575"/>
              </w:tabs>
            </w:pPr>
          </w:p>
        </w:tc>
      </w:tr>
      <w:tr w:rsidR="00CD4DCF" w14:paraId="54608E7E" w14:textId="77777777" w:rsidTr="0094594C">
        <w:tc>
          <w:tcPr>
            <w:tcW w:w="3325" w:type="dxa"/>
          </w:tcPr>
          <w:p w14:paraId="4B978B1A" w14:textId="77777777" w:rsidR="00CD4DCF" w:rsidRDefault="00CD4DCF" w:rsidP="0094594C">
            <w:pPr>
              <w:tabs>
                <w:tab w:val="left" w:pos="1575"/>
              </w:tabs>
            </w:pPr>
            <w:proofErr w:type="spellStart"/>
            <w:r>
              <w:t>Cocinar</w:t>
            </w:r>
            <w:proofErr w:type="spellEnd"/>
          </w:p>
        </w:tc>
        <w:tc>
          <w:tcPr>
            <w:tcW w:w="1380" w:type="dxa"/>
          </w:tcPr>
          <w:p w14:paraId="0FC0457B" w14:textId="77777777" w:rsidR="00CD4DCF" w:rsidRDefault="00CD4DCF" w:rsidP="0094594C">
            <w:pPr>
              <w:tabs>
                <w:tab w:val="left" w:pos="1575"/>
              </w:tabs>
            </w:pPr>
            <w:r>
              <w:t>To cook</w:t>
            </w:r>
          </w:p>
        </w:tc>
        <w:tc>
          <w:tcPr>
            <w:tcW w:w="1178" w:type="dxa"/>
          </w:tcPr>
          <w:p w14:paraId="5E363BC6" w14:textId="77777777" w:rsidR="00CD4DCF" w:rsidRDefault="00CD4DCF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61A00EB1" w14:textId="77777777" w:rsidR="00CD4DCF" w:rsidRDefault="00CD4DCF" w:rsidP="0094594C">
            <w:pPr>
              <w:tabs>
                <w:tab w:val="left" w:pos="1575"/>
              </w:tabs>
            </w:pPr>
          </w:p>
        </w:tc>
      </w:tr>
      <w:tr w:rsidR="00CD4DCF" w14:paraId="2BB6B4ED" w14:textId="77777777" w:rsidTr="0094594C">
        <w:tc>
          <w:tcPr>
            <w:tcW w:w="3325" w:type="dxa"/>
          </w:tcPr>
          <w:p w14:paraId="17474AB9" w14:textId="77777777" w:rsidR="00CD4DCF" w:rsidRDefault="00CD4DCF" w:rsidP="0094594C">
            <w:pPr>
              <w:tabs>
                <w:tab w:val="left" w:pos="1575"/>
              </w:tabs>
            </w:pPr>
            <w:r>
              <w:t>Ver la tele</w:t>
            </w:r>
          </w:p>
        </w:tc>
        <w:tc>
          <w:tcPr>
            <w:tcW w:w="1380" w:type="dxa"/>
          </w:tcPr>
          <w:p w14:paraId="250A519B" w14:textId="77777777" w:rsidR="00CD4DCF" w:rsidRDefault="00CD4DCF" w:rsidP="0094594C">
            <w:pPr>
              <w:tabs>
                <w:tab w:val="left" w:pos="1575"/>
              </w:tabs>
            </w:pPr>
            <w:r>
              <w:t>To watch tv</w:t>
            </w:r>
          </w:p>
        </w:tc>
        <w:tc>
          <w:tcPr>
            <w:tcW w:w="1178" w:type="dxa"/>
          </w:tcPr>
          <w:p w14:paraId="17E97C35" w14:textId="77777777" w:rsidR="00CD4DCF" w:rsidRDefault="00CD4DCF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734EA902" w14:textId="77777777" w:rsidR="00CD4DCF" w:rsidRDefault="00CD4DCF" w:rsidP="0094594C">
            <w:pPr>
              <w:tabs>
                <w:tab w:val="left" w:pos="1575"/>
              </w:tabs>
            </w:pPr>
          </w:p>
        </w:tc>
      </w:tr>
      <w:tr w:rsidR="00CD4DCF" w14:paraId="3488C1F8" w14:textId="77777777" w:rsidTr="0094594C">
        <w:tc>
          <w:tcPr>
            <w:tcW w:w="3325" w:type="dxa"/>
          </w:tcPr>
          <w:p w14:paraId="1B47C40A" w14:textId="77777777" w:rsidR="00CD4DCF" w:rsidRDefault="00CD4DCF" w:rsidP="0094594C">
            <w:pPr>
              <w:tabs>
                <w:tab w:val="left" w:pos="1575"/>
              </w:tabs>
            </w:pPr>
            <w:proofErr w:type="spellStart"/>
            <w:r>
              <w:t>Ir</w:t>
            </w:r>
            <w:proofErr w:type="spellEnd"/>
            <w:r>
              <w:t xml:space="preserve"> al </w:t>
            </w:r>
            <w:proofErr w:type="spellStart"/>
            <w:r>
              <w:t>gimnasio</w:t>
            </w:r>
            <w:proofErr w:type="spellEnd"/>
          </w:p>
        </w:tc>
        <w:tc>
          <w:tcPr>
            <w:tcW w:w="1380" w:type="dxa"/>
          </w:tcPr>
          <w:p w14:paraId="2B38623D" w14:textId="77777777" w:rsidR="00CD4DCF" w:rsidRDefault="00CD4DCF" w:rsidP="0094594C">
            <w:pPr>
              <w:tabs>
                <w:tab w:val="left" w:pos="1575"/>
              </w:tabs>
            </w:pPr>
            <w:r>
              <w:t>To go to gym</w:t>
            </w:r>
          </w:p>
        </w:tc>
        <w:tc>
          <w:tcPr>
            <w:tcW w:w="1178" w:type="dxa"/>
          </w:tcPr>
          <w:p w14:paraId="2D1D9740" w14:textId="77777777" w:rsidR="00CD4DCF" w:rsidRDefault="00CD4DCF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63404AF7" w14:textId="77777777" w:rsidR="00CD4DCF" w:rsidRDefault="00CD4DCF" w:rsidP="0094594C">
            <w:pPr>
              <w:tabs>
                <w:tab w:val="left" w:pos="1575"/>
              </w:tabs>
            </w:pPr>
          </w:p>
        </w:tc>
      </w:tr>
      <w:tr w:rsidR="00CD4DCF" w14:paraId="2EEF4E11" w14:textId="77777777" w:rsidTr="0094594C">
        <w:tc>
          <w:tcPr>
            <w:tcW w:w="3325" w:type="dxa"/>
          </w:tcPr>
          <w:p w14:paraId="7D861192" w14:textId="77777777" w:rsidR="00CD4DCF" w:rsidRDefault="00CD4DCF" w:rsidP="0094594C">
            <w:pPr>
              <w:tabs>
                <w:tab w:val="left" w:pos="1575"/>
              </w:tabs>
            </w:pPr>
            <w:proofErr w:type="spellStart"/>
            <w:r>
              <w:t>Cantar</w:t>
            </w:r>
            <w:proofErr w:type="spellEnd"/>
          </w:p>
        </w:tc>
        <w:tc>
          <w:tcPr>
            <w:tcW w:w="1380" w:type="dxa"/>
          </w:tcPr>
          <w:p w14:paraId="1B5CFD03" w14:textId="77777777" w:rsidR="00CD4DCF" w:rsidRDefault="00CD4DCF" w:rsidP="0094594C">
            <w:pPr>
              <w:tabs>
                <w:tab w:val="left" w:pos="1575"/>
              </w:tabs>
            </w:pPr>
            <w:r>
              <w:t>To sing</w:t>
            </w:r>
          </w:p>
        </w:tc>
        <w:tc>
          <w:tcPr>
            <w:tcW w:w="1178" w:type="dxa"/>
          </w:tcPr>
          <w:p w14:paraId="59631004" w14:textId="77777777" w:rsidR="00CD4DCF" w:rsidRDefault="00CD4DCF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486A3E92" w14:textId="77777777" w:rsidR="00CD4DCF" w:rsidRDefault="00CD4DCF" w:rsidP="0094594C">
            <w:pPr>
              <w:tabs>
                <w:tab w:val="left" w:pos="1575"/>
              </w:tabs>
            </w:pPr>
          </w:p>
        </w:tc>
      </w:tr>
      <w:tr w:rsidR="00CD4DCF" w14:paraId="04BC40EB" w14:textId="77777777" w:rsidTr="0094594C">
        <w:tc>
          <w:tcPr>
            <w:tcW w:w="3325" w:type="dxa"/>
          </w:tcPr>
          <w:p w14:paraId="2D92B2A6" w14:textId="77777777" w:rsidR="00CD4DCF" w:rsidRDefault="00CD4DCF" w:rsidP="0094594C">
            <w:pPr>
              <w:tabs>
                <w:tab w:val="left" w:pos="1575"/>
              </w:tabs>
            </w:pPr>
            <w:proofErr w:type="spellStart"/>
            <w:r>
              <w:t>Bailar</w:t>
            </w:r>
            <w:proofErr w:type="spellEnd"/>
          </w:p>
        </w:tc>
        <w:tc>
          <w:tcPr>
            <w:tcW w:w="1380" w:type="dxa"/>
          </w:tcPr>
          <w:p w14:paraId="6FDC674A" w14:textId="77777777" w:rsidR="00CD4DCF" w:rsidRDefault="00CD4DCF" w:rsidP="0094594C">
            <w:pPr>
              <w:tabs>
                <w:tab w:val="left" w:pos="1575"/>
              </w:tabs>
            </w:pPr>
            <w:r>
              <w:t>To dance</w:t>
            </w:r>
          </w:p>
        </w:tc>
        <w:tc>
          <w:tcPr>
            <w:tcW w:w="1178" w:type="dxa"/>
          </w:tcPr>
          <w:p w14:paraId="75736BAE" w14:textId="77777777" w:rsidR="00CD4DCF" w:rsidRDefault="00CD4DCF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67F6DE55" w14:textId="77777777" w:rsidR="00CD4DCF" w:rsidRDefault="00CD4DCF" w:rsidP="0094594C">
            <w:pPr>
              <w:tabs>
                <w:tab w:val="left" w:pos="1575"/>
              </w:tabs>
            </w:pPr>
          </w:p>
        </w:tc>
      </w:tr>
      <w:tr w:rsidR="00CD4DCF" w14:paraId="4FA5EE1C" w14:textId="77777777" w:rsidTr="0094594C">
        <w:tc>
          <w:tcPr>
            <w:tcW w:w="3325" w:type="dxa"/>
          </w:tcPr>
          <w:p w14:paraId="45132946" w14:textId="77777777" w:rsidR="00CD4DCF" w:rsidRDefault="00CD4DCF" w:rsidP="0094594C">
            <w:pPr>
              <w:tabs>
                <w:tab w:val="left" w:pos="1575"/>
              </w:tabs>
            </w:pPr>
            <w:r>
              <w:t>Pareja</w:t>
            </w:r>
          </w:p>
        </w:tc>
        <w:tc>
          <w:tcPr>
            <w:tcW w:w="1380" w:type="dxa"/>
          </w:tcPr>
          <w:p w14:paraId="0B233B39" w14:textId="77777777" w:rsidR="00CD4DCF" w:rsidRDefault="00CD4DCF" w:rsidP="0094594C">
            <w:pPr>
              <w:tabs>
                <w:tab w:val="left" w:pos="1575"/>
              </w:tabs>
            </w:pPr>
            <w:r>
              <w:t>Pair</w:t>
            </w:r>
          </w:p>
        </w:tc>
        <w:tc>
          <w:tcPr>
            <w:tcW w:w="1178" w:type="dxa"/>
          </w:tcPr>
          <w:p w14:paraId="61A3B68C" w14:textId="77777777" w:rsidR="00CD4DCF" w:rsidRDefault="00CD4DCF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609F0594" w14:textId="77777777" w:rsidR="00CD4DCF" w:rsidRDefault="00CD4DCF" w:rsidP="0094594C">
            <w:pPr>
              <w:tabs>
                <w:tab w:val="left" w:pos="1575"/>
              </w:tabs>
            </w:pPr>
          </w:p>
        </w:tc>
      </w:tr>
      <w:tr w:rsidR="00CD4DCF" w14:paraId="23F652CD" w14:textId="77777777" w:rsidTr="0094594C">
        <w:tc>
          <w:tcPr>
            <w:tcW w:w="3325" w:type="dxa"/>
          </w:tcPr>
          <w:p w14:paraId="2BAC7EDE" w14:textId="77777777" w:rsidR="00CD4DCF" w:rsidRDefault="00CD4DCF" w:rsidP="0094594C">
            <w:pPr>
              <w:tabs>
                <w:tab w:val="left" w:pos="1575"/>
              </w:tabs>
            </w:pPr>
            <w:r>
              <w:t>Silla</w:t>
            </w:r>
          </w:p>
        </w:tc>
        <w:tc>
          <w:tcPr>
            <w:tcW w:w="1380" w:type="dxa"/>
          </w:tcPr>
          <w:p w14:paraId="138BC432" w14:textId="77777777" w:rsidR="00CD4DCF" w:rsidRDefault="00CD4DCF" w:rsidP="0094594C">
            <w:pPr>
              <w:tabs>
                <w:tab w:val="left" w:pos="1575"/>
              </w:tabs>
            </w:pPr>
            <w:r>
              <w:t>Chair</w:t>
            </w:r>
          </w:p>
        </w:tc>
        <w:tc>
          <w:tcPr>
            <w:tcW w:w="1178" w:type="dxa"/>
          </w:tcPr>
          <w:p w14:paraId="73F278D2" w14:textId="77777777" w:rsidR="00CD4DCF" w:rsidRDefault="00CD4DCF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3811F525" w14:textId="77777777" w:rsidR="00CD4DCF" w:rsidRDefault="00CD4DCF" w:rsidP="0094594C">
            <w:pPr>
              <w:tabs>
                <w:tab w:val="left" w:pos="1575"/>
              </w:tabs>
            </w:pPr>
          </w:p>
        </w:tc>
      </w:tr>
      <w:tr w:rsidR="00CD4DCF" w14:paraId="60A991FC" w14:textId="77777777" w:rsidTr="0094594C">
        <w:tc>
          <w:tcPr>
            <w:tcW w:w="3325" w:type="dxa"/>
          </w:tcPr>
          <w:p w14:paraId="3BD34B74" w14:textId="77777777" w:rsidR="00CD4DCF" w:rsidRDefault="00CD4DCF" w:rsidP="0094594C">
            <w:pPr>
              <w:tabs>
                <w:tab w:val="left" w:pos="1575"/>
              </w:tabs>
            </w:pPr>
            <w:r>
              <w:t>Comida</w:t>
            </w:r>
          </w:p>
        </w:tc>
        <w:tc>
          <w:tcPr>
            <w:tcW w:w="1380" w:type="dxa"/>
          </w:tcPr>
          <w:p w14:paraId="340277D5" w14:textId="77777777" w:rsidR="00CD4DCF" w:rsidRDefault="00CD4DCF" w:rsidP="0094594C">
            <w:pPr>
              <w:tabs>
                <w:tab w:val="left" w:pos="1575"/>
              </w:tabs>
            </w:pPr>
            <w:r>
              <w:t>food</w:t>
            </w:r>
          </w:p>
        </w:tc>
        <w:tc>
          <w:tcPr>
            <w:tcW w:w="1178" w:type="dxa"/>
          </w:tcPr>
          <w:p w14:paraId="5DBC0649" w14:textId="77777777" w:rsidR="00CD4DCF" w:rsidRDefault="00CD4DCF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114A0B8B" w14:textId="77777777" w:rsidR="00CD4DCF" w:rsidRDefault="00CD4DCF" w:rsidP="0094594C">
            <w:pPr>
              <w:tabs>
                <w:tab w:val="left" w:pos="1575"/>
              </w:tabs>
            </w:pPr>
          </w:p>
        </w:tc>
      </w:tr>
      <w:tr w:rsidR="00CD4DCF" w14:paraId="626330EB" w14:textId="77777777" w:rsidTr="0094594C">
        <w:tc>
          <w:tcPr>
            <w:tcW w:w="3325" w:type="dxa"/>
          </w:tcPr>
          <w:p w14:paraId="64525D1E" w14:textId="77777777" w:rsidR="00CD4DCF" w:rsidRDefault="00CD4DCF" w:rsidP="0094594C">
            <w:pPr>
              <w:tabs>
                <w:tab w:val="left" w:pos="1575"/>
              </w:tabs>
            </w:pPr>
            <w:proofErr w:type="spellStart"/>
            <w:r>
              <w:t>Coleccion</w:t>
            </w:r>
            <w:proofErr w:type="spellEnd"/>
          </w:p>
        </w:tc>
        <w:tc>
          <w:tcPr>
            <w:tcW w:w="1380" w:type="dxa"/>
          </w:tcPr>
          <w:p w14:paraId="46CB294E" w14:textId="77777777" w:rsidR="00CD4DCF" w:rsidRDefault="00CD4DCF" w:rsidP="0094594C">
            <w:pPr>
              <w:tabs>
                <w:tab w:val="left" w:pos="1575"/>
              </w:tabs>
            </w:pPr>
            <w:r>
              <w:t>Collection</w:t>
            </w:r>
          </w:p>
        </w:tc>
        <w:tc>
          <w:tcPr>
            <w:tcW w:w="1178" w:type="dxa"/>
          </w:tcPr>
          <w:p w14:paraId="7AFC7444" w14:textId="77777777" w:rsidR="00CD4DCF" w:rsidRDefault="00CD4DCF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42055A3A" w14:textId="77777777" w:rsidR="00CD4DCF" w:rsidRDefault="00CD4DCF" w:rsidP="0094594C">
            <w:pPr>
              <w:tabs>
                <w:tab w:val="left" w:pos="1575"/>
              </w:tabs>
            </w:pPr>
          </w:p>
        </w:tc>
      </w:tr>
      <w:tr w:rsidR="00CD4DCF" w14:paraId="236AA3AF" w14:textId="77777777" w:rsidTr="0094594C">
        <w:tc>
          <w:tcPr>
            <w:tcW w:w="3325" w:type="dxa"/>
          </w:tcPr>
          <w:p w14:paraId="12589D03" w14:textId="77777777" w:rsidR="00CD4DCF" w:rsidRDefault="00CD4DCF" w:rsidP="0094594C">
            <w:pPr>
              <w:tabs>
                <w:tab w:val="left" w:pos="1575"/>
              </w:tabs>
            </w:pPr>
            <w:r>
              <w:t>Zaragoza</w:t>
            </w:r>
          </w:p>
        </w:tc>
        <w:tc>
          <w:tcPr>
            <w:tcW w:w="1380" w:type="dxa"/>
          </w:tcPr>
          <w:p w14:paraId="6C8C364F" w14:textId="77777777" w:rsidR="00CD4DCF" w:rsidRDefault="00CD4DCF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5A0C53B5" w14:textId="77777777" w:rsidR="00CD4DCF" w:rsidRDefault="00CD4DCF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25F42CE2" w14:textId="77777777" w:rsidR="00CD4DCF" w:rsidRDefault="00CD4DCF" w:rsidP="0094594C">
            <w:pPr>
              <w:tabs>
                <w:tab w:val="left" w:pos="1575"/>
              </w:tabs>
            </w:pPr>
          </w:p>
        </w:tc>
      </w:tr>
      <w:tr w:rsidR="00CD4DCF" w14:paraId="2368D06C" w14:textId="77777777" w:rsidTr="0094594C">
        <w:tc>
          <w:tcPr>
            <w:tcW w:w="3325" w:type="dxa"/>
          </w:tcPr>
          <w:p w14:paraId="4D163249" w14:textId="77777777" w:rsidR="00CD4DCF" w:rsidRDefault="00CD4DCF" w:rsidP="0094594C">
            <w:pPr>
              <w:tabs>
                <w:tab w:val="left" w:pos="1575"/>
              </w:tabs>
            </w:pPr>
            <w:proofErr w:type="spellStart"/>
            <w:r>
              <w:t>Cincuenta</w:t>
            </w:r>
            <w:proofErr w:type="spellEnd"/>
          </w:p>
        </w:tc>
        <w:tc>
          <w:tcPr>
            <w:tcW w:w="1380" w:type="dxa"/>
          </w:tcPr>
          <w:p w14:paraId="6793FFD2" w14:textId="77777777" w:rsidR="00CD4DCF" w:rsidRDefault="00CD4DCF" w:rsidP="0094594C">
            <w:pPr>
              <w:tabs>
                <w:tab w:val="left" w:pos="1575"/>
              </w:tabs>
            </w:pPr>
            <w:r>
              <w:t>fifty</w:t>
            </w:r>
          </w:p>
        </w:tc>
        <w:tc>
          <w:tcPr>
            <w:tcW w:w="1178" w:type="dxa"/>
          </w:tcPr>
          <w:p w14:paraId="33CA0B4F" w14:textId="77777777" w:rsidR="00CD4DCF" w:rsidRDefault="00CD4DCF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69209E61" w14:textId="77777777" w:rsidR="00CD4DCF" w:rsidRDefault="00CD4DCF" w:rsidP="0094594C">
            <w:pPr>
              <w:tabs>
                <w:tab w:val="left" w:pos="1575"/>
              </w:tabs>
            </w:pPr>
          </w:p>
        </w:tc>
      </w:tr>
      <w:tr w:rsidR="00CD4DCF" w14:paraId="0FC6695B" w14:textId="77777777" w:rsidTr="0094594C">
        <w:tc>
          <w:tcPr>
            <w:tcW w:w="3325" w:type="dxa"/>
          </w:tcPr>
          <w:p w14:paraId="07108944" w14:textId="77777777" w:rsidR="00CD4DCF" w:rsidRDefault="00CD4DCF" w:rsidP="0094594C">
            <w:pPr>
              <w:tabs>
                <w:tab w:val="left" w:pos="1575"/>
              </w:tabs>
            </w:pPr>
            <w:proofErr w:type="spellStart"/>
            <w:r>
              <w:t>Camarero</w:t>
            </w:r>
            <w:proofErr w:type="spellEnd"/>
          </w:p>
        </w:tc>
        <w:tc>
          <w:tcPr>
            <w:tcW w:w="1380" w:type="dxa"/>
          </w:tcPr>
          <w:p w14:paraId="206EBADD" w14:textId="77777777" w:rsidR="00CD4DCF" w:rsidRDefault="00CD4DCF" w:rsidP="0094594C">
            <w:pPr>
              <w:tabs>
                <w:tab w:val="left" w:pos="1575"/>
              </w:tabs>
            </w:pPr>
            <w:r>
              <w:t>waiter</w:t>
            </w:r>
          </w:p>
        </w:tc>
        <w:tc>
          <w:tcPr>
            <w:tcW w:w="1178" w:type="dxa"/>
          </w:tcPr>
          <w:p w14:paraId="53037CDC" w14:textId="77777777" w:rsidR="00CD4DCF" w:rsidRDefault="00CD4DCF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47D9F630" w14:textId="77777777" w:rsidR="00CD4DCF" w:rsidRDefault="00CD4DCF" w:rsidP="0094594C">
            <w:pPr>
              <w:tabs>
                <w:tab w:val="left" w:pos="1575"/>
              </w:tabs>
            </w:pPr>
          </w:p>
        </w:tc>
      </w:tr>
      <w:tr w:rsidR="00CD4DCF" w14:paraId="0B03D2A5" w14:textId="77777777" w:rsidTr="0094594C">
        <w:tc>
          <w:tcPr>
            <w:tcW w:w="3325" w:type="dxa"/>
          </w:tcPr>
          <w:p w14:paraId="49C47A56" w14:textId="77777777" w:rsidR="00CD4DCF" w:rsidRDefault="00CD4DCF" w:rsidP="0094594C">
            <w:pPr>
              <w:tabs>
                <w:tab w:val="left" w:pos="1575"/>
              </w:tabs>
            </w:pPr>
            <w:r>
              <w:t>Cine</w:t>
            </w:r>
          </w:p>
        </w:tc>
        <w:tc>
          <w:tcPr>
            <w:tcW w:w="1380" w:type="dxa"/>
          </w:tcPr>
          <w:p w14:paraId="11960A84" w14:textId="77777777" w:rsidR="00CD4DCF" w:rsidRDefault="00CD4DCF" w:rsidP="0094594C">
            <w:pPr>
              <w:tabs>
                <w:tab w:val="left" w:pos="1575"/>
              </w:tabs>
            </w:pPr>
            <w:r>
              <w:t>Theatre</w:t>
            </w:r>
          </w:p>
        </w:tc>
        <w:tc>
          <w:tcPr>
            <w:tcW w:w="1178" w:type="dxa"/>
          </w:tcPr>
          <w:p w14:paraId="441E1231" w14:textId="77777777" w:rsidR="00CD4DCF" w:rsidRDefault="00CD4DCF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50ACAA08" w14:textId="77777777" w:rsidR="00CD4DCF" w:rsidRDefault="00CD4DCF" w:rsidP="0094594C">
            <w:pPr>
              <w:tabs>
                <w:tab w:val="left" w:pos="1575"/>
              </w:tabs>
            </w:pPr>
          </w:p>
        </w:tc>
      </w:tr>
      <w:tr w:rsidR="00CD4DCF" w14:paraId="154E36F7" w14:textId="77777777" w:rsidTr="0094594C">
        <w:tc>
          <w:tcPr>
            <w:tcW w:w="3325" w:type="dxa"/>
          </w:tcPr>
          <w:p w14:paraId="2CB4C056" w14:textId="77777777" w:rsidR="00CD4DCF" w:rsidRDefault="00CD4DCF" w:rsidP="0094594C">
            <w:pPr>
              <w:tabs>
                <w:tab w:val="left" w:pos="1575"/>
              </w:tabs>
            </w:pPr>
            <w:proofErr w:type="spellStart"/>
            <w:r>
              <w:t>Quilo</w:t>
            </w:r>
            <w:proofErr w:type="spellEnd"/>
          </w:p>
        </w:tc>
        <w:tc>
          <w:tcPr>
            <w:tcW w:w="1380" w:type="dxa"/>
          </w:tcPr>
          <w:p w14:paraId="2D436628" w14:textId="77777777" w:rsidR="00CD4DCF" w:rsidRDefault="00CD4DCF" w:rsidP="0094594C">
            <w:pPr>
              <w:tabs>
                <w:tab w:val="left" w:pos="1575"/>
              </w:tabs>
            </w:pPr>
            <w:r>
              <w:t>Kilo</w:t>
            </w:r>
          </w:p>
        </w:tc>
        <w:tc>
          <w:tcPr>
            <w:tcW w:w="1178" w:type="dxa"/>
          </w:tcPr>
          <w:p w14:paraId="0DB2C7E1" w14:textId="77777777" w:rsidR="00CD4DCF" w:rsidRDefault="00CD4DCF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1EAAB0D2" w14:textId="77777777" w:rsidR="00CD4DCF" w:rsidRDefault="00CD4DCF" w:rsidP="0094594C">
            <w:pPr>
              <w:tabs>
                <w:tab w:val="left" w:pos="1575"/>
              </w:tabs>
            </w:pPr>
          </w:p>
        </w:tc>
      </w:tr>
      <w:tr w:rsidR="00CD4DCF" w14:paraId="3F48787F" w14:textId="77777777" w:rsidTr="0094594C">
        <w:tc>
          <w:tcPr>
            <w:tcW w:w="3325" w:type="dxa"/>
          </w:tcPr>
          <w:p w14:paraId="749F70ED" w14:textId="77777777" w:rsidR="00CD4DCF" w:rsidRDefault="00CD4DCF" w:rsidP="0094594C">
            <w:pPr>
              <w:tabs>
                <w:tab w:val="left" w:pos="1575"/>
              </w:tabs>
            </w:pPr>
            <w:proofErr w:type="spellStart"/>
            <w:r>
              <w:t>Cuenta</w:t>
            </w:r>
            <w:proofErr w:type="spellEnd"/>
          </w:p>
        </w:tc>
        <w:tc>
          <w:tcPr>
            <w:tcW w:w="1380" w:type="dxa"/>
          </w:tcPr>
          <w:p w14:paraId="23BC3414" w14:textId="77777777" w:rsidR="00CD4DCF" w:rsidRDefault="00CD4DCF" w:rsidP="0094594C">
            <w:pPr>
              <w:tabs>
                <w:tab w:val="left" w:pos="1575"/>
              </w:tabs>
            </w:pPr>
            <w:r>
              <w:t>Account</w:t>
            </w:r>
          </w:p>
        </w:tc>
        <w:tc>
          <w:tcPr>
            <w:tcW w:w="1178" w:type="dxa"/>
          </w:tcPr>
          <w:p w14:paraId="0626A009" w14:textId="77777777" w:rsidR="00CD4DCF" w:rsidRDefault="00CD4DCF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12D638A9" w14:textId="77777777" w:rsidR="00CD4DCF" w:rsidRDefault="00CD4DCF" w:rsidP="0094594C">
            <w:pPr>
              <w:tabs>
                <w:tab w:val="left" w:pos="1575"/>
              </w:tabs>
            </w:pPr>
          </w:p>
        </w:tc>
      </w:tr>
      <w:tr w:rsidR="00CD4DCF" w14:paraId="6C36EF74" w14:textId="77777777" w:rsidTr="0094594C">
        <w:tc>
          <w:tcPr>
            <w:tcW w:w="3325" w:type="dxa"/>
          </w:tcPr>
          <w:p w14:paraId="5A437674" w14:textId="77777777" w:rsidR="00CD4DCF" w:rsidRDefault="00CD4DCF" w:rsidP="0094594C">
            <w:pPr>
              <w:tabs>
                <w:tab w:val="left" w:pos="1575"/>
              </w:tabs>
            </w:pPr>
            <w:proofErr w:type="spellStart"/>
            <w:r>
              <w:t>Zumo</w:t>
            </w:r>
            <w:proofErr w:type="spellEnd"/>
          </w:p>
        </w:tc>
        <w:tc>
          <w:tcPr>
            <w:tcW w:w="1380" w:type="dxa"/>
          </w:tcPr>
          <w:p w14:paraId="69242391" w14:textId="77777777" w:rsidR="00CD4DCF" w:rsidRDefault="00CD4DCF" w:rsidP="0094594C">
            <w:pPr>
              <w:tabs>
                <w:tab w:val="left" w:pos="1575"/>
              </w:tabs>
            </w:pPr>
            <w:r>
              <w:t>Juice</w:t>
            </w:r>
          </w:p>
        </w:tc>
        <w:tc>
          <w:tcPr>
            <w:tcW w:w="1178" w:type="dxa"/>
          </w:tcPr>
          <w:p w14:paraId="2A75734E" w14:textId="77777777" w:rsidR="00CD4DCF" w:rsidRDefault="00CD4DCF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76D533F3" w14:textId="77777777" w:rsidR="00CD4DCF" w:rsidRDefault="00CD4DCF" w:rsidP="0094594C">
            <w:pPr>
              <w:tabs>
                <w:tab w:val="left" w:pos="1575"/>
              </w:tabs>
            </w:pPr>
          </w:p>
        </w:tc>
      </w:tr>
      <w:tr w:rsidR="00CD4DCF" w14:paraId="22AD199B" w14:textId="77777777" w:rsidTr="0094594C">
        <w:tc>
          <w:tcPr>
            <w:tcW w:w="3325" w:type="dxa"/>
          </w:tcPr>
          <w:p w14:paraId="128D30DA" w14:textId="77777777" w:rsidR="00CD4DCF" w:rsidRDefault="00CD4DCF" w:rsidP="0094594C">
            <w:pPr>
              <w:tabs>
                <w:tab w:val="left" w:pos="1575"/>
              </w:tabs>
            </w:pPr>
            <w:r>
              <w:t>Pina</w:t>
            </w:r>
          </w:p>
        </w:tc>
        <w:tc>
          <w:tcPr>
            <w:tcW w:w="1380" w:type="dxa"/>
          </w:tcPr>
          <w:p w14:paraId="4D97CA79" w14:textId="77777777" w:rsidR="00CD4DCF" w:rsidRDefault="00CD4DCF" w:rsidP="0094594C">
            <w:pPr>
              <w:tabs>
                <w:tab w:val="left" w:pos="1575"/>
              </w:tabs>
            </w:pPr>
            <w:r>
              <w:t>pineapple</w:t>
            </w:r>
          </w:p>
        </w:tc>
        <w:tc>
          <w:tcPr>
            <w:tcW w:w="1178" w:type="dxa"/>
          </w:tcPr>
          <w:p w14:paraId="533F7566" w14:textId="77777777" w:rsidR="00CD4DCF" w:rsidRDefault="00CD4DCF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4487A40B" w14:textId="77777777" w:rsidR="00CD4DCF" w:rsidRDefault="00CD4DCF" w:rsidP="0094594C">
            <w:pPr>
              <w:tabs>
                <w:tab w:val="left" w:pos="1575"/>
              </w:tabs>
            </w:pPr>
          </w:p>
        </w:tc>
      </w:tr>
      <w:tr w:rsidR="00CD4DCF" w14:paraId="2A6179CA" w14:textId="77777777" w:rsidTr="0094594C">
        <w:tc>
          <w:tcPr>
            <w:tcW w:w="3325" w:type="dxa"/>
          </w:tcPr>
          <w:p w14:paraId="65BC2074" w14:textId="77777777" w:rsidR="00CD4DCF" w:rsidRDefault="00CD4DCF" w:rsidP="0094594C">
            <w:pPr>
              <w:tabs>
                <w:tab w:val="left" w:pos="1575"/>
              </w:tabs>
            </w:pPr>
            <w:r>
              <w:t>Melon</w:t>
            </w:r>
          </w:p>
        </w:tc>
        <w:tc>
          <w:tcPr>
            <w:tcW w:w="1380" w:type="dxa"/>
          </w:tcPr>
          <w:p w14:paraId="7D35F77A" w14:textId="77777777" w:rsidR="00CD4DCF" w:rsidRDefault="00CD4DCF" w:rsidP="0094594C">
            <w:pPr>
              <w:tabs>
                <w:tab w:val="left" w:pos="1575"/>
              </w:tabs>
            </w:pPr>
            <w:r>
              <w:t>cantaloupe</w:t>
            </w:r>
          </w:p>
        </w:tc>
        <w:tc>
          <w:tcPr>
            <w:tcW w:w="1178" w:type="dxa"/>
          </w:tcPr>
          <w:p w14:paraId="1A63EE65" w14:textId="77777777" w:rsidR="00CD4DCF" w:rsidRDefault="00CD4DCF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06BD61E6" w14:textId="77777777" w:rsidR="00CD4DCF" w:rsidRDefault="00CD4DCF" w:rsidP="0094594C">
            <w:pPr>
              <w:tabs>
                <w:tab w:val="left" w:pos="1575"/>
              </w:tabs>
            </w:pPr>
          </w:p>
        </w:tc>
      </w:tr>
      <w:tr w:rsidR="00CD4DCF" w14:paraId="4297E92B" w14:textId="77777777" w:rsidTr="0094594C">
        <w:tc>
          <w:tcPr>
            <w:tcW w:w="3325" w:type="dxa"/>
          </w:tcPr>
          <w:p w14:paraId="788A0DED" w14:textId="77777777" w:rsidR="00CD4DCF" w:rsidRDefault="00CD4DCF" w:rsidP="0094594C">
            <w:pPr>
              <w:tabs>
                <w:tab w:val="left" w:pos="1575"/>
              </w:tabs>
            </w:pPr>
            <w:r>
              <w:t>Pepino</w:t>
            </w:r>
          </w:p>
        </w:tc>
        <w:tc>
          <w:tcPr>
            <w:tcW w:w="1380" w:type="dxa"/>
          </w:tcPr>
          <w:p w14:paraId="63452B3E" w14:textId="77777777" w:rsidR="00CD4DCF" w:rsidRDefault="00CD4DCF" w:rsidP="0094594C">
            <w:pPr>
              <w:tabs>
                <w:tab w:val="left" w:pos="1575"/>
              </w:tabs>
            </w:pPr>
            <w:r>
              <w:t>Cucumber</w:t>
            </w:r>
          </w:p>
        </w:tc>
        <w:tc>
          <w:tcPr>
            <w:tcW w:w="1178" w:type="dxa"/>
          </w:tcPr>
          <w:p w14:paraId="6F98C3F6" w14:textId="77777777" w:rsidR="00CD4DCF" w:rsidRDefault="00CD4DCF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52A2976C" w14:textId="77777777" w:rsidR="00CD4DCF" w:rsidRDefault="00CD4DCF" w:rsidP="0094594C">
            <w:pPr>
              <w:tabs>
                <w:tab w:val="left" w:pos="1575"/>
              </w:tabs>
            </w:pPr>
          </w:p>
        </w:tc>
      </w:tr>
      <w:tr w:rsidR="00CD4DCF" w14:paraId="228BD43C" w14:textId="77777777" w:rsidTr="0094594C">
        <w:tc>
          <w:tcPr>
            <w:tcW w:w="3325" w:type="dxa"/>
          </w:tcPr>
          <w:p w14:paraId="58D8F5C7" w14:textId="77777777" w:rsidR="00CD4DCF" w:rsidRDefault="00CD4DCF" w:rsidP="0094594C">
            <w:pPr>
              <w:tabs>
                <w:tab w:val="left" w:pos="1575"/>
              </w:tabs>
            </w:pPr>
            <w:proofErr w:type="spellStart"/>
            <w:r>
              <w:t>Siguientes</w:t>
            </w:r>
            <w:proofErr w:type="spellEnd"/>
          </w:p>
        </w:tc>
        <w:tc>
          <w:tcPr>
            <w:tcW w:w="1380" w:type="dxa"/>
          </w:tcPr>
          <w:p w14:paraId="1659C75C" w14:textId="77777777" w:rsidR="00CD4DCF" w:rsidRDefault="00CD4DCF" w:rsidP="0094594C">
            <w:pPr>
              <w:tabs>
                <w:tab w:val="left" w:pos="1575"/>
              </w:tabs>
            </w:pPr>
            <w:r>
              <w:t>Following</w:t>
            </w:r>
          </w:p>
        </w:tc>
        <w:tc>
          <w:tcPr>
            <w:tcW w:w="1178" w:type="dxa"/>
          </w:tcPr>
          <w:p w14:paraId="0D41D5C3" w14:textId="77777777" w:rsidR="00CD4DCF" w:rsidRDefault="00CD4DCF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31B25C4D" w14:textId="77777777" w:rsidR="00CD4DCF" w:rsidRDefault="00CD4DCF" w:rsidP="0094594C">
            <w:pPr>
              <w:tabs>
                <w:tab w:val="left" w:pos="1575"/>
              </w:tabs>
            </w:pPr>
          </w:p>
        </w:tc>
      </w:tr>
      <w:tr w:rsidR="00CD4DCF" w14:paraId="4459840C" w14:textId="77777777" w:rsidTr="0094594C">
        <w:tc>
          <w:tcPr>
            <w:tcW w:w="3325" w:type="dxa"/>
          </w:tcPr>
          <w:p w14:paraId="6959C89A" w14:textId="77777777" w:rsidR="00CD4DCF" w:rsidRDefault="00CD4DCF" w:rsidP="0094594C">
            <w:pPr>
              <w:tabs>
                <w:tab w:val="left" w:pos="1575"/>
              </w:tabs>
            </w:pPr>
            <w:proofErr w:type="spellStart"/>
            <w:r>
              <w:t>Te</w:t>
            </w:r>
            <w:proofErr w:type="spellEnd"/>
          </w:p>
        </w:tc>
        <w:tc>
          <w:tcPr>
            <w:tcW w:w="1380" w:type="dxa"/>
          </w:tcPr>
          <w:p w14:paraId="3471AEBD" w14:textId="77777777" w:rsidR="00CD4DCF" w:rsidRDefault="00CD4DCF" w:rsidP="0094594C">
            <w:pPr>
              <w:tabs>
                <w:tab w:val="left" w:pos="1575"/>
              </w:tabs>
            </w:pPr>
            <w:r>
              <w:t>Tea</w:t>
            </w:r>
          </w:p>
        </w:tc>
        <w:tc>
          <w:tcPr>
            <w:tcW w:w="1178" w:type="dxa"/>
          </w:tcPr>
          <w:p w14:paraId="084946A1" w14:textId="77777777" w:rsidR="00CD4DCF" w:rsidRDefault="00CD4DCF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7E274A47" w14:textId="77777777" w:rsidR="00CD4DCF" w:rsidRDefault="00CD4DCF" w:rsidP="0094594C">
            <w:pPr>
              <w:tabs>
                <w:tab w:val="left" w:pos="1575"/>
              </w:tabs>
            </w:pPr>
          </w:p>
        </w:tc>
      </w:tr>
      <w:tr w:rsidR="00CD4DCF" w14:paraId="613451E1" w14:textId="77777777" w:rsidTr="0094594C">
        <w:tc>
          <w:tcPr>
            <w:tcW w:w="3325" w:type="dxa"/>
          </w:tcPr>
          <w:p w14:paraId="392B9CBF" w14:textId="77777777" w:rsidR="00CD4DCF" w:rsidRDefault="00CD4DCF" w:rsidP="0094594C">
            <w:pPr>
              <w:tabs>
                <w:tab w:val="left" w:pos="1575"/>
              </w:tabs>
            </w:pPr>
            <w:proofErr w:type="spellStart"/>
            <w:r>
              <w:t>Lengu</w:t>
            </w:r>
            <w:proofErr w:type="spellEnd"/>
          </w:p>
        </w:tc>
        <w:tc>
          <w:tcPr>
            <w:tcW w:w="1380" w:type="dxa"/>
          </w:tcPr>
          <w:p w14:paraId="592923CD" w14:textId="77777777" w:rsidR="00CD4DCF" w:rsidRDefault="00CD4DCF" w:rsidP="0094594C">
            <w:pPr>
              <w:tabs>
                <w:tab w:val="left" w:pos="1575"/>
              </w:tabs>
            </w:pPr>
            <w:r>
              <w:t>Language</w:t>
            </w:r>
          </w:p>
        </w:tc>
        <w:tc>
          <w:tcPr>
            <w:tcW w:w="1178" w:type="dxa"/>
          </w:tcPr>
          <w:p w14:paraId="1A4F5634" w14:textId="77777777" w:rsidR="00CD4DCF" w:rsidRDefault="00CD4DCF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70AABD7D" w14:textId="77777777" w:rsidR="00CD4DCF" w:rsidRDefault="00CD4DCF" w:rsidP="0094594C">
            <w:pPr>
              <w:tabs>
                <w:tab w:val="left" w:pos="1575"/>
              </w:tabs>
            </w:pPr>
          </w:p>
        </w:tc>
      </w:tr>
      <w:tr w:rsidR="00CD4DCF" w14:paraId="6739E71C" w14:textId="77777777" w:rsidTr="0094594C">
        <w:tc>
          <w:tcPr>
            <w:tcW w:w="3325" w:type="dxa"/>
          </w:tcPr>
          <w:p w14:paraId="2F360D1D" w14:textId="77777777" w:rsidR="00CD4DCF" w:rsidRDefault="00CD4DCF" w:rsidP="0094594C">
            <w:pPr>
              <w:tabs>
                <w:tab w:val="left" w:pos="1575"/>
              </w:tabs>
            </w:pPr>
            <w:r>
              <w:t>Vuelve</w:t>
            </w:r>
          </w:p>
        </w:tc>
        <w:tc>
          <w:tcPr>
            <w:tcW w:w="1380" w:type="dxa"/>
          </w:tcPr>
          <w:p w14:paraId="47A1EC59" w14:textId="77777777" w:rsidR="00CD4DCF" w:rsidRDefault="00CD4DCF" w:rsidP="0094594C">
            <w:pPr>
              <w:tabs>
                <w:tab w:val="left" w:pos="1575"/>
              </w:tabs>
            </w:pPr>
            <w:r>
              <w:t>Again</w:t>
            </w:r>
          </w:p>
        </w:tc>
        <w:tc>
          <w:tcPr>
            <w:tcW w:w="1178" w:type="dxa"/>
          </w:tcPr>
          <w:p w14:paraId="29F4F1DE" w14:textId="77777777" w:rsidR="00CD4DCF" w:rsidRDefault="00CD4DCF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34EF9BD4" w14:textId="77777777" w:rsidR="00CD4DCF" w:rsidRDefault="00CD4DCF" w:rsidP="0094594C">
            <w:pPr>
              <w:tabs>
                <w:tab w:val="left" w:pos="1575"/>
              </w:tabs>
            </w:pPr>
          </w:p>
        </w:tc>
      </w:tr>
      <w:tr w:rsidR="00CD4DCF" w14:paraId="4A90772C" w14:textId="77777777" w:rsidTr="0094594C">
        <w:tc>
          <w:tcPr>
            <w:tcW w:w="3325" w:type="dxa"/>
          </w:tcPr>
          <w:p w14:paraId="336407DF" w14:textId="77777777" w:rsidR="00CD4DCF" w:rsidRDefault="00CD4DCF" w:rsidP="0094594C">
            <w:pPr>
              <w:tabs>
                <w:tab w:val="left" w:pos="1575"/>
              </w:tabs>
            </w:pPr>
            <w:proofErr w:type="spellStart"/>
            <w:r>
              <w:t>Algunos</w:t>
            </w:r>
            <w:proofErr w:type="spellEnd"/>
          </w:p>
        </w:tc>
        <w:tc>
          <w:tcPr>
            <w:tcW w:w="1380" w:type="dxa"/>
          </w:tcPr>
          <w:p w14:paraId="1F8EC2AA" w14:textId="77777777" w:rsidR="00CD4DCF" w:rsidRDefault="00CD4DCF" w:rsidP="0094594C">
            <w:pPr>
              <w:tabs>
                <w:tab w:val="left" w:pos="1575"/>
              </w:tabs>
            </w:pPr>
            <w:r>
              <w:t>Some</w:t>
            </w:r>
          </w:p>
        </w:tc>
        <w:tc>
          <w:tcPr>
            <w:tcW w:w="1178" w:type="dxa"/>
          </w:tcPr>
          <w:p w14:paraId="42CEC6A1" w14:textId="77777777" w:rsidR="00CD4DCF" w:rsidRDefault="00CD4DCF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11A6E449" w14:textId="77777777" w:rsidR="00CD4DCF" w:rsidRDefault="00CD4DCF" w:rsidP="0094594C">
            <w:pPr>
              <w:tabs>
                <w:tab w:val="left" w:pos="1575"/>
              </w:tabs>
            </w:pPr>
          </w:p>
        </w:tc>
      </w:tr>
      <w:tr w:rsidR="00CD4DCF" w14:paraId="2F27701C" w14:textId="77777777" w:rsidTr="0094594C">
        <w:tc>
          <w:tcPr>
            <w:tcW w:w="3325" w:type="dxa"/>
          </w:tcPr>
          <w:p w14:paraId="2338A4BC" w14:textId="77777777" w:rsidR="00CD4DCF" w:rsidRDefault="00CD4DCF" w:rsidP="0094594C">
            <w:pPr>
              <w:tabs>
                <w:tab w:val="left" w:pos="1575"/>
              </w:tabs>
            </w:pPr>
            <w:proofErr w:type="spellStart"/>
            <w:r>
              <w:t>Ponlo</w:t>
            </w:r>
            <w:proofErr w:type="spellEnd"/>
          </w:p>
        </w:tc>
        <w:tc>
          <w:tcPr>
            <w:tcW w:w="1380" w:type="dxa"/>
          </w:tcPr>
          <w:p w14:paraId="4F147A4A" w14:textId="77777777" w:rsidR="00CD4DCF" w:rsidRDefault="00CD4DCF" w:rsidP="0094594C">
            <w:pPr>
              <w:tabs>
                <w:tab w:val="left" w:pos="1575"/>
              </w:tabs>
            </w:pPr>
            <w:r>
              <w:t>put</w:t>
            </w:r>
          </w:p>
        </w:tc>
        <w:tc>
          <w:tcPr>
            <w:tcW w:w="1178" w:type="dxa"/>
          </w:tcPr>
          <w:p w14:paraId="5FA45959" w14:textId="77777777" w:rsidR="00CD4DCF" w:rsidRDefault="00CD4DCF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3F049DD3" w14:textId="77777777" w:rsidR="00CD4DCF" w:rsidRDefault="00CD4DCF" w:rsidP="0094594C">
            <w:pPr>
              <w:tabs>
                <w:tab w:val="left" w:pos="1575"/>
              </w:tabs>
            </w:pPr>
          </w:p>
        </w:tc>
      </w:tr>
      <w:tr w:rsidR="00CD4DCF" w14:paraId="6CFEBC5B" w14:textId="77777777" w:rsidTr="0094594C">
        <w:tc>
          <w:tcPr>
            <w:tcW w:w="3325" w:type="dxa"/>
          </w:tcPr>
          <w:p w14:paraId="1704AE74" w14:textId="77777777" w:rsidR="00CD4DCF" w:rsidRDefault="00CD4DCF" w:rsidP="0094594C">
            <w:pPr>
              <w:tabs>
                <w:tab w:val="left" w:pos="1575"/>
              </w:tabs>
            </w:pPr>
            <w:proofErr w:type="spellStart"/>
            <w:r>
              <w:t>Vientana</w:t>
            </w:r>
            <w:proofErr w:type="spellEnd"/>
          </w:p>
        </w:tc>
        <w:tc>
          <w:tcPr>
            <w:tcW w:w="1380" w:type="dxa"/>
          </w:tcPr>
          <w:p w14:paraId="29A5482C" w14:textId="77777777" w:rsidR="00CD4DCF" w:rsidRDefault="00CD4DCF" w:rsidP="0094594C">
            <w:pPr>
              <w:tabs>
                <w:tab w:val="left" w:pos="1575"/>
              </w:tabs>
            </w:pPr>
            <w:r>
              <w:t>windows</w:t>
            </w:r>
          </w:p>
        </w:tc>
        <w:tc>
          <w:tcPr>
            <w:tcW w:w="1178" w:type="dxa"/>
          </w:tcPr>
          <w:p w14:paraId="44CE8405" w14:textId="77777777" w:rsidR="00CD4DCF" w:rsidRDefault="00CD4DCF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41AB8AF5" w14:textId="77777777" w:rsidR="00CD4DCF" w:rsidRDefault="00CD4DCF" w:rsidP="0094594C">
            <w:pPr>
              <w:tabs>
                <w:tab w:val="left" w:pos="1575"/>
              </w:tabs>
            </w:pPr>
          </w:p>
        </w:tc>
      </w:tr>
      <w:tr w:rsidR="00CD4DCF" w14:paraId="2555A84C" w14:textId="77777777" w:rsidTr="0094594C">
        <w:tc>
          <w:tcPr>
            <w:tcW w:w="3325" w:type="dxa"/>
          </w:tcPr>
          <w:p w14:paraId="038CE9B8" w14:textId="77777777" w:rsidR="00CD4DCF" w:rsidRDefault="00CD4DCF" w:rsidP="0094594C">
            <w:pPr>
              <w:tabs>
                <w:tab w:val="left" w:pos="1575"/>
              </w:tabs>
            </w:pPr>
            <w:proofErr w:type="spellStart"/>
            <w:r>
              <w:t>Perro</w:t>
            </w:r>
            <w:proofErr w:type="spellEnd"/>
          </w:p>
        </w:tc>
        <w:tc>
          <w:tcPr>
            <w:tcW w:w="1380" w:type="dxa"/>
          </w:tcPr>
          <w:p w14:paraId="4FEEF8A8" w14:textId="77777777" w:rsidR="00CD4DCF" w:rsidRDefault="00CD4DCF" w:rsidP="0094594C">
            <w:pPr>
              <w:tabs>
                <w:tab w:val="left" w:pos="1575"/>
              </w:tabs>
            </w:pPr>
            <w:r>
              <w:t>dog</w:t>
            </w:r>
          </w:p>
        </w:tc>
        <w:tc>
          <w:tcPr>
            <w:tcW w:w="1178" w:type="dxa"/>
          </w:tcPr>
          <w:p w14:paraId="1DC62371" w14:textId="77777777" w:rsidR="00CD4DCF" w:rsidRDefault="00CD4DCF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554A7ACB" w14:textId="77777777" w:rsidR="00CD4DCF" w:rsidRDefault="00CD4DCF" w:rsidP="0094594C">
            <w:pPr>
              <w:tabs>
                <w:tab w:val="left" w:pos="1575"/>
              </w:tabs>
            </w:pPr>
          </w:p>
        </w:tc>
      </w:tr>
      <w:tr w:rsidR="00CD4DCF" w14:paraId="77F69AE0" w14:textId="77777777" w:rsidTr="0094594C">
        <w:tc>
          <w:tcPr>
            <w:tcW w:w="3325" w:type="dxa"/>
          </w:tcPr>
          <w:p w14:paraId="62262A53" w14:textId="77777777" w:rsidR="00CD4DCF" w:rsidRDefault="00CD4DCF" w:rsidP="0094594C">
            <w:pPr>
              <w:tabs>
                <w:tab w:val="left" w:pos="1575"/>
              </w:tabs>
            </w:pPr>
            <w:proofErr w:type="spellStart"/>
            <w:r>
              <w:t>Cerca</w:t>
            </w:r>
            <w:proofErr w:type="spellEnd"/>
          </w:p>
        </w:tc>
        <w:tc>
          <w:tcPr>
            <w:tcW w:w="1380" w:type="dxa"/>
          </w:tcPr>
          <w:p w14:paraId="6D328D43" w14:textId="77777777" w:rsidR="00CD4DCF" w:rsidRDefault="00CD4DCF" w:rsidP="0094594C">
            <w:pPr>
              <w:tabs>
                <w:tab w:val="left" w:pos="1575"/>
              </w:tabs>
            </w:pPr>
            <w:r>
              <w:t>near</w:t>
            </w:r>
          </w:p>
        </w:tc>
        <w:tc>
          <w:tcPr>
            <w:tcW w:w="1178" w:type="dxa"/>
          </w:tcPr>
          <w:p w14:paraId="47623EBF" w14:textId="77777777" w:rsidR="00CD4DCF" w:rsidRDefault="00CD4DCF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1F0E0586" w14:textId="77777777" w:rsidR="00CD4DCF" w:rsidRDefault="00CD4DCF" w:rsidP="0094594C">
            <w:pPr>
              <w:tabs>
                <w:tab w:val="left" w:pos="1575"/>
              </w:tabs>
            </w:pPr>
          </w:p>
        </w:tc>
      </w:tr>
      <w:tr w:rsidR="00CD4DCF" w14:paraId="4ACD7216" w14:textId="77777777" w:rsidTr="0094594C">
        <w:tc>
          <w:tcPr>
            <w:tcW w:w="3325" w:type="dxa"/>
          </w:tcPr>
          <w:p w14:paraId="4AA0823A" w14:textId="77777777" w:rsidR="00CD4DCF" w:rsidRDefault="00CD4DCF" w:rsidP="0094594C">
            <w:pPr>
              <w:tabs>
                <w:tab w:val="left" w:pos="1575"/>
              </w:tabs>
            </w:pPr>
            <w:r>
              <w:t>Árbol</w:t>
            </w:r>
          </w:p>
        </w:tc>
        <w:tc>
          <w:tcPr>
            <w:tcW w:w="1380" w:type="dxa"/>
          </w:tcPr>
          <w:p w14:paraId="0AB0D8D8" w14:textId="77777777" w:rsidR="00CD4DCF" w:rsidRDefault="00CD4DCF" w:rsidP="0094594C">
            <w:pPr>
              <w:tabs>
                <w:tab w:val="left" w:pos="1575"/>
              </w:tabs>
            </w:pPr>
            <w:r>
              <w:t>tree</w:t>
            </w:r>
          </w:p>
        </w:tc>
        <w:tc>
          <w:tcPr>
            <w:tcW w:w="1178" w:type="dxa"/>
          </w:tcPr>
          <w:p w14:paraId="3D7B8DEB" w14:textId="77777777" w:rsidR="00CD4DCF" w:rsidRDefault="00CD4DCF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480033BB" w14:textId="77777777" w:rsidR="00CD4DCF" w:rsidRDefault="00CD4DCF" w:rsidP="0094594C">
            <w:pPr>
              <w:tabs>
                <w:tab w:val="left" w:pos="1575"/>
              </w:tabs>
            </w:pPr>
          </w:p>
        </w:tc>
      </w:tr>
      <w:tr w:rsidR="00CD4DCF" w14:paraId="49E2F92E" w14:textId="77777777" w:rsidTr="0094594C">
        <w:tc>
          <w:tcPr>
            <w:tcW w:w="3325" w:type="dxa"/>
          </w:tcPr>
          <w:p w14:paraId="469E9813" w14:textId="77777777" w:rsidR="00CD4DCF" w:rsidRDefault="00CD4DCF" w:rsidP="0094594C">
            <w:pPr>
              <w:tabs>
                <w:tab w:val="left" w:pos="1575"/>
              </w:tabs>
            </w:pPr>
            <w:proofErr w:type="spellStart"/>
            <w:r>
              <w:t>Inglesa</w:t>
            </w:r>
            <w:proofErr w:type="spellEnd"/>
          </w:p>
        </w:tc>
        <w:tc>
          <w:tcPr>
            <w:tcW w:w="1380" w:type="dxa"/>
          </w:tcPr>
          <w:p w14:paraId="4D3CE1D3" w14:textId="77777777" w:rsidR="00CD4DCF" w:rsidRDefault="00CD4DCF" w:rsidP="0094594C">
            <w:pPr>
              <w:tabs>
                <w:tab w:val="left" w:pos="1575"/>
              </w:tabs>
            </w:pPr>
            <w:r>
              <w:t>England</w:t>
            </w:r>
          </w:p>
        </w:tc>
        <w:tc>
          <w:tcPr>
            <w:tcW w:w="1178" w:type="dxa"/>
          </w:tcPr>
          <w:p w14:paraId="33B03C16" w14:textId="77777777" w:rsidR="00CD4DCF" w:rsidRDefault="00CD4DCF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0AFDE911" w14:textId="77777777" w:rsidR="00CD4DCF" w:rsidRDefault="00CD4DCF" w:rsidP="0094594C">
            <w:pPr>
              <w:tabs>
                <w:tab w:val="left" w:pos="1575"/>
              </w:tabs>
            </w:pPr>
          </w:p>
        </w:tc>
      </w:tr>
      <w:tr w:rsidR="00CD4DCF" w14:paraId="3249E3FA" w14:textId="77777777" w:rsidTr="0094594C">
        <w:tc>
          <w:tcPr>
            <w:tcW w:w="3325" w:type="dxa"/>
          </w:tcPr>
          <w:p w14:paraId="237E48E8" w14:textId="77777777" w:rsidR="00CD4DCF" w:rsidRDefault="00CD4DCF" w:rsidP="0094594C">
            <w:pPr>
              <w:tabs>
                <w:tab w:val="left" w:pos="1575"/>
              </w:tabs>
            </w:pPr>
            <w:proofErr w:type="spellStart"/>
            <w:r>
              <w:t>Iglesia</w:t>
            </w:r>
            <w:proofErr w:type="spellEnd"/>
          </w:p>
        </w:tc>
        <w:tc>
          <w:tcPr>
            <w:tcW w:w="1380" w:type="dxa"/>
          </w:tcPr>
          <w:p w14:paraId="3EBFB509" w14:textId="77777777" w:rsidR="00CD4DCF" w:rsidRDefault="00CD4DCF" w:rsidP="0094594C">
            <w:pPr>
              <w:tabs>
                <w:tab w:val="left" w:pos="1575"/>
              </w:tabs>
            </w:pPr>
            <w:r>
              <w:t>church</w:t>
            </w:r>
          </w:p>
        </w:tc>
        <w:tc>
          <w:tcPr>
            <w:tcW w:w="1178" w:type="dxa"/>
          </w:tcPr>
          <w:p w14:paraId="5B91026B" w14:textId="77777777" w:rsidR="00CD4DCF" w:rsidRDefault="00CD4DCF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6516AF24" w14:textId="77777777" w:rsidR="00CD4DCF" w:rsidRDefault="00CD4DCF" w:rsidP="0094594C">
            <w:pPr>
              <w:tabs>
                <w:tab w:val="left" w:pos="1575"/>
              </w:tabs>
            </w:pPr>
          </w:p>
        </w:tc>
      </w:tr>
      <w:tr w:rsidR="00EF3B15" w14:paraId="260B990E" w14:textId="77777777" w:rsidTr="0094594C">
        <w:tc>
          <w:tcPr>
            <w:tcW w:w="3325" w:type="dxa"/>
          </w:tcPr>
          <w:p w14:paraId="660ADE51" w14:textId="61335923" w:rsidR="00EF3B15" w:rsidRDefault="00EF3B15" w:rsidP="0094594C">
            <w:pPr>
              <w:tabs>
                <w:tab w:val="left" w:pos="1575"/>
              </w:tabs>
            </w:pPr>
            <w:proofErr w:type="spellStart"/>
            <w:r>
              <w:t>Luego</w:t>
            </w:r>
            <w:proofErr w:type="spellEnd"/>
          </w:p>
        </w:tc>
        <w:tc>
          <w:tcPr>
            <w:tcW w:w="1380" w:type="dxa"/>
          </w:tcPr>
          <w:p w14:paraId="49FFBFBD" w14:textId="2E65F4E2" w:rsidR="00EF3B15" w:rsidRDefault="00E15CC0" w:rsidP="0094594C">
            <w:pPr>
              <w:tabs>
                <w:tab w:val="left" w:pos="1575"/>
              </w:tabs>
            </w:pPr>
            <w:r>
              <w:t>L</w:t>
            </w:r>
            <w:r w:rsidR="00EF3B15">
              <w:t>ater</w:t>
            </w:r>
          </w:p>
        </w:tc>
        <w:tc>
          <w:tcPr>
            <w:tcW w:w="1178" w:type="dxa"/>
          </w:tcPr>
          <w:p w14:paraId="736B883A" w14:textId="77777777" w:rsidR="00EF3B15" w:rsidRDefault="00EF3B15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7F561FB7" w14:textId="77777777" w:rsidR="00EF3B15" w:rsidRDefault="00EF3B15" w:rsidP="0094594C">
            <w:pPr>
              <w:tabs>
                <w:tab w:val="left" w:pos="1575"/>
              </w:tabs>
            </w:pPr>
          </w:p>
        </w:tc>
      </w:tr>
      <w:tr w:rsidR="00E15CC0" w14:paraId="53C2EAC2" w14:textId="77777777" w:rsidTr="0094594C">
        <w:tc>
          <w:tcPr>
            <w:tcW w:w="3325" w:type="dxa"/>
          </w:tcPr>
          <w:p w14:paraId="52ABB6AB" w14:textId="34F62D58" w:rsidR="00E15CC0" w:rsidRDefault="00E15CC0" w:rsidP="0094594C">
            <w:pPr>
              <w:tabs>
                <w:tab w:val="left" w:pos="1575"/>
              </w:tabs>
            </w:pPr>
            <w:r>
              <w:t>Parser</w:t>
            </w:r>
          </w:p>
        </w:tc>
        <w:tc>
          <w:tcPr>
            <w:tcW w:w="1380" w:type="dxa"/>
          </w:tcPr>
          <w:p w14:paraId="208BAC6B" w14:textId="6DC4A658" w:rsidR="00E15CC0" w:rsidRDefault="00E15CC0" w:rsidP="0094594C">
            <w:pPr>
              <w:tabs>
                <w:tab w:val="left" w:pos="1575"/>
              </w:tabs>
            </w:pPr>
            <w:r>
              <w:t>To go to walk</w:t>
            </w:r>
          </w:p>
        </w:tc>
        <w:tc>
          <w:tcPr>
            <w:tcW w:w="1178" w:type="dxa"/>
          </w:tcPr>
          <w:p w14:paraId="296246BC" w14:textId="77777777" w:rsidR="00E15CC0" w:rsidRDefault="00E15CC0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3A40672D" w14:textId="77777777" w:rsidR="00E15CC0" w:rsidRDefault="00E15CC0" w:rsidP="0094594C">
            <w:pPr>
              <w:tabs>
                <w:tab w:val="left" w:pos="1575"/>
              </w:tabs>
            </w:pPr>
          </w:p>
        </w:tc>
      </w:tr>
      <w:tr w:rsidR="00E648E4" w14:paraId="4A00FB63" w14:textId="77777777" w:rsidTr="0094594C">
        <w:tc>
          <w:tcPr>
            <w:tcW w:w="3325" w:type="dxa"/>
          </w:tcPr>
          <w:p w14:paraId="2DE14B75" w14:textId="3B1D817F" w:rsidR="00E648E4" w:rsidRDefault="00E648E4" w:rsidP="0094594C">
            <w:pPr>
              <w:tabs>
                <w:tab w:val="left" w:pos="1575"/>
              </w:tabs>
            </w:pPr>
            <w:r>
              <w:t>Escuela</w:t>
            </w:r>
          </w:p>
        </w:tc>
        <w:tc>
          <w:tcPr>
            <w:tcW w:w="1380" w:type="dxa"/>
          </w:tcPr>
          <w:p w14:paraId="371892F5" w14:textId="3AD0352E" w:rsidR="00E648E4" w:rsidRDefault="00AD05DB" w:rsidP="0094594C">
            <w:pPr>
              <w:tabs>
                <w:tab w:val="left" w:pos="1575"/>
              </w:tabs>
            </w:pPr>
            <w:r>
              <w:t>S</w:t>
            </w:r>
            <w:r w:rsidR="00E648E4">
              <w:t>chool</w:t>
            </w:r>
          </w:p>
        </w:tc>
        <w:tc>
          <w:tcPr>
            <w:tcW w:w="1178" w:type="dxa"/>
          </w:tcPr>
          <w:p w14:paraId="44CA9779" w14:textId="77777777" w:rsidR="00E648E4" w:rsidRDefault="00E648E4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2B21C7F6" w14:textId="77777777" w:rsidR="00E648E4" w:rsidRDefault="00E648E4" w:rsidP="0094594C">
            <w:pPr>
              <w:tabs>
                <w:tab w:val="left" w:pos="1575"/>
              </w:tabs>
            </w:pPr>
          </w:p>
        </w:tc>
      </w:tr>
      <w:tr w:rsidR="00AD05DB" w14:paraId="217526F6" w14:textId="77777777" w:rsidTr="0094594C">
        <w:tc>
          <w:tcPr>
            <w:tcW w:w="3325" w:type="dxa"/>
          </w:tcPr>
          <w:p w14:paraId="5FB85195" w14:textId="4AC7CBB3" w:rsidR="00AD05DB" w:rsidRDefault="00AD05DB" w:rsidP="0094594C">
            <w:pPr>
              <w:tabs>
                <w:tab w:val="left" w:pos="1575"/>
              </w:tabs>
            </w:pPr>
            <w:r>
              <w:t>Liga</w:t>
            </w:r>
          </w:p>
        </w:tc>
        <w:tc>
          <w:tcPr>
            <w:tcW w:w="1380" w:type="dxa"/>
          </w:tcPr>
          <w:p w14:paraId="3D1EAE60" w14:textId="1FE50C64" w:rsidR="00AD05DB" w:rsidRDefault="00C77E18" w:rsidP="0094594C">
            <w:pPr>
              <w:tabs>
                <w:tab w:val="left" w:pos="1575"/>
              </w:tabs>
            </w:pPr>
            <w:r>
              <w:t>L</w:t>
            </w:r>
            <w:r w:rsidR="00AD05DB">
              <w:t>eague</w:t>
            </w:r>
          </w:p>
        </w:tc>
        <w:tc>
          <w:tcPr>
            <w:tcW w:w="1178" w:type="dxa"/>
          </w:tcPr>
          <w:p w14:paraId="5D146C45" w14:textId="77777777" w:rsidR="00AD05DB" w:rsidRDefault="00AD05DB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738A7346" w14:textId="77777777" w:rsidR="00AD05DB" w:rsidRDefault="00AD05DB" w:rsidP="0094594C">
            <w:pPr>
              <w:tabs>
                <w:tab w:val="left" w:pos="1575"/>
              </w:tabs>
            </w:pPr>
          </w:p>
        </w:tc>
      </w:tr>
      <w:tr w:rsidR="00C77E18" w14:paraId="7C3B8E3D" w14:textId="77777777" w:rsidTr="0094594C">
        <w:tc>
          <w:tcPr>
            <w:tcW w:w="3325" w:type="dxa"/>
          </w:tcPr>
          <w:p w14:paraId="1BDBD420" w14:textId="776F1DD5" w:rsidR="00C77E18" w:rsidRDefault="00C77E18" w:rsidP="0094594C">
            <w:pPr>
              <w:tabs>
                <w:tab w:val="left" w:pos="1575"/>
              </w:tabs>
            </w:pPr>
            <w:proofErr w:type="spellStart"/>
            <w:r>
              <w:t>Ofrecen</w:t>
            </w:r>
            <w:proofErr w:type="spellEnd"/>
          </w:p>
        </w:tc>
        <w:tc>
          <w:tcPr>
            <w:tcW w:w="1380" w:type="dxa"/>
          </w:tcPr>
          <w:p w14:paraId="5B65A1D2" w14:textId="2EBBB438" w:rsidR="00C77E18" w:rsidRDefault="00C77E18" w:rsidP="0094594C">
            <w:pPr>
              <w:tabs>
                <w:tab w:val="left" w:pos="1575"/>
              </w:tabs>
            </w:pPr>
            <w:r>
              <w:t>offering</w:t>
            </w:r>
          </w:p>
        </w:tc>
        <w:tc>
          <w:tcPr>
            <w:tcW w:w="1178" w:type="dxa"/>
          </w:tcPr>
          <w:p w14:paraId="64FDD917" w14:textId="77777777" w:rsidR="00C77E18" w:rsidRDefault="00C77E18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797E4575" w14:textId="77777777" w:rsidR="00C77E18" w:rsidRDefault="00C77E18" w:rsidP="0094594C">
            <w:pPr>
              <w:tabs>
                <w:tab w:val="left" w:pos="1575"/>
              </w:tabs>
            </w:pPr>
          </w:p>
        </w:tc>
      </w:tr>
      <w:tr w:rsidR="0060690E" w14:paraId="7F36E778" w14:textId="77777777" w:rsidTr="0094594C">
        <w:tc>
          <w:tcPr>
            <w:tcW w:w="3325" w:type="dxa"/>
          </w:tcPr>
          <w:p w14:paraId="413292D7" w14:textId="2D67BF84" w:rsidR="0060690E" w:rsidRDefault="0060690E" w:rsidP="0094594C">
            <w:pPr>
              <w:tabs>
                <w:tab w:val="left" w:pos="1575"/>
              </w:tabs>
            </w:pPr>
            <w:r>
              <w:t>Camisa</w:t>
            </w:r>
          </w:p>
        </w:tc>
        <w:tc>
          <w:tcPr>
            <w:tcW w:w="1380" w:type="dxa"/>
          </w:tcPr>
          <w:p w14:paraId="4C380A43" w14:textId="06F12A10" w:rsidR="0060690E" w:rsidRDefault="0060690E" w:rsidP="0094594C">
            <w:pPr>
              <w:tabs>
                <w:tab w:val="left" w:pos="1575"/>
              </w:tabs>
            </w:pPr>
            <w:r>
              <w:t>Shirt</w:t>
            </w:r>
          </w:p>
        </w:tc>
        <w:tc>
          <w:tcPr>
            <w:tcW w:w="1178" w:type="dxa"/>
          </w:tcPr>
          <w:p w14:paraId="1CEE831C" w14:textId="77777777" w:rsidR="0060690E" w:rsidRDefault="0060690E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052889B0" w14:textId="77777777" w:rsidR="0060690E" w:rsidRDefault="0060690E" w:rsidP="0094594C">
            <w:pPr>
              <w:tabs>
                <w:tab w:val="left" w:pos="1575"/>
              </w:tabs>
            </w:pPr>
          </w:p>
        </w:tc>
      </w:tr>
      <w:tr w:rsidR="0060690E" w14:paraId="1117A57C" w14:textId="77777777" w:rsidTr="0094594C">
        <w:tc>
          <w:tcPr>
            <w:tcW w:w="3325" w:type="dxa"/>
          </w:tcPr>
          <w:p w14:paraId="6D914DCB" w14:textId="2DC7F436" w:rsidR="0060690E" w:rsidRDefault="0060690E" w:rsidP="0094594C">
            <w:pPr>
              <w:tabs>
                <w:tab w:val="left" w:pos="1575"/>
              </w:tabs>
            </w:pPr>
            <w:proofErr w:type="spellStart"/>
            <w:r>
              <w:t>Camiseta</w:t>
            </w:r>
            <w:proofErr w:type="spellEnd"/>
          </w:p>
        </w:tc>
        <w:tc>
          <w:tcPr>
            <w:tcW w:w="1380" w:type="dxa"/>
          </w:tcPr>
          <w:p w14:paraId="7A625ECD" w14:textId="7AFBD7D3" w:rsidR="0060690E" w:rsidRDefault="0060690E" w:rsidP="0094594C">
            <w:pPr>
              <w:tabs>
                <w:tab w:val="left" w:pos="1575"/>
              </w:tabs>
            </w:pPr>
            <w:proofErr w:type="spellStart"/>
            <w:r>
              <w:t>Tshirt</w:t>
            </w:r>
            <w:proofErr w:type="spellEnd"/>
          </w:p>
        </w:tc>
        <w:tc>
          <w:tcPr>
            <w:tcW w:w="1178" w:type="dxa"/>
          </w:tcPr>
          <w:p w14:paraId="2ADBDAA1" w14:textId="77777777" w:rsidR="0060690E" w:rsidRDefault="0060690E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4F5F2B94" w14:textId="77777777" w:rsidR="0060690E" w:rsidRDefault="0060690E" w:rsidP="0094594C">
            <w:pPr>
              <w:tabs>
                <w:tab w:val="left" w:pos="1575"/>
              </w:tabs>
            </w:pPr>
          </w:p>
        </w:tc>
      </w:tr>
      <w:tr w:rsidR="00DE74CC" w14:paraId="1EACA061" w14:textId="77777777" w:rsidTr="0094594C">
        <w:tc>
          <w:tcPr>
            <w:tcW w:w="3325" w:type="dxa"/>
          </w:tcPr>
          <w:p w14:paraId="35BE6832" w14:textId="097A7935" w:rsidR="00DE74CC" w:rsidRDefault="00DE74CC" w:rsidP="0094594C">
            <w:pPr>
              <w:tabs>
                <w:tab w:val="left" w:pos="1575"/>
              </w:tabs>
            </w:pPr>
            <w:proofErr w:type="spellStart"/>
            <w:r>
              <w:t>Vecinas</w:t>
            </w:r>
            <w:proofErr w:type="spellEnd"/>
          </w:p>
        </w:tc>
        <w:tc>
          <w:tcPr>
            <w:tcW w:w="1380" w:type="dxa"/>
          </w:tcPr>
          <w:p w14:paraId="64B01ECD" w14:textId="2318AA19" w:rsidR="00DE74CC" w:rsidRDefault="00DE74CC" w:rsidP="0094594C">
            <w:pPr>
              <w:tabs>
                <w:tab w:val="left" w:pos="1575"/>
              </w:tabs>
            </w:pPr>
            <w:r>
              <w:t>Neighbors</w:t>
            </w:r>
          </w:p>
        </w:tc>
        <w:tc>
          <w:tcPr>
            <w:tcW w:w="1178" w:type="dxa"/>
          </w:tcPr>
          <w:p w14:paraId="539A9A1A" w14:textId="77777777" w:rsidR="00DE74CC" w:rsidRDefault="00DE74CC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6D16CC68" w14:textId="77777777" w:rsidR="00DE74CC" w:rsidRDefault="00DE74CC" w:rsidP="0094594C">
            <w:pPr>
              <w:tabs>
                <w:tab w:val="left" w:pos="1575"/>
              </w:tabs>
            </w:pPr>
          </w:p>
        </w:tc>
      </w:tr>
      <w:tr w:rsidR="00DE74CC" w14:paraId="008A931E" w14:textId="77777777" w:rsidTr="0094594C">
        <w:tc>
          <w:tcPr>
            <w:tcW w:w="3325" w:type="dxa"/>
          </w:tcPr>
          <w:p w14:paraId="4EE48425" w14:textId="63AF99D5" w:rsidR="00DE74CC" w:rsidRDefault="00DE74CC" w:rsidP="0094594C">
            <w:pPr>
              <w:tabs>
                <w:tab w:val="left" w:pos="1575"/>
              </w:tabs>
            </w:pPr>
            <w:proofErr w:type="spellStart"/>
            <w:r>
              <w:t>Parientes</w:t>
            </w:r>
            <w:proofErr w:type="spellEnd"/>
          </w:p>
        </w:tc>
        <w:tc>
          <w:tcPr>
            <w:tcW w:w="1380" w:type="dxa"/>
          </w:tcPr>
          <w:p w14:paraId="2FAE56BC" w14:textId="37CEF8BE" w:rsidR="00DE74CC" w:rsidRDefault="00DE74CC" w:rsidP="0094594C">
            <w:pPr>
              <w:tabs>
                <w:tab w:val="left" w:pos="1575"/>
              </w:tabs>
            </w:pPr>
            <w:r>
              <w:t>Relatives</w:t>
            </w:r>
          </w:p>
        </w:tc>
        <w:tc>
          <w:tcPr>
            <w:tcW w:w="1178" w:type="dxa"/>
          </w:tcPr>
          <w:p w14:paraId="4E42353A" w14:textId="77777777" w:rsidR="00DE74CC" w:rsidRDefault="00DE74CC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5D00BE1F" w14:textId="77777777" w:rsidR="00DE74CC" w:rsidRDefault="00DE74CC" w:rsidP="0094594C">
            <w:pPr>
              <w:tabs>
                <w:tab w:val="left" w:pos="1575"/>
              </w:tabs>
            </w:pPr>
          </w:p>
        </w:tc>
      </w:tr>
      <w:tr w:rsidR="00DE74CC" w14:paraId="31392611" w14:textId="77777777" w:rsidTr="0094594C">
        <w:tc>
          <w:tcPr>
            <w:tcW w:w="3325" w:type="dxa"/>
          </w:tcPr>
          <w:p w14:paraId="63C7156C" w14:textId="73B48636" w:rsidR="00DE74CC" w:rsidRDefault="00DE74CC" w:rsidP="0094594C">
            <w:pPr>
              <w:tabs>
                <w:tab w:val="left" w:pos="1575"/>
              </w:tabs>
            </w:pPr>
            <w:r>
              <w:lastRenderedPageBreak/>
              <w:t>Barrio</w:t>
            </w:r>
          </w:p>
        </w:tc>
        <w:tc>
          <w:tcPr>
            <w:tcW w:w="1380" w:type="dxa"/>
          </w:tcPr>
          <w:p w14:paraId="678DC7AB" w14:textId="4D15F68B" w:rsidR="00DE74CC" w:rsidRDefault="00DE74CC" w:rsidP="0094594C">
            <w:pPr>
              <w:tabs>
                <w:tab w:val="left" w:pos="1575"/>
              </w:tabs>
            </w:pPr>
            <w:r>
              <w:t>Surroundings</w:t>
            </w:r>
          </w:p>
        </w:tc>
        <w:tc>
          <w:tcPr>
            <w:tcW w:w="1178" w:type="dxa"/>
          </w:tcPr>
          <w:p w14:paraId="4531D97E" w14:textId="77777777" w:rsidR="00DE74CC" w:rsidRDefault="00DE74CC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24717F9B" w14:textId="77777777" w:rsidR="00DE74CC" w:rsidRDefault="00DE74CC" w:rsidP="0094594C">
            <w:pPr>
              <w:tabs>
                <w:tab w:val="left" w:pos="1575"/>
              </w:tabs>
            </w:pPr>
          </w:p>
        </w:tc>
      </w:tr>
      <w:tr w:rsidR="00DE74CC" w14:paraId="42B31248" w14:textId="77777777" w:rsidTr="0094594C">
        <w:tc>
          <w:tcPr>
            <w:tcW w:w="3325" w:type="dxa"/>
          </w:tcPr>
          <w:p w14:paraId="06B35C22" w14:textId="65114721" w:rsidR="00DE74CC" w:rsidRDefault="00DE74CC" w:rsidP="0094594C">
            <w:pPr>
              <w:tabs>
                <w:tab w:val="left" w:pos="1575"/>
              </w:tabs>
            </w:pPr>
            <w:proofErr w:type="spellStart"/>
            <w:r>
              <w:t>Aprobar</w:t>
            </w:r>
            <w:proofErr w:type="spellEnd"/>
          </w:p>
        </w:tc>
        <w:tc>
          <w:tcPr>
            <w:tcW w:w="1380" w:type="dxa"/>
          </w:tcPr>
          <w:p w14:paraId="29E225EC" w14:textId="7747BD55" w:rsidR="00DE74CC" w:rsidRDefault="00DE74CC" w:rsidP="0094594C">
            <w:pPr>
              <w:tabs>
                <w:tab w:val="left" w:pos="1575"/>
              </w:tabs>
            </w:pPr>
            <w:r>
              <w:t>To pass</w:t>
            </w:r>
          </w:p>
        </w:tc>
        <w:tc>
          <w:tcPr>
            <w:tcW w:w="1178" w:type="dxa"/>
          </w:tcPr>
          <w:p w14:paraId="63D59098" w14:textId="77777777" w:rsidR="00DE74CC" w:rsidRDefault="00DE74CC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13190A76" w14:textId="77777777" w:rsidR="00DE74CC" w:rsidRDefault="00DE74CC" w:rsidP="0094594C">
            <w:pPr>
              <w:tabs>
                <w:tab w:val="left" w:pos="1575"/>
              </w:tabs>
            </w:pPr>
          </w:p>
        </w:tc>
      </w:tr>
      <w:tr w:rsidR="001E4EC4" w14:paraId="02A4A75E" w14:textId="77777777" w:rsidTr="0094594C">
        <w:tc>
          <w:tcPr>
            <w:tcW w:w="3325" w:type="dxa"/>
          </w:tcPr>
          <w:p w14:paraId="73003AD7" w14:textId="163619AD" w:rsidR="001E4EC4" w:rsidRDefault="001E4EC4" w:rsidP="0094594C">
            <w:pPr>
              <w:tabs>
                <w:tab w:val="left" w:pos="1575"/>
              </w:tabs>
            </w:pPr>
            <w:r>
              <w:t>Telenovelas</w:t>
            </w:r>
          </w:p>
        </w:tc>
        <w:tc>
          <w:tcPr>
            <w:tcW w:w="1380" w:type="dxa"/>
          </w:tcPr>
          <w:p w14:paraId="6ADE38B3" w14:textId="42A18ADF" w:rsidR="001E4EC4" w:rsidRDefault="001E4EC4" w:rsidP="0094594C">
            <w:pPr>
              <w:tabs>
                <w:tab w:val="left" w:pos="1575"/>
              </w:tabs>
            </w:pPr>
            <w:r>
              <w:t>Tv serials</w:t>
            </w:r>
          </w:p>
        </w:tc>
        <w:tc>
          <w:tcPr>
            <w:tcW w:w="1178" w:type="dxa"/>
          </w:tcPr>
          <w:p w14:paraId="6A3208C3" w14:textId="77777777" w:rsidR="001E4EC4" w:rsidRDefault="001E4EC4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1C8703AC" w14:textId="77777777" w:rsidR="001E4EC4" w:rsidRDefault="001E4EC4" w:rsidP="0094594C">
            <w:pPr>
              <w:tabs>
                <w:tab w:val="left" w:pos="1575"/>
              </w:tabs>
            </w:pPr>
          </w:p>
        </w:tc>
      </w:tr>
      <w:tr w:rsidR="001E4EC4" w14:paraId="7C434714" w14:textId="77777777" w:rsidTr="0094594C">
        <w:tc>
          <w:tcPr>
            <w:tcW w:w="3325" w:type="dxa"/>
          </w:tcPr>
          <w:p w14:paraId="70CE1859" w14:textId="7E430177" w:rsidR="001E4EC4" w:rsidRDefault="001E4EC4" w:rsidP="0094594C">
            <w:pPr>
              <w:tabs>
                <w:tab w:val="left" w:pos="1575"/>
              </w:tabs>
            </w:pPr>
            <w:r>
              <w:t xml:space="preserve">Las </w:t>
            </w:r>
            <w:proofErr w:type="spellStart"/>
            <w:r>
              <w:t>vemos</w:t>
            </w:r>
            <w:proofErr w:type="spellEnd"/>
          </w:p>
        </w:tc>
        <w:tc>
          <w:tcPr>
            <w:tcW w:w="1380" w:type="dxa"/>
          </w:tcPr>
          <w:p w14:paraId="3CCADC44" w14:textId="77777777" w:rsidR="001E4EC4" w:rsidRDefault="001E4EC4" w:rsidP="0094594C">
            <w:pPr>
              <w:tabs>
                <w:tab w:val="left" w:pos="1575"/>
              </w:tabs>
            </w:pPr>
            <w:r>
              <w:t>We watch</w:t>
            </w:r>
          </w:p>
          <w:p w14:paraId="2D890B2A" w14:textId="700F18EE" w:rsidR="001E4EC4" w:rsidRDefault="001E4EC4" w:rsidP="0094594C">
            <w:pPr>
              <w:tabs>
                <w:tab w:val="left" w:pos="1575"/>
              </w:tabs>
            </w:pPr>
            <w:r>
              <w:t xml:space="preserve">(Ver + </w:t>
            </w:r>
            <w:proofErr w:type="spellStart"/>
            <w:r>
              <w:t>mos</w:t>
            </w:r>
            <w:proofErr w:type="spellEnd"/>
            <w:r>
              <w:t>)</w:t>
            </w:r>
          </w:p>
        </w:tc>
        <w:tc>
          <w:tcPr>
            <w:tcW w:w="1178" w:type="dxa"/>
          </w:tcPr>
          <w:p w14:paraId="7D7E1568" w14:textId="77777777" w:rsidR="001E4EC4" w:rsidRDefault="001E4EC4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69083E19" w14:textId="77777777" w:rsidR="001E4EC4" w:rsidRDefault="001E4EC4" w:rsidP="0094594C">
            <w:pPr>
              <w:tabs>
                <w:tab w:val="left" w:pos="1575"/>
              </w:tabs>
            </w:pPr>
          </w:p>
        </w:tc>
      </w:tr>
      <w:tr w:rsidR="002E5917" w14:paraId="5FC0F45D" w14:textId="77777777" w:rsidTr="0094594C">
        <w:tc>
          <w:tcPr>
            <w:tcW w:w="3325" w:type="dxa"/>
          </w:tcPr>
          <w:p w14:paraId="09B0143C" w14:textId="499D64A4" w:rsidR="002E5917" w:rsidRDefault="002E5917" w:rsidP="0094594C">
            <w:pPr>
              <w:tabs>
                <w:tab w:val="left" w:pos="1575"/>
              </w:tabs>
            </w:pPr>
            <w:r>
              <w:t xml:space="preserve">Lo </w:t>
            </w:r>
            <w:proofErr w:type="spellStart"/>
            <w:r>
              <w:t>siento</w:t>
            </w:r>
            <w:proofErr w:type="spellEnd"/>
          </w:p>
        </w:tc>
        <w:tc>
          <w:tcPr>
            <w:tcW w:w="1380" w:type="dxa"/>
          </w:tcPr>
          <w:p w14:paraId="4304FA98" w14:textId="639AF28B" w:rsidR="002E5917" w:rsidRDefault="002E5917" w:rsidP="0094594C">
            <w:pPr>
              <w:tabs>
                <w:tab w:val="left" w:pos="1575"/>
              </w:tabs>
            </w:pPr>
            <w:r>
              <w:t>Sorry</w:t>
            </w:r>
          </w:p>
        </w:tc>
        <w:tc>
          <w:tcPr>
            <w:tcW w:w="1178" w:type="dxa"/>
          </w:tcPr>
          <w:p w14:paraId="310E66EC" w14:textId="77777777" w:rsidR="002E5917" w:rsidRDefault="002E5917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108F2D13" w14:textId="77777777" w:rsidR="002E5917" w:rsidRDefault="002E5917" w:rsidP="0094594C">
            <w:pPr>
              <w:tabs>
                <w:tab w:val="left" w:pos="1575"/>
              </w:tabs>
            </w:pPr>
          </w:p>
        </w:tc>
      </w:tr>
      <w:tr w:rsidR="002E5917" w14:paraId="465728A9" w14:textId="77777777" w:rsidTr="0094594C">
        <w:tc>
          <w:tcPr>
            <w:tcW w:w="3325" w:type="dxa"/>
          </w:tcPr>
          <w:p w14:paraId="389143A9" w14:textId="587EBED0" w:rsidR="002E5917" w:rsidRDefault="002E5917" w:rsidP="0094594C">
            <w:pPr>
              <w:tabs>
                <w:tab w:val="left" w:pos="1575"/>
              </w:tabs>
            </w:pPr>
            <w:r>
              <w:t xml:space="preserve">La </w:t>
            </w:r>
            <w:proofErr w:type="spellStart"/>
            <w:r>
              <w:t>mentira</w:t>
            </w:r>
            <w:proofErr w:type="spellEnd"/>
          </w:p>
        </w:tc>
        <w:tc>
          <w:tcPr>
            <w:tcW w:w="1380" w:type="dxa"/>
          </w:tcPr>
          <w:p w14:paraId="37DD813D" w14:textId="0E5643D9" w:rsidR="002E5917" w:rsidRDefault="00CC5538" w:rsidP="0094594C">
            <w:pPr>
              <w:tabs>
                <w:tab w:val="left" w:pos="1575"/>
              </w:tabs>
            </w:pPr>
            <w:r>
              <w:t>L</w:t>
            </w:r>
            <w:r w:rsidR="002E5917">
              <w:t>ies</w:t>
            </w:r>
          </w:p>
        </w:tc>
        <w:tc>
          <w:tcPr>
            <w:tcW w:w="1178" w:type="dxa"/>
          </w:tcPr>
          <w:p w14:paraId="47B3C8A4" w14:textId="77777777" w:rsidR="002E5917" w:rsidRDefault="002E5917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5725205B" w14:textId="77777777" w:rsidR="002E5917" w:rsidRDefault="002E5917" w:rsidP="0094594C">
            <w:pPr>
              <w:tabs>
                <w:tab w:val="left" w:pos="1575"/>
              </w:tabs>
            </w:pPr>
          </w:p>
        </w:tc>
      </w:tr>
      <w:tr w:rsidR="000C7875" w14:paraId="131A3921" w14:textId="77777777" w:rsidTr="0094594C">
        <w:tc>
          <w:tcPr>
            <w:tcW w:w="3325" w:type="dxa"/>
          </w:tcPr>
          <w:p w14:paraId="7C914DF5" w14:textId="4C81A1B2" w:rsidR="000C7875" w:rsidRDefault="000C7875" w:rsidP="0094594C">
            <w:pPr>
              <w:tabs>
                <w:tab w:val="left" w:pos="1575"/>
              </w:tabs>
            </w:pPr>
            <w:r>
              <w:t>Maternal</w:t>
            </w:r>
          </w:p>
        </w:tc>
        <w:tc>
          <w:tcPr>
            <w:tcW w:w="1380" w:type="dxa"/>
          </w:tcPr>
          <w:p w14:paraId="6D68AE41" w14:textId="327B26EB" w:rsidR="000C7875" w:rsidRDefault="000C7875" w:rsidP="0094594C">
            <w:pPr>
              <w:tabs>
                <w:tab w:val="left" w:pos="1575"/>
              </w:tabs>
            </w:pPr>
            <w:r>
              <w:t>Mother tongue</w:t>
            </w:r>
          </w:p>
        </w:tc>
        <w:tc>
          <w:tcPr>
            <w:tcW w:w="1178" w:type="dxa"/>
          </w:tcPr>
          <w:p w14:paraId="63F1F65C" w14:textId="77777777" w:rsidR="000C7875" w:rsidRDefault="000C7875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54852646" w14:textId="77777777" w:rsidR="000C7875" w:rsidRDefault="000C7875" w:rsidP="0094594C">
            <w:pPr>
              <w:tabs>
                <w:tab w:val="left" w:pos="1575"/>
              </w:tabs>
            </w:pPr>
          </w:p>
        </w:tc>
      </w:tr>
      <w:tr w:rsidR="002F5472" w14:paraId="3D181669" w14:textId="77777777" w:rsidTr="0094594C">
        <w:tc>
          <w:tcPr>
            <w:tcW w:w="3325" w:type="dxa"/>
          </w:tcPr>
          <w:p w14:paraId="36BEC855" w14:textId="77777777" w:rsidR="002F5472" w:rsidRDefault="002F5472" w:rsidP="0094594C">
            <w:pPr>
              <w:tabs>
                <w:tab w:val="left" w:pos="1575"/>
              </w:tabs>
            </w:pPr>
          </w:p>
        </w:tc>
        <w:tc>
          <w:tcPr>
            <w:tcW w:w="1380" w:type="dxa"/>
          </w:tcPr>
          <w:p w14:paraId="50183F2B" w14:textId="77777777" w:rsidR="002F5472" w:rsidRDefault="002F5472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4D3C29BD" w14:textId="77777777" w:rsidR="002F5472" w:rsidRDefault="002F5472" w:rsidP="0094594C">
            <w:pPr>
              <w:tabs>
                <w:tab w:val="left" w:pos="1575"/>
              </w:tabs>
            </w:pPr>
          </w:p>
        </w:tc>
        <w:tc>
          <w:tcPr>
            <w:tcW w:w="1178" w:type="dxa"/>
          </w:tcPr>
          <w:p w14:paraId="181A1EB0" w14:textId="77777777" w:rsidR="002F5472" w:rsidRDefault="002F5472" w:rsidP="0094594C">
            <w:pPr>
              <w:tabs>
                <w:tab w:val="left" w:pos="1575"/>
              </w:tabs>
            </w:pPr>
          </w:p>
        </w:tc>
      </w:tr>
    </w:tbl>
    <w:p w14:paraId="57BBB6E0" w14:textId="2B1A0350" w:rsidR="00CD4DCF" w:rsidRDefault="00CD4DCF" w:rsidP="00CD4DCF">
      <w:pPr>
        <w:tabs>
          <w:tab w:val="left" w:pos="1575"/>
        </w:tabs>
      </w:pPr>
    </w:p>
    <w:p w14:paraId="1FFDD015" w14:textId="297C774A" w:rsidR="0060690E" w:rsidRDefault="002F5472" w:rsidP="002F5472">
      <w:pPr>
        <w:pStyle w:val="Heading1"/>
      </w:pPr>
      <w:bookmarkStart w:id="61" w:name="_Toc16354846"/>
      <w:r>
        <w:t>Country names</w:t>
      </w:r>
      <w:bookmarkEnd w:id="61"/>
    </w:p>
    <w:p w14:paraId="26F92E0C" w14:textId="6348453E" w:rsidR="002F5472" w:rsidRDefault="002F5472" w:rsidP="002F54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3854" w14:paraId="4F48677B" w14:textId="77777777" w:rsidTr="00B93854">
        <w:tc>
          <w:tcPr>
            <w:tcW w:w="4675" w:type="dxa"/>
          </w:tcPr>
          <w:p w14:paraId="6DEA19A4" w14:textId="49EFD295" w:rsidR="00B93854" w:rsidRDefault="00B93854" w:rsidP="002F5472"/>
        </w:tc>
        <w:tc>
          <w:tcPr>
            <w:tcW w:w="4675" w:type="dxa"/>
          </w:tcPr>
          <w:p w14:paraId="48E689FC" w14:textId="77777777" w:rsidR="00B93854" w:rsidRDefault="00B93854" w:rsidP="002F5472"/>
        </w:tc>
      </w:tr>
      <w:tr w:rsidR="00B93854" w14:paraId="0B52CD53" w14:textId="77777777" w:rsidTr="00B93854">
        <w:tc>
          <w:tcPr>
            <w:tcW w:w="4675" w:type="dxa"/>
          </w:tcPr>
          <w:p w14:paraId="27B6B8D8" w14:textId="77777777" w:rsidR="00B93854" w:rsidRDefault="00B93854" w:rsidP="002F5472"/>
        </w:tc>
        <w:tc>
          <w:tcPr>
            <w:tcW w:w="4675" w:type="dxa"/>
          </w:tcPr>
          <w:p w14:paraId="27DE042C" w14:textId="77777777" w:rsidR="00B93854" w:rsidRDefault="00B93854" w:rsidP="002F5472"/>
        </w:tc>
      </w:tr>
      <w:tr w:rsidR="00B93854" w14:paraId="6CC71E6B" w14:textId="77777777" w:rsidTr="00B93854">
        <w:tc>
          <w:tcPr>
            <w:tcW w:w="4675" w:type="dxa"/>
          </w:tcPr>
          <w:p w14:paraId="029BAB9E" w14:textId="77777777" w:rsidR="00B93854" w:rsidRDefault="00B93854" w:rsidP="002F5472"/>
        </w:tc>
        <w:tc>
          <w:tcPr>
            <w:tcW w:w="4675" w:type="dxa"/>
          </w:tcPr>
          <w:p w14:paraId="2913844C" w14:textId="77777777" w:rsidR="00B93854" w:rsidRDefault="00B93854" w:rsidP="002F5472"/>
        </w:tc>
      </w:tr>
    </w:tbl>
    <w:p w14:paraId="66954BFD" w14:textId="77777777" w:rsidR="002F5472" w:rsidRDefault="002F5472" w:rsidP="002F5472"/>
    <w:p w14:paraId="7B4D48BC" w14:textId="39A1731F" w:rsidR="002F5472" w:rsidRDefault="005D6107" w:rsidP="005D6107">
      <w:pPr>
        <w:pStyle w:val="Heading1"/>
      </w:pPr>
      <w:bookmarkStart w:id="62" w:name="_Toc16354847"/>
      <w:r>
        <w:t>Food</w:t>
      </w:r>
      <w:bookmarkEnd w:id="6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05E7" w14:paraId="367E08E1" w14:textId="77777777" w:rsidTr="005C05E7">
        <w:tc>
          <w:tcPr>
            <w:tcW w:w="4675" w:type="dxa"/>
          </w:tcPr>
          <w:p w14:paraId="03070A7F" w14:textId="6EBB68E8" w:rsidR="005C05E7" w:rsidRDefault="005C05E7" w:rsidP="005D6107">
            <w:r>
              <w:t>Paella</w:t>
            </w:r>
          </w:p>
        </w:tc>
        <w:tc>
          <w:tcPr>
            <w:tcW w:w="4675" w:type="dxa"/>
          </w:tcPr>
          <w:p w14:paraId="402A6C00" w14:textId="572C1788" w:rsidR="005C05E7" w:rsidRDefault="005C05E7" w:rsidP="005D6107">
            <w:r>
              <w:t>Rice dish</w:t>
            </w:r>
          </w:p>
        </w:tc>
      </w:tr>
      <w:tr w:rsidR="005C05E7" w14:paraId="7FC76A27" w14:textId="77777777" w:rsidTr="005C05E7">
        <w:tc>
          <w:tcPr>
            <w:tcW w:w="4675" w:type="dxa"/>
          </w:tcPr>
          <w:p w14:paraId="1C277828" w14:textId="3215A351" w:rsidR="005C05E7" w:rsidRDefault="005C05E7" w:rsidP="005D6107">
            <w:r>
              <w:t>Tapas</w:t>
            </w:r>
          </w:p>
        </w:tc>
        <w:tc>
          <w:tcPr>
            <w:tcW w:w="4675" w:type="dxa"/>
          </w:tcPr>
          <w:p w14:paraId="313956E5" w14:textId="689DBE30" w:rsidR="005C05E7" w:rsidRDefault="005C05E7" w:rsidP="005D6107">
            <w:r>
              <w:t>Snacks</w:t>
            </w:r>
          </w:p>
        </w:tc>
      </w:tr>
      <w:tr w:rsidR="005C05E7" w14:paraId="42341BAB" w14:textId="77777777" w:rsidTr="005C05E7">
        <w:tc>
          <w:tcPr>
            <w:tcW w:w="4675" w:type="dxa"/>
          </w:tcPr>
          <w:p w14:paraId="204047A4" w14:textId="3527A56B" w:rsidR="005C05E7" w:rsidRDefault="005C05E7" w:rsidP="005D6107">
            <w:proofErr w:type="spellStart"/>
            <w:r>
              <w:t>Sopa</w:t>
            </w:r>
            <w:proofErr w:type="spellEnd"/>
          </w:p>
        </w:tc>
        <w:tc>
          <w:tcPr>
            <w:tcW w:w="4675" w:type="dxa"/>
          </w:tcPr>
          <w:p w14:paraId="5D092097" w14:textId="3636FF40" w:rsidR="005C05E7" w:rsidRDefault="005C05E7" w:rsidP="005D6107">
            <w:r>
              <w:t>Soup</w:t>
            </w:r>
          </w:p>
        </w:tc>
      </w:tr>
      <w:tr w:rsidR="005C05E7" w14:paraId="59A2E3B6" w14:textId="77777777" w:rsidTr="005C05E7">
        <w:tc>
          <w:tcPr>
            <w:tcW w:w="4675" w:type="dxa"/>
          </w:tcPr>
          <w:p w14:paraId="64164EA7" w14:textId="78A4A9F7" w:rsidR="005C05E7" w:rsidRDefault="005C05E7" w:rsidP="005D6107">
            <w:r>
              <w:t xml:space="preserve">A la </w:t>
            </w:r>
            <w:proofErr w:type="spellStart"/>
            <w:r>
              <w:t>plancha</w:t>
            </w:r>
            <w:proofErr w:type="spellEnd"/>
          </w:p>
        </w:tc>
        <w:tc>
          <w:tcPr>
            <w:tcW w:w="4675" w:type="dxa"/>
          </w:tcPr>
          <w:p w14:paraId="46D44D36" w14:textId="67FFD1B6" w:rsidR="005C05E7" w:rsidRDefault="005C05E7" w:rsidP="005D6107">
            <w:r>
              <w:t>Roasted/grilled</w:t>
            </w:r>
          </w:p>
        </w:tc>
      </w:tr>
    </w:tbl>
    <w:p w14:paraId="01CA4415" w14:textId="1B049086" w:rsidR="005D6107" w:rsidRDefault="005D6107" w:rsidP="005D6107"/>
    <w:p w14:paraId="1929251F" w14:textId="77777777" w:rsidR="005C05E7" w:rsidRPr="005D6107" w:rsidRDefault="005C05E7" w:rsidP="005D6107"/>
    <w:p w14:paraId="61FFCB67" w14:textId="77777777" w:rsidR="004B69DC" w:rsidRDefault="004B69DC" w:rsidP="004B69DC">
      <w:pPr>
        <w:pStyle w:val="Heading1"/>
      </w:pPr>
      <w:bookmarkStart w:id="63" w:name="_Toc16354848"/>
      <w:r>
        <w:t>Spanish sentences formation examples WITH reason</w:t>
      </w:r>
      <w:bookmarkEnd w:id="63"/>
    </w:p>
    <w:p w14:paraId="2D2B204D" w14:textId="77777777" w:rsidR="004B69DC" w:rsidRDefault="004B69DC" w:rsidP="004B69DC">
      <w:pPr>
        <w:pStyle w:val="NoSpacing"/>
      </w:pPr>
    </w:p>
    <w:tbl>
      <w:tblPr>
        <w:tblStyle w:val="TableGrid"/>
        <w:tblW w:w="8397" w:type="dxa"/>
        <w:tblLook w:val="04A0" w:firstRow="1" w:lastRow="0" w:firstColumn="1" w:lastColumn="0" w:noHBand="0" w:noVBand="1"/>
      </w:tblPr>
      <w:tblGrid>
        <w:gridCol w:w="1832"/>
        <w:gridCol w:w="6565"/>
      </w:tblGrid>
      <w:tr w:rsidR="004B69DC" w14:paraId="65CA943E" w14:textId="77777777" w:rsidTr="0094594C">
        <w:tc>
          <w:tcPr>
            <w:tcW w:w="1832" w:type="dxa"/>
          </w:tcPr>
          <w:p w14:paraId="6A82F81F" w14:textId="77777777" w:rsidR="004B69DC" w:rsidRPr="00A46796" w:rsidRDefault="004B69DC" w:rsidP="0094594C">
            <w:pPr>
              <w:pStyle w:val="NoSpacing"/>
              <w:rPr>
                <w:b/>
                <w:bCs/>
              </w:rPr>
            </w:pPr>
            <w:r w:rsidRPr="00205204">
              <w:rPr>
                <w:b/>
                <w:bCs/>
              </w:rPr>
              <w:t>English meaning</w:t>
            </w:r>
          </w:p>
        </w:tc>
        <w:tc>
          <w:tcPr>
            <w:tcW w:w="6565" w:type="dxa"/>
          </w:tcPr>
          <w:p w14:paraId="3D75A869" w14:textId="77777777" w:rsidR="004B69DC" w:rsidRPr="00A46796" w:rsidRDefault="004B69DC" w:rsidP="0094594C">
            <w:pPr>
              <w:pStyle w:val="NoSpacing"/>
              <w:rPr>
                <w:b/>
                <w:bCs/>
              </w:rPr>
            </w:pPr>
            <w:r w:rsidRPr="00A46796">
              <w:rPr>
                <w:b/>
                <w:bCs/>
              </w:rPr>
              <w:t>Spanish sentence</w:t>
            </w:r>
            <w:r>
              <w:rPr>
                <w:b/>
                <w:bCs/>
              </w:rPr>
              <w:t>s</w:t>
            </w:r>
            <w:r w:rsidRPr="00A46796">
              <w:rPr>
                <w:b/>
                <w:bCs/>
              </w:rPr>
              <w:t xml:space="preserve"> formation</w:t>
            </w:r>
            <w:r>
              <w:rPr>
                <w:b/>
                <w:bCs/>
              </w:rPr>
              <w:t xml:space="preserve"> with reason</w:t>
            </w:r>
          </w:p>
        </w:tc>
      </w:tr>
      <w:tr w:rsidR="004B69DC" w14:paraId="205E81A6" w14:textId="77777777" w:rsidTr="0094594C">
        <w:tc>
          <w:tcPr>
            <w:tcW w:w="1832" w:type="dxa"/>
          </w:tcPr>
          <w:p w14:paraId="27A5EF08" w14:textId="77777777" w:rsidR="004B69DC" w:rsidRDefault="004B69DC" w:rsidP="0094594C">
            <w:pPr>
              <w:pStyle w:val="NoSpacing"/>
            </w:pPr>
            <w:r>
              <w:t>I want to study</w:t>
            </w:r>
          </w:p>
          <w:p w14:paraId="23CFDDF3" w14:textId="77777777" w:rsidR="004B69DC" w:rsidRPr="00A46796" w:rsidRDefault="004B69DC" w:rsidP="0094594C">
            <w:pPr>
              <w:pStyle w:val="NoSpacing"/>
              <w:rPr>
                <w:lang w:val="es-MX"/>
              </w:rPr>
            </w:pPr>
          </w:p>
        </w:tc>
        <w:tc>
          <w:tcPr>
            <w:tcW w:w="6565" w:type="dxa"/>
          </w:tcPr>
          <w:p w14:paraId="78827729" w14:textId="77777777" w:rsidR="004B69DC" w:rsidRPr="00A46796" w:rsidRDefault="004B69DC" w:rsidP="0094594C">
            <w:pPr>
              <w:pStyle w:val="NoSpacing"/>
              <w:rPr>
                <w:lang w:val="es-MX"/>
              </w:rPr>
            </w:pPr>
            <w:r w:rsidRPr="00A46796">
              <w:rPr>
                <w:lang w:val="es-MX"/>
              </w:rPr>
              <w:t>Quiero estudiar</w:t>
            </w:r>
          </w:p>
          <w:p w14:paraId="40224F77" w14:textId="77777777" w:rsidR="004B69DC" w:rsidRPr="006F1B96" w:rsidRDefault="004B69DC" w:rsidP="0094594C">
            <w:pPr>
              <w:pStyle w:val="NoSpacing"/>
              <w:rPr>
                <w:b/>
                <w:bCs/>
                <w:lang w:val="es-MX"/>
              </w:rPr>
            </w:pPr>
            <w:proofErr w:type="spellStart"/>
            <w:r w:rsidRPr="006F1B96">
              <w:rPr>
                <w:b/>
                <w:bCs/>
                <w:lang w:val="es-MX"/>
              </w:rPr>
              <w:t>How</w:t>
            </w:r>
            <w:proofErr w:type="spellEnd"/>
            <w:r w:rsidRPr="006F1B96">
              <w:rPr>
                <w:b/>
                <w:bCs/>
                <w:lang w:val="es-MX"/>
              </w:rPr>
              <w:t xml:space="preserve"> </w:t>
            </w:r>
            <w:proofErr w:type="spellStart"/>
            <w:r w:rsidRPr="006F1B96">
              <w:rPr>
                <w:b/>
                <w:bCs/>
                <w:lang w:val="es-MX"/>
              </w:rPr>
              <w:t>queiro</w:t>
            </w:r>
            <w:proofErr w:type="spellEnd"/>
            <w:r w:rsidRPr="006F1B96">
              <w:rPr>
                <w:b/>
                <w:bCs/>
                <w:lang w:val="es-MX"/>
              </w:rPr>
              <w:t xml:space="preserve"> has come?</w:t>
            </w:r>
          </w:p>
          <w:p w14:paraId="7F4F4D89" w14:textId="77777777" w:rsidR="004B69DC" w:rsidRPr="00A46796" w:rsidRDefault="004B69DC" w:rsidP="0094594C">
            <w:pPr>
              <w:pStyle w:val="NoSpacing"/>
            </w:pPr>
            <w:proofErr w:type="spellStart"/>
            <w:r w:rsidRPr="00A46796">
              <w:t>Yo</w:t>
            </w:r>
            <w:proofErr w:type="spellEnd"/>
            <w:r w:rsidRPr="00A46796">
              <w:t xml:space="preserve"> + </w:t>
            </w:r>
            <w:proofErr w:type="spellStart"/>
            <w:r w:rsidRPr="00A46796">
              <w:t>querer</w:t>
            </w:r>
            <w:proofErr w:type="spellEnd"/>
            <w:r w:rsidRPr="00A46796">
              <w:t xml:space="preserve"> verb in 1st  person conjugation is: </w:t>
            </w:r>
            <w:proofErr w:type="spellStart"/>
            <w:r w:rsidRPr="00A46796">
              <w:t>quiero</w:t>
            </w:r>
            <w:proofErr w:type="spellEnd"/>
            <w:r w:rsidRPr="00A46796">
              <w:t xml:space="preserve">, so directly used </w:t>
            </w:r>
            <w:proofErr w:type="spellStart"/>
            <w:r w:rsidRPr="00A46796">
              <w:t>queiro</w:t>
            </w:r>
            <w:proofErr w:type="spellEnd"/>
          </w:p>
        </w:tc>
      </w:tr>
      <w:tr w:rsidR="004B69DC" w14:paraId="65C1E492" w14:textId="77777777" w:rsidTr="0094594C">
        <w:tc>
          <w:tcPr>
            <w:tcW w:w="1832" w:type="dxa"/>
          </w:tcPr>
          <w:p w14:paraId="64A080F7" w14:textId="77777777" w:rsidR="004B69DC" w:rsidRPr="00945614" w:rsidRDefault="004B69DC" w:rsidP="0094594C">
            <w:pPr>
              <w:pStyle w:val="NoSpacing"/>
              <w:rPr>
                <w:lang w:val="es-MX"/>
              </w:rPr>
            </w:pPr>
            <w:r>
              <w:t>We are students</w:t>
            </w:r>
          </w:p>
        </w:tc>
        <w:tc>
          <w:tcPr>
            <w:tcW w:w="6565" w:type="dxa"/>
          </w:tcPr>
          <w:p w14:paraId="7C805E64" w14:textId="77777777" w:rsidR="004B69DC" w:rsidRPr="00945614" w:rsidRDefault="004B69DC" w:rsidP="0094594C">
            <w:pPr>
              <w:pStyle w:val="NoSpacing"/>
              <w:rPr>
                <w:lang w:val="es-MX"/>
              </w:rPr>
            </w:pPr>
            <w:r w:rsidRPr="00945614">
              <w:rPr>
                <w:lang w:val="es-MX"/>
              </w:rPr>
              <w:t>Somos estudiantes</w:t>
            </w:r>
          </w:p>
          <w:p w14:paraId="63B21A49" w14:textId="77777777" w:rsidR="004B69DC" w:rsidRDefault="004B69DC" w:rsidP="0094594C">
            <w:pPr>
              <w:pStyle w:val="NoSpacing"/>
            </w:pPr>
            <w:proofErr w:type="spellStart"/>
            <w:r w:rsidRPr="0024727B">
              <w:rPr>
                <w:b/>
                <w:bCs/>
                <w:lang w:val="es-MX"/>
              </w:rPr>
              <w:t>How</w:t>
            </w:r>
            <w:proofErr w:type="spellEnd"/>
            <w:r w:rsidRPr="0024727B">
              <w:rPr>
                <w:b/>
                <w:bCs/>
                <w:lang w:val="es-MX"/>
              </w:rPr>
              <w:t xml:space="preserve"> somos has come? </w:t>
            </w:r>
            <w:r w:rsidRPr="00945614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nd why NOT </w:t>
            </w:r>
            <w:proofErr w:type="spellStart"/>
            <w:r>
              <w:rPr>
                <w:b/>
                <w:bCs/>
              </w:rPr>
              <w:t>nosotros</w:t>
            </w:r>
            <w:proofErr w:type="spellEnd"/>
            <w:r>
              <w:rPr>
                <w:b/>
                <w:bCs/>
              </w:rPr>
              <w:t xml:space="preserve"> or </w:t>
            </w:r>
            <w:proofErr w:type="spellStart"/>
            <w:r>
              <w:rPr>
                <w:b/>
                <w:bCs/>
              </w:rPr>
              <w:t>vamos</w:t>
            </w:r>
            <w:proofErr w:type="spellEnd"/>
          </w:p>
          <w:p w14:paraId="42A75B61" w14:textId="77777777" w:rsidR="004B69DC" w:rsidRDefault="004B69DC" w:rsidP="0094594C">
            <w:pPr>
              <w:pStyle w:val="NoSpacing"/>
            </w:pPr>
            <w:proofErr w:type="spellStart"/>
            <w:r>
              <w:t>Vamos</w:t>
            </w:r>
            <w:proofErr w:type="spellEnd"/>
            <w:r>
              <w:t xml:space="preserve"> means “</w:t>
            </w:r>
            <w:proofErr w:type="spellStart"/>
            <w:r>
              <w:t>go”verb</w:t>
            </w:r>
            <w:proofErr w:type="spellEnd"/>
            <w:r>
              <w:t xml:space="preserve"> so invalid in this context</w:t>
            </w:r>
          </w:p>
          <w:p w14:paraId="2969718E" w14:textId="77777777" w:rsidR="004B69DC" w:rsidRDefault="004B69DC" w:rsidP="0094594C">
            <w:pPr>
              <w:pStyle w:val="NoSpacing"/>
              <w:numPr>
                <w:ilvl w:val="0"/>
                <w:numId w:val="9"/>
              </w:numPr>
            </w:pPr>
            <w:proofErr w:type="spellStart"/>
            <w:r w:rsidRPr="00D477DA">
              <w:t>Somos</w:t>
            </w:r>
            <w:proofErr w:type="spellEnd"/>
            <w:r w:rsidRPr="00D477DA">
              <w:t xml:space="preserve"> is ser verb(“are” in this context)</w:t>
            </w:r>
          </w:p>
          <w:p w14:paraId="4D361BD8" w14:textId="77777777" w:rsidR="004B69DC" w:rsidRPr="00D477DA" w:rsidRDefault="004B69DC" w:rsidP="0094594C">
            <w:pPr>
              <w:pStyle w:val="NoSpacing"/>
              <w:numPr>
                <w:ilvl w:val="0"/>
                <w:numId w:val="9"/>
              </w:numPr>
            </w:pPr>
            <w:proofErr w:type="spellStart"/>
            <w:r>
              <w:t>Nosotros</w:t>
            </w:r>
            <w:proofErr w:type="spellEnd"/>
            <w:r>
              <w:t xml:space="preserve"> we no need to explicitly write because the verb </w:t>
            </w:r>
            <w:proofErr w:type="spellStart"/>
            <w:r>
              <w:t>somos</w:t>
            </w:r>
            <w:proofErr w:type="spellEnd"/>
            <w:r>
              <w:t xml:space="preserve"> is itself in plural 1</w:t>
            </w:r>
            <w:r w:rsidRPr="00D477DA">
              <w:rPr>
                <w:vertAlign w:val="superscript"/>
              </w:rPr>
              <w:t>st</w:t>
            </w:r>
            <w:r>
              <w:t xml:space="preserve"> person form</w:t>
            </w:r>
          </w:p>
          <w:p w14:paraId="2FD6FD58" w14:textId="77777777" w:rsidR="004B69DC" w:rsidRPr="00D477DA" w:rsidRDefault="004B69DC" w:rsidP="0094594C">
            <w:pPr>
              <w:pStyle w:val="NoSpacing"/>
            </w:pPr>
          </w:p>
        </w:tc>
      </w:tr>
      <w:tr w:rsidR="004B69DC" w14:paraId="77E7932B" w14:textId="77777777" w:rsidTr="0094594C">
        <w:tc>
          <w:tcPr>
            <w:tcW w:w="1832" w:type="dxa"/>
          </w:tcPr>
          <w:p w14:paraId="5A6A9971" w14:textId="77777777" w:rsidR="004B69DC" w:rsidRDefault="004B69DC" w:rsidP="0094594C">
            <w:pPr>
              <w:pStyle w:val="NoSpacing"/>
            </w:pPr>
            <w:r>
              <w:t>You are students</w:t>
            </w:r>
          </w:p>
        </w:tc>
        <w:tc>
          <w:tcPr>
            <w:tcW w:w="6565" w:type="dxa"/>
          </w:tcPr>
          <w:p w14:paraId="468D6D2D" w14:textId="77777777" w:rsidR="004B69DC" w:rsidRDefault="004B69DC" w:rsidP="0094594C">
            <w:pPr>
              <w:pStyle w:val="NoSpacing"/>
            </w:pPr>
            <w:r>
              <w:t xml:space="preserve">Sais </w:t>
            </w:r>
            <w:proofErr w:type="spellStart"/>
            <w:r>
              <w:t>estudiantes</w:t>
            </w:r>
            <w:proofErr w:type="spellEnd"/>
          </w:p>
          <w:p w14:paraId="3AA22B1E" w14:textId="77777777" w:rsidR="004B69DC" w:rsidRPr="004C7B93" w:rsidRDefault="004B69DC" w:rsidP="0094594C">
            <w:pPr>
              <w:pStyle w:val="NoSpacing"/>
              <w:rPr>
                <w:b/>
                <w:bCs/>
              </w:rPr>
            </w:pPr>
            <w:r w:rsidRPr="004C7B93">
              <w:rPr>
                <w:b/>
                <w:bCs/>
              </w:rPr>
              <w:t xml:space="preserve">How </w:t>
            </w:r>
            <w:proofErr w:type="spellStart"/>
            <w:r w:rsidRPr="004C7B93">
              <w:rPr>
                <w:b/>
                <w:bCs/>
              </w:rPr>
              <w:t>sais</w:t>
            </w:r>
            <w:proofErr w:type="spellEnd"/>
            <w:r w:rsidRPr="004C7B93">
              <w:rPr>
                <w:b/>
                <w:bCs/>
              </w:rPr>
              <w:t xml:space="preserve"> has come? </w:t>
            </w:r>
          </w:p>
          <w:p w14:paraId="7A5CFA95" w14:textId="77777777" w:rsidR="004B69DC" w:rsidRDefault="004B69DC" w:rsidP="0094594C">
            <w:pPr>
              <w:pStyle w:val="NoSpacing"/>
            </w:pPr>
            <w:r>
              <w:t>We are looking for “you are” – so ser verb needs to be used</w:t>
            </w:r>
          </w:p>
          <w:p w14:paraId="5C061A6B" w14:textId="77777777" w:rsidR="004B69DC" w:rsidRDefault="004B69DC" w:rsidP="0094594C">
            <w:pPr>
              <w:pStyle w:val="NoSpacing"/>
            </w:pPr>
            <w:r>
              <w:lastRenderedPageBreak/>
              <w:t>The next verb is in plural so, we should be looking for a plural.</w:t>
            </w:r>
          </w:p>
          <w:p w14:paraId="7130511C" w14:textId="77777777" w:rsidR="004B69DC" w:rsidRDefault="004B69DC" w:rsidP="0094594C">
            <w:pPr>
              <w:pStyle w:val="NoSpacing"/>
            </w:pPr>
            <w:r>
              <w:t>Hence, Sais</w:t>
            </w:r>
          </w:p>
          <w:p w14:paraId="65A4A1FF" w14:textId="77777777" w:rsidR="004B69DC" w:rsidRDefault="004B69DC" w:rsidP="0094594C">
            <w:pPr>
              <w:pStyle w:val="NoSpacing"/>
            </w:pPr>
          </w:p>
        </w:tc>
      </w:tr>
      <w:tr w:rsidR="004B69DC" w14:paraId="450B4A62" w14:textId="77777777" w:rsidTr="0094594C">
        <w:tc>
          <w:tcPr>
            <w:tcW w:w="1832" w:type="dxa"/>
          </w:tcPr>
          <w:p w14:paraId="0A05C92B" w14:textId="77777777" w:rsidR="004B69DC" w:rsidRDefault="004B69DC" w:rsidP="0094594C">
            <w:pPr>
              <w:pStyle w:val="NoSpacing"/>
            </w:pPr>
            <w:r>
              <w:lastRenderedPageBreak/>
              <w:t>Our students</w:t>
            </w:r>
          </w:p>
        </w:tc>
        <w:tc>
          <w:tcPr>
            <w:tcW w:w="6565" w:type="dxa"/>
          </w:tcPr>
          <w:p w14:paraId="1B032381" w14:textId="77777777" w:rsidR="004B69DC" w:rsidRPr="006F1B96" w:rsidRDefault="004B69DC" w:rsidP="0094594C">
            <w:pPr>
              <w:pStyle w:val="NoSpacing"/>
              <w:rPr>
                <w:lang w:val="es-MX"/>
              </w:rPr>
            </w:pPr>
            <w:r w:rsidRPr="006F1B96">
              <w:rPr>
                <w:lang w:val="es-MX"/>
              </w:rPr>
              <w:t>Nuestras estudiantes</w:t>
            </w:r>
          </w:p>
          <w:p w14:paraId="6275DE22" w14:textId="77777777" w:rsidR="004B69DC" w:rsidRPr="006F1B96" w:rsidRDefault="004B69DC" w:rsidP="0094594C">
            <w:pPr>
              <w:pStyle w:val="NoSpacing"/>
              <w:rPr>
                <w:lang w:val="es-MX"/>
              </w:rPr>
            </w:pPr>
            <w:r w:rsidRPr="006F1B96">
              <w:rPr>
                <w:lang w:val="es-MX"/>
              </w:rPr>
              <w:t>Nuestros estudiantes</w:t>
            </w:r>
          </w:p>
          <w:p w14:paraId="5ED7A91F" w14:textId="77777777" w:rsidR="004B69DC" w:rsidRPr="009C511E" w:rsidRDefault="004B69DC" w:rsidP="0094594C">
            <w:pPr>
              <w:pStyle w:val="NoSpacing"/>
              <w:rPr>
                <w:b/>
                <w:bCs/>
              </w:rPr>
            </w:pPr>
            <w:proofErr w:type="spellStart"/>
            <w:r w:rsidRPr="006F1B96">
              <w:rPr>
                <w:b/>
                <w:bCs/>
                <w:lang w:val="es-MX"/>
              </w:rPr>
              <w:t>How</w:t>
            </w:r>
            <w:proofErr w:type="spellEnd"/>
            <w:r w:rsidRPr="006F1B96">
              <w:rPr>
                <w:b/>
                <w:bCs/>
                <w:lang w:val="es-MX"/>
              </w:rPr>
              <w:t xml:space="preserve"> nuestras? </w:t>
            </w:r>
            <w:r w:rsidRPr="009C511E">
              <w:rPr>
                <w:b/>
                <w:bCs/>
              </w:rPr>
              <w:t xml:space="preserve">Why NOT </w:t>
            </w:r>
            <w:proofErr w:type="spellStart"/>
            <w:r w:rsidRPr="009C511E">
              <w:rPr>
                <w:b/>
                <w:bCs/>
              </w:rPr>
              <w:t>nosotros</w:t>
            </w:r>
            <w:proofErr w:type="spellEnd"/>
            <w:r w:rsidRPr="009C511E">
              <w:rPr>
                <w:b/>
                <w:bCs/>
              </w:rPr>
              <w:t>?</w:t>
            </w:r>
          </w:p>
          <w:p w14:paraId="12800440" w14:textId="77777777" w:rsidR="004B69DC" w:rsidRPr="00546A9C" w:rsidRDefault="004B69DC" w:rsidP="0094594C">
            <w:pPr>
              <w:pStyle w:val="NoSpacing"/>
              <w:numPr>
                <w:ilvl w:val="0"/>
                <w:numId w:val="10"/>
              </w:numPr>
            </w:pPr>
            <w:proofErr w:type="spellStart"/>
            <w:r w:rsidRPr="00546A9C">
              <w:t>Nuestras</w:t>
            </w:r>
            <w:proofErr w:type="spellEnd"/>
            <w:r w:rsidRPr="00546A9C">
              <w:t>/</w:t>
            </w:r>
            <w:proofErr w:type="spellStart"/>
            <w:r w:rsidRPr="00546A9C">
              <w:t>os</w:t>
            </w:r>
            <w:proofErr w:type="spellEnd"/>
            <w:r w:rsidRPr="00546A9C">
              <w:t xml:space="preserve"> means – our</w:t>
            </w:r>
            <w:r w:rsidRPr="00546A9C">
              <w:rPr>
                <w:lang w:val="es-MX"/>
              </w:rPr>
              <w:sym w:font="Wingdings" w:char="F0E0"/>
            </w:r>
            <w:r w:rsidRPr="00546A9C">
              <w:t xml:space="preserve"> us</w:t>
            </w:r>
            <w:r>
              <w:t>e -as when sentence is in feminine, else user -</w:t>
            </w:r>
            <w:proofErr w:type="spellStart"/>
            <w:r>
              <w:t>os</w:t>
            </w:r>
            <w:proofErr w:type="spellEnd"/>
          </w:p>
          <w:p w14:paraId="542FB3A3" w14:textId="77777777" w:rsidR="004B69DC" w:rsidRPr="00546A9C" w:rsidRDefault="004B69DC" w:rsidP="0094594C">
            <w:pPr>
              <w:pStyle w:val="NoSpacing"/>
              <w:numPr>
                <w:ilvl w:val="0"/>
                <w:numId w:val="10"/>
              </w:numPr>
            </w:pPr>
            <w:proofErr w:type="spellStart"/>
            <w:r w:rsidRPr="00546A9C">
              <w:t>Nosotros</w:t>
            </w:r>
            <w:proofErr w:type="spellEnd"/>
            <w:r w:rsidRPr="00546A9C">
              <w:t xml:space="preserve"> means – we/us</w:t>
            </w:r>
          </w:p>
        </w:tc>
      </w:tr>
      <w:tr w:rsidR="004B69DC" w:rsidRPr="001039AB" w14:paraId="2F5A74D4" w14:textId="77777777" w:rsidTr="0094594C">
        <w:tc>
          <w:tcPr>
            <w:tcW w:w="1832" w:type="dxa"/>
          </w:tcPr>
          <w:p w14:paraId="5D316718" w14:textId="77777777" w:rsidR="004B69DC" w:rsidRDefault="004B69DC" w:rsidP="0094594C">
            <w:pPr>
              <w:pStyle w:val="NoSpacing"/>
            </w:pPr>
            <w:proofErr w:type="spellStart"/>
            <w:r>
              <w:t>Iam</w:t>
            </w:r>
            <w:proofErr w:type="spellEnd"/>
            <w:r>
              <w:t xml:space="preserve"> here</w:t>
            </w:r>
          </w:p>
        </w:tc>
        <w:tc>
          <w:tcPr>
            <w:tcW w:w="6565" w:type="dxa"/>
          </w:tcPr>
          <w:p w14:paraId="4B4CE739" w14:textId="77777777" w:rsidR="004B69DC" w:rsidRDefault="004B69DC" w:rsidP="0094594C">
            <w:pPr>
              <w:pStyle w:val="NoSpacing"/>
            </w:pPr>
            <w:r>
              <w:t xml:space="preserve">Soy </w:t>
            </w:r>
            <w:proofErr w:type="spellStart"/>
            <w:r>
              <w:t>aqui</w:t>
            </w:r>
            <w:proofErr w:type="spellEnd"/>
          </w:p>
          <w:p w14:paraId="604F57F0" w14:textId="77777777" w:rsidR="004B69DC" w:rsidRPr="003A7CE1" w:rsidRDefault="004B69DC" w:rsidP="0094594C">
            <w:pPr>
              <w:pStyle w:val="NoSpacing"/>
              <w:rPr>
                <w:lang w:val="es-MX"/>
              </w:rPr>
            </w:pPr>
            <w:r w:rsidRPr="003A7CE1">
              <w:rPr>
                <w:lang w:val="es-MX"/>
              </w:rPr>
              <w:t xml:space="preserve">Estoy </w:t>
            </w:r>
            <w:proofErr w:type="spellStart"/>
            <w:r w:rsidRPr="003A7CE1">
              <w:rPr>
                <w:lang w:val="es-MX"/>
              </w:rPr>
              <w:t>aqui</w:t>
            </w:r>
            <w:proofErr w:type="spellEnd"/>
          </w:p>
          <w:p w14:paraId="5EED710C" w14:textId="77777777" w:rsidR="004B69DC" w:rsidRDefault="004B69DC" w:rsidP="0094594C">
            <w:pPr>
              <w:pStyle w:val="NoSpacing"/>
              <w:rPr>
                <w:b/>
                <w:bCs/>
              </w:rPr>
            </w:pPr>
            <w:r w:rsidRPr="003A7CE1">
              <w:rPr>
                <w:b/>
                <w:bCs/>
              </w:rPr>
              <w:t xml:space="preserve">Why soy and </w:t>
            </w:r>
            <w:proofErr w:type="spellStart"/>
            <w:r w:rsidRPr="003A7CE1">
              <w:rPr>
                <w:b/>
                <w:bCs/>
              </w:rPr>
              <w:t>estoy</w:t>
            </w:r>
            <w:proofErr w:type="spellEnd"/>
            <w:r w:rsidRPr="003A7CE1">
              <w:rPr>
                <w:b/>
                <w:bCs/>
              </w:rPr>
              <w:t xml:space="preserve"> both are ok to use for “</w:t>
            </w:r>
            <w:proofErr w:type="spellStart"/>
            <w:r w:rsidRPr="003A7CE1">
              <w:rPr>
                <w:b/>
                <w:bCs/>
              </w:rPr>
              <w:t>Iam</w:t>
            </w:r>
            <w:proofErr w:type="spellEnd"/>
            <w:r w:rsidRPr="003A7CE1">
              <w:rPr>
                <w:b/>
                <w:bCs/>
              </w:rPr>
              <w:t xml:space="preserve"> here”</w:t>
            </w:r>
          </w:p>
          <w:p w14:paraId="5616B18D" w14:textId="77777777" w:rsidR="004B69DC" w:rsidRDefault="004B69DC" w:rsidP="0094594C">
            <w:pPr>
              <w:pStyle w:val="NoSpacing"/>
            </w:pPr>
            <w:r w:rsidRPr="00512700">
              <w:t>Soy is “ser” conjugation and s</w:t>
            </w:r>
            <w:r>
              <w:t>tands for “am”</w:t>
            </w:r>
          </w:p>
          <w:p w14:paraId="3FA6400B" w14:textId="77777777" w:rsidR="004B69DC" w:rsidRDefault="004B69DC" w:rsidP="0094594C">
            <w:pPr>
              <w:pStyle w:val="NoSpacing"/>
            </w:pPr>
            <w:proofErr w:type="spellStart"/>
            <w:r w:rsidRPr="00512700">
              <w:t>Estoy</w:t>
            </w:r>
            <w:proofErr w:type="spellEnd"/>
            <w:r w:rsidRPr="00512700">
              <w:t xml:space="preserve"> is “</w:t>
            </w:r>
            <w:proofErr w:type="spellStart"/>
            <w:r w:rsidRPr="00512700">
              <w:t>Estar</w:t>
            </w:r>
            <w:proofErr w:type="spellEnd"/>
            <w:r w:rsidRPr="00512700">
              <w:t>” conjugation and s</w:t>
            </w:r>
            <w:r>
              <w:t>tands for “am”</w:t>
            </w:r>
          </w:p>
          <w:p w14:paraId="67F3CD52" w14:textId="77777777" w:rsidR="004B69DC" w:rsidRDefault="004B69DC" w:rsidP="0094594C">
            <w:pPr>
              <w:pStyle w:val="NoSpacing"/>
            </w:pPr>
            <w:proofErr w:type="spellStart"/>
            <w:r>
              <w:t>Estoy</w:t>
            </w:r>
            <w:proofErr w:type="spellEnd"/>
            <w:r>
              <w:t xml:space="preserve"> can be used for temporary, so it is valid in this sentence</w:t>
            </w:r>
          </w:p>
          <w:p w14:paraId="0F18AF24" w14:textId="77777777" w:rsidR="004B69DC" w:rsidRDefault="004B69DC" w:rsidP="0094594C">
            <w:pPr>
              <w:pStyle w:val="NoSpacing"/>
            </w:pPr>
          </w:p>
          <w:p w14:paraId="41039E38" w14:textId="77777777" w:rsidR="004B69DC" w:rsidRDefault="004B69DC" w:rsidP="0094594C">
            <w:pPr>
              <w:pStyle w:val="NoSpacing"/>
            </w:pPr>
            <w:r>
              <w:t>Another example:</w:t>
            </w:r>
          </w:p>
          <w:p w14:paraId="42D98F47" w14:textId="77777777" w:rsidR="004B69DC" w:rsidRPr="001039AB" w:rsidRDefault="004B69DC" w:rsidP="0094594C">
            <w:pPr>
              <w:pStyle w:val="NoSpacing"/>
            </w:pPr>
            <w:proofErr w:type="spellStart"/>
            <w:r w:rsidRPr="001039AB">
              <w:t>Estoy</w:t>
            </w:r>
            <w:proofErr w:type="spellEnd"/>
            <w:r w:rsidRPr="001039AB">
              <w:t xml:space="preserve"> </w:t>
            </w:r>
            <w:proofErr w:type="spellStart"/>
            <w:r w:rsidRPr="001039AB">
              <w:t>vamos</w:t>
            </w:r>
            <w:proofErr w:type="spellEnd"/>
            <w:r w:rsidRPr="001039AB">
              <w:t xml:space="preserve"> a </w:t>
            </w:r>
            <w:proofErr w:type="spellStart"/>
            <w:r w:rsidRPr="001039AB">
              <w:t>clase</w:t>
            </w:r>
            <w:proofErr w:type="spellEnd"/>
            <w:r w:rsidRPr="001039AB">
              <w:t>||</w:t>
            </w:r>
            <w:r>
              <w:t>I’</w:t>
            </w:r>
            <w:r w:rsidRPr="001039AB">
              <w:t>m going to class</w:t>
            </w:r>
          </w:p>
        </w:tc>
      </w:tr>
      <w:tr w:rsidR="004B69DC" w:rsidRPr="001039AB" w14:paraId="6310BBA0" w14:textId="77777777" w:rsidTr="0094594C">
        <w:tc>
          <w:tcPr>
            <w:tcW w:w="1832" w:type="dxa"/>
          </w:tcPr>
          <w:p w14:paraId="3C40C148" w14:textId="77777777" w:rsidR="004B69DC" w:rsidRDefault="004B69DC" w:rsidP="0094594C">
            <w:pPr>
              <w:pStyle w:val="NoSpacing"/>
            </w:pPr>
            <w:r>
              <w:t>They are a good team</w:t>
            </w:r>
          </w:p>
        </w:tc>
        <w:tc>
          <w:tcPr>
            <w:tcW w:w="6565" w:type="dxa"/>
          </w:tcPr>
          <w:p w14:paraId="1B43BFF3" w14:textId="77777777" w:rsidR="004B69DC" w:rsidRPr="0024727B" w:rsidRDefault="004B69DC" w:rsidP="0094594C">
            <w:pPr>
              <w:pStyle w:val="NoSpacing"/>
              <w:rPr>
                <w:lang w:val="es-MX"/>
              </w:rPr>
            </w:pPr>
            <w:r w:rsidRPr="0024727B">
              <w:rPr>
                <w:lang w:val="es-MX"/>
              </w:rPr>
              <w:t>Ellos son unos buen equipo</w:t>
            </w:r>
          </w:p>
          <w:p w14:paraId="11278A1F" w14:textId="77777777" w:rsidR="004B69DC" w:rsidRPr="0024727B" w:rsidRDefault="004B69DC" w:rsidP="0094594C">
            <w:pPr>
              <w:pStyle w:val="NoSpacing"/>
              <w:rPr>
                <w:b/>
                <w:bCs/>
                <w:lang w:val="es-MX"/>
              </w:rPr>
            </w:pPr>
            <w:proofErr w:type="spellStart"/>
            <w:r w:rsidRPr="0024727B">
              <w:rPr>
                <w:b/>
                <w:bCs/>
                <w:lang w:val="es-MX"/>
              </w:rPr>
              <w:t>Why</w:t>
            </w:r>
            <w:proofErr w:type="spellEnd"/>
            <w:r w:rsidRPr="0024727B">
              <w:rPr>
                <w:b/>
                <w:bCs/>
                <w:lang w:val="es-MX"/>
              </w:rPr>
              <w:t xml:space="preserve"> son and unos(plural)</w:t>
            </w:r>
          </w:p>
          <w:p w14:paraId="34EA8D9F" w14:textId="77777777" w:rsidR="004B69DC" w:rsidRDefault="004B69DC" w:rsidP="0094594C">
            <w:pPr>
              <w:pStyle w:val="NoSpacing"/>
            </w:pPr>
            <w:r>
              <w:t>This is a 3</w:t>
            </w:r>
            <w:r w:rsidRPr="000C0335">
              <w:rPr>
                <w:vertAlign w:val="superscript"/>
              </w:rPr>
              <w:t>rd</w:t>
            </w:r>
            <w:r>
              <w:t xml:space="preserve"> person plural sentence</w:t>
            </w:r>
          </w:p>
          <w:p w14:paraId="2547D5BE" w14:textId="77777777" w:rsidR="004B69DC" w:rsidRDefault="004B69DC" w:rsidP="0094594C">
            <w:pPr>
              <w:pStyle w:val="NoSpacing"/>
              <w:numPr>
                <w:ilvl w:val="0"/>
                <w:numId w:val="11"/>
              </w:numPr>
            </w:pPr>
            <w:proofErr w:type="spellStart"/>
            <w:r>
              <w:t>Ellos</w:t>
            </w:r>
            <w:proofErr w:type="spellEnd"/>
            <w:r>
              <w:t xml:space="preserve"> – They</w:t>
            </w:r>
          </w:p>
          <w:p w14:paraId="4FDFB0B7" w14:textId="77777777" w:rsidR="004B69DC" w:rsidRDefault="004B69DC" w:rsidP="0094594C">
            <w:pPr>
              <w:pStyle w:val="NoSpacing"/>
              <w:numPr>
                <w:ilvl w:val="0"/>
                <w:numId w:val="11"/>
              </w:numPr>
            </w:pPr>
            <w:r>
              <w:t>Son is used because – ser verb has “are” conjugation and as this sentence is in 3</w:t>
            </w:r>
            <w:r w:rsidRPr="000C0335">
              <w:rPr>
                <w:vertAlign w:val="superscript"/>
              </w:rPr>
              <w:t>rd</w:t>
            </w:r>
            <w:r>
              <w:t xml:space="preserve"> person, we are using “son”</w:t>
            </w:r>
          </w:p>
          <w:p w14:paraId="538B3C63" w14:textId="77777777" w:rsidR="004B69DC" w:rsidRDefault="004B69DC" w:rsidP="0094594C">
            <w:pPr>
              <w:pStyle w:val="NoSpacing"/>
              <w:numPr>
                <w:ilvl w:val="0"/>
                <w:numId w:val="11"/>
              </w:numPr>
            </w:pPr>
            <w:proofErr w:type="spellStart"/>
            <w:r>
              <w:t>Unos</w:t>
            </w:r>
            <w:proofErr w:type="spellEnd"/>
            <w:r>
              <w:t xml:space="preserve"> – want to use English “a”; but this is a plural sentence because of “are” the sentence is plural; and so as the sentence is in plural we are using “</w:t>
            </w:r>
            <w:proofErr w:type="spellStart"/>
            <w:r>
              <w:t>unos</w:t>
            </w:r>
            <w:proofErr w:type="spellEnd"/>
            <w:r>
              <w:t>”</w:t>
            </w:r>
          </w:p>
          <w:p w14:paraId="1F988EFD" w14:textId="77777777" w:rsidR="004B69DC" w:rsidRDefault="004B69DC" w:rsidP="0094594C">
            <w:pPr>
              <w:pStyle w:val="NoSpacing"/>
              <w:ind w:left="720"/>
            </w:pPr>
            <w:r>
              <w:t>if it was “is” instead of “are” we could have used singular un/un(o)/un(a)</w:t>
            </w:r>
          </w:p>
          <w:p w14:paraId="3AB23E67" w14:textId="77777777" w:rsidR="004B69DC" w:rsidRDefault="004B69DC" w:rsidP="0094594C">
            <w:pPr>
              <w:pStyle w:val="NoSpacing"/>
            </w:pPr>
          </w:p>
        </w:tc>
      </w:tr>
      <w:tr w:rsidR="004B69DC" w:rsidRPr="0060690E" w14:paraId="3514A6E8" w14:textId="77777777" w:rsidTr="0094594C">
        <w:tc>
          <w:tcPr>
            <w:tcW w:w="1832" w:type="dxa"/>
          </w:tcPr>
          <w:p w14:paraId="13FACA89" w14:textId="77777777" w:rsidR="004B69DC" w:rsidRDefault="004B69DC" w:rsidP="0094594C">
            <w:pPr>
              <w:pStyle w:val="NoSpacing"/>
            </w:pPr>
            <w:r>
              <w:t>This is a good team</w:t>
            </w:r>
          </w:p>
        </w:tc>
        <w:tc>
          <w:tcPr>
            <w:tcW w:w="6565" w:type="dxa"/>
          </w:tcPr>
          <w:p w14:paraId="1738A258" w14:textId="77777777" w:rsidR="004B69DC" w:rsidRDefault="004B69DC" w:rsidP="0094594C">
            <w:pPr>
              <w:pStyle w:val="NoSpacing"/>
              <w:rPr>
                <w:lang w:val="es-MX"/>
              </w:rPr>
            </w:pPr>
            <w:r w:rsidRPr="00514D63">
              <w:rPr>
                <w:lang w:val="es-MX"/>
              </w:rPr>
              <w:t>Esta es un buen e</w:t>
            </w:r>
            <w:r>
              <w:rPr>
                <w:lang w:val="es-MX"/>
              </w:rPr>
              <w:t>quipo</w:t>
            </w:r>
          </w:p>
          <w:p w14:paraId="72B8C2C3" w14:textId="77777777" w:rsidR="004B69DC" w:rsidRPr="0024727B" w:rsidRDefault="004B69DC" w:rsidP="0094594C">
            <w:pPr>
              <w:pStyle w:val="NoSpacing"/>
              <w:rPr>
                <w:lang w:val="es-MX"/>
              </w:rPr>
            </w:pPr>
            <w:proofErr w:type="spellStart"/>
            <w:r w:rsidRPr="0024727B">
              <w:rPr>
                <w:lang w:val="es-MX"/>
              </w:rPr>
              <w:t>This</w:t>
            </w:r>
            <w:proofErr w:type="spellEnd"/>
            <w:r w:rsidRPr="0024727B">
              <w:rPr>
                <w:lang w:val="es-MX"/>
              </w:rPr>
              <w:t xml:space="preserve"> </w:t>
            </w:r>
            <w:proofErr w:type="spellStart"/>
            <w:r w:rsidRPr="0024727B">
              <w:rPr>
                <w:lang w:val="es-MX"/>
              </w:rPr>
              <w:t>sentence</w:t>
            </w:r>
            <w:proofErr w:type="spellEnd"/>
            <w:r w:rsidRPr="0024727B">
              <w:rPr>
                <w:lang w:val="es-MX"/>
              </w:rPr>
              <w:t xml:space="preserve"> </w:t>
            </w:r>
            <w:proofErr w:type="spellStart"/>
            <w:r w:rsidRPr="0024727B">
              <w:rPr>
                <w:lang w:val="es-MX"/>
              </w:rPr>
              <w:t>is</w:t>
            </w:r>
            <w:proofErr w:type="spellEnd"/>
            <w:r w:rsidRPr="0024727B">
              <w:rPr>
                <w:lang w:val="es-MX"/>
              </w:rPr>
              <w:t xml:space="preserve"> a “</w:t>
            </w:r>
            <w:proofErr w:type="spellStart"/>
            <w:r w:rsidRPr="0024727B">
              <w:rPr>
                <w:lang w:val="es-MX"/>
              </w:rPr>
              <w:t>present</w:t>
            </w:r>
            <w:proofErr w:type="spellEnd"/>
            <w:r w:rsidRPr="0024727B">
              <w:rPr>
                <w:lang w:val="es-MX"/>
              </w:rPr>
              <w:t xml:space="preserve"> </w:t>
            </w:r>
            <w:proofErr w:type="spellStart"/>
            <w:r w:rsidRPr="0024727B">
              <w:rPr>
                <w:lang w:val="es-MX"/>
              </w:rPr>
              <w:t>perfect</w:t>
            </w:r>
            <w:proofErr w:type="spellEnd"/>
            <w:r w:rsidRPr="0024727B">
              <w:rPr>
                <w:lang w:val="es-MX"/>
              </w:rPr>
              <w:t>” tense</w:t>
            </w:r>
          </w:p>
        </w:tc>
      </w:tr>
      <w:tr w:rsidR="004B69DC" w:rsidRPr="001242BF" w14:paraId="7981FBDB" w14:textId="77777777" w:rsidTr="0094594C">
        <w:tc>
          <w:tcPr>
            <w:tcW w:w="1832" w:type="dxa"/>
          </w:tcPr>
          <w:p w14:paraId="7453D3B1" w14:textId="77777777" w:rsidR="004B69DC" w:rsidRDefault="004B69DC" w:rsidP="0094594C">
            <w:pPr>
              <w:pStyle w:val="NoSpacing"/>
            </w:pPr>
            <w:r>
              <w:t>I have one book</w:t>
            </w:r>
          </w:p>
        </w:tc>
        <w:tc>
          <w:tcPr>
            <w:tcW w:w="6565" w:type="dxa"/>
          </w:tcPr>
          <w:p w14:paraId="4EED1D18" w14:textId="77777777" w:rsidR="004B69DC" w:rsidRPr="00514D63" w:rsidRDefault="004B69DC" w:rsidP="0094594C">
            <w:pPr>
              <w:pStyle w:val="NoSpacing"/>
              <w:rPr>
                <w:lang w:val="es-MX"/>
              </w:rPr>
            </w:pPr>
            <w:r>
              <w:t xml:space="preserve">Tengo un </w:t>
            </w:r>
            <w:proofErr w:type="spellStart"/>
            <w:r>
              <w:t>libro</w:t>
            </w:r>
            <w:proofErr w:type="spellEnd"/>
          </w:p>
        </w:tc>
      </w:tr>
      <w:tr w:rsidR="004B69DC" w:rsidRPr="001242BF" w14:paraId="5A52DDF2" w14:textId="77777777" w:rsidTr="0094594C">
        <w:tc>
          <w:tcPr>
            <w:tcW w:w="1832" w:type="dxa"/>
          </w:tcPr>
          <w:p w14:paraId="0AA7EE1B" w14:textId="77777777" w:rsidR="004B69DC" w:rsidRDefault="004B69DC" w:rsidP="0094594C">
            <w:pPr>
              <w:pStyle w:val="NoSpacing"/>
            </w:pPr>
            <w:r>
              <w:t>I have one Grandfather</w:t>
            </w:r>
          </w:p>
        </w:tc>
        <w:tc>
          <w:tcPr>
            <w:tcW w:w="6565" w:type="dxa"/>
          </w:tcPr>
          <w:p w14:paraId="67664ADD" w14:textId="77777777" w:rsidR="004B69DC" w:rsidRDefault="004B69DC" w:rsidP="0094594C">
            <w:pPr>
              <w:pStyle w:val="NoSpacing"/>
            </w:pPr>
            <w:r>
              <w:t xml:space="preserve">Tengo un </w:t>
            </w:r>
            <w:proofErr w:type="spellStart"/>
            <w:r>
              <w:t>abuelo</w:t>
            </w:r>
            <w:proofErr w:type="spellEnd"/>
          </w:p>
        </w:tc>
      </w:tr>
      <w:tr w:rsidR="004B69DC" w:rsidRPr="001242BF" w14:paraId="44C87891" w14:textId="77777777" w:rsidTr="0094594C">
        <w:tc>
          <w:tcPr>
            <w:tcW w:w="1832" w:type="dxa"/>
          </w:tcPr>
          <w:p w14:paraId="381968B4" w14:textId="77777777" w:rsidR="004B69DC" w:rsidRDefault="004B69DC" w:rsidP="0094594C">
            <w:pPr>
              <w:pStyle w:val="NoSpacing"/>
            </w:pPr>
            <w:r>
              <w:t>I have one Grandmother</w:t>
            </w:r>
          </w:p>
        </w:tc>
        <w:tc>
          <w:tcPr>
            <w:tcW w:w="6565" w:type="dxa"/>
          </w:tcPr>
          <w:p w14:paraId="41D2886C" w14:textId="77777777" w:rsidR="004B69DC" w:rsidRDefault="004B69DC" w:rsidP="0094594C">
            <w:pPr>
              <w:pStyle w:val="NoSpacing"/>
            </w:pPr>
            <w:r>
              <w:t>Tengo una abuela</w:t>
            </w:r>
          </w:p>
        </w:tc>
      </w:tr>
      <w:tr w:rsidR="004B69DC" w:rsidRPr="001242BF" w14:paraId="26E69D40" w14:textId="77777777" w:rsidTr="0094594C">
        <w:tc>
          <w:tcPr>
            <w:tcW w:w="1832" w:type="dxa"/>
          </w:tcPr>
          <w:p w14:paraId="59C62AA4" w14:textId="77777777" w:rsidR="004B69DC" w:rsidRDefault="004B69DC" w:rsidP="0094594C">
            <w:pPr>
              <w:pStyle w:val="NoSpacing"/>
            </w:pPr>
            <w:r>
              <w:t>I have one House</w:t>
            </w:r>
          </w:p>
        </w:tc>
        <w:tc>
          <w:tcPr>
            <w:tcW w:w="6565" w:type="dxa"/>
          </w:tcPr>
          <w:p w14:paraId="225EB8DC" w14:textId="77777777" w:rsidR="004B69DC" w:rsidRDefault="004B69DC" w:rsidP="0094594C">
            <w:pPr>
              <w:pStyle w:val="NoSpacing"/>
            </w:pPr>
            <w:r>
              <w:t>Tengo un Casa</w:t>
            </w:r>
          </w:p>
        </w:tc>
      </w:tr>
      <w:tr w:rsidR="004B69DC" w:rsidRPr="001242BF" w14:paraId="363F92B3" w14:textId="77777777" w:rsidTr="0094594C">
        <w:tc>
          <w:tcPr>
            <w:tcW w:w="1832" w:type="dxa"/>
          </w:tcPr>
          <w:p w14:paraId="782B651B" w14:textId="77777777" w:rsidR="004B69DC" w:rsidRDefault="004B69DC" w:rsidP="0094594C">
            <w:pPr>
              <w:pStyle w:val="NoSpacing"/>
            </w:pPr>
            <w:r>
              <w:t>We want to learn Spanish</w:t>
            </w:r>
          </w:p>
        </w:tc>
        <w:tc>
          <w:tcPr>
            <w:tcW w:w="6565" w:type="dxa"/>
          </w:tcPr>
          <w:p w14:paraId="33D2BA3D" w14:textId="77777777" w:rsidR="004B69DC" w:rsidRDefault="004B69DC" w:rsidP="0094594C">
            <w:pPr>
              <w:pStyle w:val="NoSpacing"/>
            </w:pPr>
            <w:proofErr w:type="spellStart"/>
            <w:r>
              <w:t>Queremos</w:t>
            </w:r>
            <w:proofErr w:type="spellEnd"/>
            <w:r>
              <w:t xml:space="preserve"> </w:t>
            </w:r>
            <w:proofErr w:type="spellStart"/>
            <w:r>
              <w:t>aprender</w:t>
            </w:r>
            <w:proofErr w:type="spellEnd"/>
            <w:r>
              <w:t xml:space="preserve"> </w:t>
            </w:r>
            <w:proofErr w:type="spellStart"/>
            <w:r>
              <w:t>espanol</w:t>
            </w:r>
            <w:proofErr w:type="spellEnd"/>
          </w:p>
        </w:tc>
      </w:tr>
      <w:tr w:rsidR="004B69DC" w:rsidRPr="0060690E" w14:paraId="34A652E7" w14:textId="77777777" w:rsidTr="0094594C">
        <w:tc>
          <w:tcPr>
            <w:tcW w:w="1832" w:type="dxa"/>
          </w:tcPr>
          <w:p w14:paraId="3FEB9D04" w14:textId="77777777" w:rsidR="004B69DC" w:rsidRDefault="004B69DC" w:rsidP="0094594C">
            <w:pPr>
              <w:pStyle w:val="NoSpacing"/>
            </w:pPr>
            <w:r w:rsidRPr="00614209">
              <w:t>The things of the c</w:t>
            </w:r>
            <w:r>
              <w:t>lass</w:t>
            </w:r>
          </w:p>
        </w:tc>
        <w:tc>
          <w:tcPr>
            <w:tcW w:w="6565" w:type="dxa"/>
          </w:tcPr>
          <w:p w14:paraId="4CF380F0" w14:textId="77777777" w:rsidR="004B69DC" w:rsidRPr="00B9635F" w:rsidRDefault="004B69DC" w:rsidP="0094594C">
            <w:pPr>
              <w:pStyle w:val="NoSpacing"/>
              <w:rPr>
                <w:lang w:val="es-MX"/>
              </w:rPr>
            </w:pPr>
            <w:r w:rsidRPr="00614209">
              <w:rPr>
                <w:lang w:val="es-MX"/>
              </w:rPr>
              <w:t>Las cosas de la c</w:t>
            </w:r>
            <w:r>
              <w:rPr>
                <w:lang w:val="es-MX"/>
              </w:rPr>
              <w:t>lase</w:t>
            </w:r>
          </w:p>
        </w:tc>
      </w:tr>
      <w:tr w:rsidR="004B69DC" w:rsidRPr="0060690E" w14:paraId="02E26DAC" w14:textId="77777777" w:rsidTr="0094594C">
        <w:tc>
          <w:tcPr>
            <w:tcW w:w="1832" w:type="dxa"/>
          </w:tcPr>
          <w:p w14:paraId="072178EE" w14:textId="7BC987F1" w:rsidR="004B69DC" w:rsidRPr="00614209" w:rsidRDefault="004B69DC" w:rsidP="0094594C">
            <w:pPr>
              <w:pStyle w:val="NoSpacing"/>
            </w:pPr>
            <w:r>
              <w:t>I want to know about you</w:t>
            </w:r>
          </w:p>
        </w:tc>
        <w:tc>
          <w:tcPr>
            <w:tcW w:w="6565" w:type="dxa"/>
          </w:tcPr>
          <w:p w14:paraId="2A290646" w14:textId="0280A0C2" w:rsidR="004B69DC" w:rsidRPr="00AE0870" w:rsidRDefault="00AE0870" w:rsidP="0094594C">
            <w:pPr>
              <w:pStyle w:val="NoSpacing"/>
              <w:rPr>
                <w:lang w:val="es-MX"/>
              </w:rPr>
            </w:pPr>
            <w:r w:rsidRPr="00AE0870">
              <w:rPr>
                <w:lang w:val="es-MX"/>
              </w:rPr>
              <w:t>Yo quero a saber s</w:t>
            </w:r>
            <w:r>
              <w:rPr>
                <w:lang w:val="es-MX"/>
              </w:rPr>
              <w:t>obre tú</w:t>
            </w:r>
          </w:p>
        </w:tc>
      </w:tr>
      <w:tr w:rsidR="003B26AC" w:rsidRPr="0060690E" w14:paraId="163AD083" w14:textId="77777777" w:rsidTr="0094594C">
        <w:tc>
          <w:tcPr>
            <w:tcW w:w="1832" w:type="dxa"/>
          </w:tcPr>
          <w:p w14:paraId="1CB117ED" w14:textId="3E1DFCEB" w:rsidR="003B26AC" w:rsidRDefault="003B26AC" w:rsidP="0094594C">
            <w:pPr>
              <w:pStyle w:val="NoSpacing"/>
            </w:pPr>
            <w:r>
              <w:t xml:space="preserve">I understand a little </w:t>
            </w:r>
            <w:proofErr w:type="spellStart"/>
            <w:r>
              <w:t>spanish</w:t>
            </w:r>
            <w:proofErr w:type="spellEnd"/>
          </w:p>
        </w:tc>
        <w:tc>
          <w:tcPr>
            <w:tcW w:w="6565" w:type="dxa"/>
          </w:tcPr>
          <w:p w14:paraId="50EFAFDF" w14:textId="2C34181C" w:rsidR="003B26AC" w:rsidRPr="003B26AC" w:rsidRDefault="003B26AC" w:rsidP="0094594C">
            <w:pPr>
              <w:pStyle w:val="NoSpacing"/>
              <w:rPr>
                <w:lang w:val="es-MX"/>
              </w:rPr>
            </w:pPr>
            <w:r w:rsidRPr="003B26AC">
              <w:rPr>
                <w:lang w:val="es-MX"/>
              </w:rPr>
              <w:t xml:space="preserve">Yo comprendo un poco </w:t>
            </w:r>
            <w:r w:rsidR="00C5352A">
              <w:rPr>
                <w:lang w:val="es-MX"/>
              </w:rPr>
              <w:t>español</w:t>
            </w:r>
          </w:p>
        </w:tc>
      </w:tr>
      <w:tr w:rsidR="00C5352A" w:rsidRPr="0060690E" w14:paraId="16B2EEF0" w14:textId="77777777" w:rsidTr="0094594C">
        <w:tc>
          <w:tcPr>
            <w:tcW w:w="1832" w:type="dxa"/>
          </w:tcPr>
          <w:p w14:paraId="79C06C9C" w14:textId="2EBAF8BF" w:rsidR="00C5352A" w:rsidRPr="00C5352A" w:rsidRDefault="00A03225" w:rsidP="0094594C">
            <w:pPr>
              <w:pStyle w:val="NoSpacing"/>
            </w:pPr>
            <w:r>
              <w:lastRenderedPageBreak/>
              <w:t>Why d</w:t>
            </w:r>
            <w:r w:rsidR="00C5352A" w:rsidRPr="00C5352A">
              <w:t xml:space="preserve">o you want </w:t>
            </w:r>
            <w:r w:rsidR="00C5352A">
              <w:t xml:space="preserve">to learn </w:t>
            </w:r>
            <w:proofErr w:type="spellStart"/>
            <w:r w:rsidR="00C5352A">
              <w:t>spanish</w:t>
            </w:r>
            <w:proofErr w:type="spellEnd"/>
            <w:r w:rsidR="00C5352A">
              <w:t>?</w:t>
            </w:r>
          </w:p>
        </w:tc>
        <w:tc>
          <w:tcPr>
            <w:tcW w:w="6565" w:type="dxa"/>
          </w:tcPr>
          <w:p w14:paraId="66138A71" w14:textId="44200544" w:rsidR="00C5352A" w:rsidRPr="00C5352A" w:rsidRDefault="00C5352A" w:rsidP="0094594C">
            <w:pPr>
              <w:pStyle w:val="NoSpacing"/>
              <w:rPr>
                <w:lang w:val="es-MX"/>
              </w:rPr>
            </w:pPr>
            <w:r>
              <w:rPr>
                <w:lang w:val="es-MX"/>
              </w:rPr>
              <w:t>¿</w:t>
            </w:r>
            <w:proofErr w:type="spellStart"/>
            <w:r w:rsidRPr="00C5352A">
              <w:rPr>
                <w:lang w:val="es-MX"/>
              </w:rPr>
              <w:t>Por que</w:t>
            </w:r>
            <w:proofErr w:type="spellEnd"/>
            <w:r w:rsidRPr="00C5352A">
              <w:rPr>
                <w:lang w:val="es-MX"/>
              </w:rPr>
              <w:t xml:space="preserve"> quieres aprender </w:t>
            </w:r>
            <w:r>
              <w:rPr>
                <w:lang w:val="es-MX"/>
              </w:rPr>
              <w:t>español?</w:t>
            </w:r>
          </w:p>
        </w:tc>
      </w:tr>
      <w:tr w:rsidR="00FA0916" w:rsidRPr="00C5352A" w14:paraId="717AA80D" w14:textId="77777777" w:rsidTr="0094594C">
        <w:tc>
          <w:tcPr>
            <w:tcW w:w="1832" w:type="dxa"/>
          </w:tcPr>
          <w:p w14:paraId="30AF33F4" w14:textId="00B0BF12" w:rsidR="00FA0916" w:rsidRDefault="00FA0916" w:rsidP="0094594C">
            <w:pPr>
              <w:pStyle w:val="NoSpacing"/>
            </w:pPr>
            <w:r>
              <w:t xml:space="preserve">Para </w:t>
            </w:r>
            <w:proofErr w:type="spellStart"/>
            <w:r>
              <w:t>vivir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espana</w:t>
            </w:r>
            <w:proofErr w:type="spellEnd"/>
          </w:p>
        </w:tc>
        <w:tc>
          <w:tcPr>
            <w:tcW w:w="6565" w:type="dxa"/>
          </w:tcPr>
          <w:p w14:paraId="4C68F48D" w14:textId="50714CF6" w:rsidR="00FA0916" w:rsidRDefault="00FA0916" w:rsidP="0094594C">
            <w:pPr>
              <w:pStyle w:val="NoSpacing"/>
              <w:rPr>
                <w:lang w:val="es-MX"/>
              </w:rPr>
            </w:pPr>
            <w:proofErr w:type="spellStart"/>
            <w:r>
              <w:rPr>
                <w:lang w:val="es-MX"/>
              </w:rPr>
              <w:t>To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live</w:t>
            </w:r>
            <w:proofErr w:type="spellEnd"/>
            <w:r>
              <w:rPr>
                <w:lang w:val="es-MX"/>
              </w:rPr>
              <w:t xml:space="preserve"> in </w:t>
            </w:r>
            <w:proofErr w:type="spellStart"/>
            <w:r>
              <w:rPr>
                <w:lang w:val="es-MX"/>
              </w:rPr>
              <w:t>spain</w:t>
            </w:r>
            <w:proofErr w:type="spellEnd"/>
          </w:p>
        </w:tc>
      </w:tr>
      <w:tr w:rsidR="00C53078" w:rsidRPr="00C53078" w14:paraId="476850AF" w14:textId="77777777" w:rsidTr="0094594C">
        <w:tc>
          <w:tcPr>
            <w:tcW w:w="1832" w:type="dxa"/>
          </w:tcPr>
          <w:p w14:paraId="6E8AAEF2" w14:textId="6FFE716F" w:rsidR="00C53078" w:rsidRPr="00C53078" w:rsidRDefault="00C53078" w:rsidP="0094594C">
            <w:pPr>
              <w:pStyle w:val="NoSpacing"/>
              <w:rPr>
                <w:lang w:val="es-MX"/>
              </w:rPr>
            </w:pPr>
            <w:r>
              <w:rPr>
                <w:lang w:val="es-MX"/>
              </w:rPr>
              <w:t>¿</w:t>
            </w:r>
            <w:r w:rsidRPr="00C53078">
              <w:rPr>
                <w:lang w:val="es-MX"/>
              </w:rPr>
              <w:t xml:space="preserve">Cuántos </w:t>
            </w:r>
            <w:proofErr w:type="spellStart"/>
            <w:r w:rsidRPr="00C53078">
              <w:rPr>
                <w:lang w:val="es-MX"/>
              </w:rPr>
              <w:t>anos</w:t>
            </w:r>
            <w:proofErr w:type="spellEnd"/>
            <w:r w:rsidRPr="00C53078">
              <w:rPr>
                <w:lang w:val="es-MX"/>
              </w:rPr>
              <w:t xml:space="preserve"> tiene tu p</w:t>
            </w:r>
            <w:r>
              <w:rPr>
                <w:lang w:val="es-MX"/>
              </w:rPr>
              <w:t>adre?</w:t>
            </w:r>
          </w:p>
        </w:tc>
        <w:tc>
          <w:tcPr>
            <w:tcW w:w="6565" w:type="dxa"/>
          </w:tcPr>
          <w:p w14:paraId="59665F71" w14:textId="53945017" w:rsidR="00C53078" w:rsidRPr="00C53078" w:rsidRDefault="00C53078" w:rsidP="0094594C">
            <w:pPr>
              <w:pStyle w:val="NoSpacing"/>
            </w:pPr>
            <w:r w:rsidRPr="00C53078">
              <w:t>How old is your f</w:t>
            </w:r>
            <w:r>
              <w:t>ather?</w:t>
            </w:r>
          </w:p>
        </w:tc>
      </w:tr>
      <w:tr w:rsidR="00166053" w:rsidRPr="00C53078" w14:paraId="74552B1D" w14:textId="77777777" w:rsidTr="0094594C">
        <w:tc>
          <w:tcPr>
            <w:tcW w:w="1832" w:type="dxa"/>
          </w:tcPr>
          <w:p w14:paraId="2385C959" w14:textId="7023C698" w:rsidR="00166053" w:rsidRDefault="00166053" w:rsidP="0094594C">
            <w:pPr>
              <w:pStyle w:val="NoSpacing"/>
              <w:rPr>
                <w:lang w:val="es-MX"/>
              </w:rPr>
            </w:pPr>
            <w:r>
              <w:rPr>
                <w:lang w:val="es-MX"/>
              </w:rPr>
              <w:t>Mi padre tiene 53 anos</w:t>
            </w:r>
          </w:p>
        </w:tc>
        <w:tc>
          <w:tcPr>
            <w:tcW w:w="6565" w:type="dxa"/>
          </w:tcPr>
          <w:p w14:paraId="5E8A225D" w14:textId="3EEEABB2" w:rsidR="00166053" w:rsidRPr="00C53078" w:rsidRDefault="00166053" w:rsidP="0094594C">
            <w:pPr>
              <w:pStyle w:val="NoSpacing"/>
            </w:pPr>
            <w:r>
              <w:t>My father is 53</w:t>
            </w:r>
          </w:p>
        </w:tc>
      </w:tr>
      <w:tr w:rsidR="00531021" w:rsidRPr="00531021" w14:paraId="3B7F8707" w14:textId="77777777" w:rsidTr="0094594C">
        <w:tc>
          <w:tcPr>
            <w:tcW w:w="1832" w:type="dxa"/>
          </w:tcPr>
          <w:p w14:paraId="6D70EDD4" w14:textId="0E5326E3" w:rsidR="00531021" w:rsidRDefault="00531021" w:rsidP="0094594C">
            <w:pPr>
              <w:pStyle w:val="NoSpacing"/>
              <w:rPr>
                <w:lang w:val="es-MX"/>
              </w:rPr>
            </w:pPr>
            <w:r>
              <w:rPr>
                <w:lang w:val="es-MX"/>
              </w:rPr>
              <w:t xml:space="preserve">¿Cuántos </w:t>
            </w:r>
            <w:proofErr w:type="spellStart"/>
            <w:r>
              <w:rPr>
                <w:lang w:val="es-MX"/>
              </w:rPr>
              <w:t>anos</w:t>
            </w:r>
            <w:proofErr w:type="spellEnd"/>
            <w:r>
              <w:rPr>
                <w:lang w:val="es-MX"/>
              </w:rPr>
              <w:t xml:space="preserve"> tienen tus padres?</w:t>
            </w:r>
          </w:p>
        </w:tc>
        <w:tc>
          <w:tcPr>
            <w:tcW w:w="6565" w:type="dxa"/>
          </w:tcPr>
          <w:p w14:paraId="2060C558" w14:textId="1BD87BAD" w:rsidR="00531021" w:rsidRPr="00531021" w:rsidRDefault="00531021" w:rsidP="0094594C">
            <w:pPr>
              <w:pStyle w:val="NoSpacing"/>
            </w:pPr>
            <w:r w:rsidRPr="00531021">
              <w:t>How old are your p</w:t>
            </w:r>
            <w:r>
              <w:t>arents?</w:t>
            </w:r>
            <w:r w:rsidR="0072702F">
              <w:t xml:space="preserve"> || Question is formatted such that answer should be in pronoun(They…)</w:t>
            </w:r>
          </w:p>
        </w:tc>
      </w:tr>
      <w:tr w:rsidR="00531021" w:rsidRPr="00531021" w14:paraId="6C2D9ADF" w14:textId="77777777" w:rsidTr="0094594C">
        <w:tc>
          <w:tcPr>
            <w:tcW w:w="1832" w:type="dxa"/>
          </w:tcPr>
          <w:p w14:paraId="71AC52AE" w14:textId="692B602E" w:rsidR="00531021" w:rsidRDefault="00531021" w:rsidP="0094594C">
            <w:pPr>
              <w:pStyle w:val="NoSpacing"/>
              <w:rPr>
                <w:lang w:val="es-MX"/>
              </w:rPr>
            </w:pPr>
            <w:r>
              <w:rPr>
                <w:lang w:val="es-MX"/>
              </w:rPr>
              <w:t>Ellos tienen 50 y 53</w:t>
            </w:r>
          </w:p>
        </w:tc>
        <w:tc>
          <w:tcPr>
            <w:tcW w:w="6565" w:type="dxa"/>
          </w:tcPr>
          <w:p w14:paraId="7AECDED5" w14:textId="15426C76" w:rsidR="00531021" w:rsidRPr="00531021" w:rsidRDefault="00531021" w:rsidP="0094594C">
            <w:pPr>
              <w:pStyle w:val="NoSpacing"/>
            </w:pPr>
            <w:r>
              <w:t>They are 50 and 53</w:t>
            </w:r>
          </w:p>
        </w:tc>
      </w:tr>
      <w:tr w:rsidR="00D0165B" w:rsidRPr="00531021" w14:paraId="30615036" w14:textId="77777777" w:rsidTr="0094594C">
        <w:tc>
          <w:tcPr>
            <w:tcW w:w="1832" w:type="dxa"/>
          </w:tcPr>
          <w:p w14:paraId="120FF105" w14:textId="2EA598A2" w:rsidR="00D0165B" w:rsidRDefault="00D0165B" w:rsidP="0094594C">
            <w:pPr>
              <w:pStyle w:val="NoSpacing"/>
              <w:rPr>
                <w:lang w:val="es-MX"/>
              </w:rPr>
            </w:pPr>
            <w:r>
              <w:rPr>
                <w:lang w:val="es-MX"/>
              </w:rPr>
              <w:t>Esto ocupado</w:t>
            </w:r>
          </w:p>
        </w:tc>
        <w:tc>
          <w:tcPr>
            <w:tcW w:w="6565" w:type="dxa"/>
          </w:tcPr>
          <w:p w14:paraId="089DFF8C" w14:textId="52D7ACC0" w:rsidR="00D0165B" w:rsidRDefault="00D0165B" w:rsidP="0094594C">
            <w:pPr>
              <w:pStyle w:val="NoSpacing"/>
            </w:pPr>
            <w:r>
              <w:t>Am busy</w:t>
            </w:r>
          </w:p>
        </w:tc>
      </w:tr>
    </w:tbl>
    <w:p w14:paraId="6BC727FB" w14:textId="692B70A6" w:rsidR="004B69DC" w:rsidRDefault="004B69DC" w:rsidP="004B69DC">
      <w:pPr>
        <w:pStyle w:val="NoSpacing"/>
      </w:pPr>
    </w:p>
    <w:p w14:paraId="428D911B" w14:textId="4C049BDD" w:rsidR="00521CD0" w:rsidRDefault="00521CD0" w:rsidP="004B69DC">
      <w:pPr>
        <w:pStyle w:val="NoSpacing"/>
      </w:pPr>
    </w:p>
    <w:p w14:paraId="67DC4C11" w14:textId="6E184C9B" w:rsidR="00521CD0" w:rsidRDefault="00521CD0" w:rsidP="004B69DC">
      <w:pPr>
        <w:pStyle w:val="NoSpacing"/>
      </w:pPr>
    </w:p>
    <w:p w14:paraId="353FC62D" w14:textId="5145E1D8" w:rsidR="00521CD0" w:rsidRDefault="00521CD0" w:rsidP="004B69DC">
      <w:pPr>
        <w:pStyle w:val="NoSpacing"/>
      </w:pPr>
    </w:p>
    <w:p w14:paraId="00F60E7D" w14:textId="3AE70DE3" w:rsidR="00521CD0" w:rsidRDefault="00521CD0" w:rsidP="004B69DC">
      <w:pPr>
        <w:pStyle w:val="NoSpacing"/>
      </w:pPr>
    </w:p>
    <w:p w14:paraId="4D0C9535" w14:textId="77777777" w:rsidR="00521CD0" w:rsidRPr="00531021" w:rsidRDefault="00521CD0" w:rsidP="004B69DC">
      <w:pPr>
        <w:pStyle w:val="NoSpacing"/>
      </w:pPr>
    </w:p>
    <w:p w14:paraId="5255ADA3" w14:textId="556AA146" w:rsidR="004B69DC" w:rsidRDefault="00DC0181" w:rsidP="00DC0181">
      <w:pPr>
        <w:pStyle w:val="Heading1"/>
      </w:pPr>
      <w:bookmarkStart w:id="64" w:name="_Toc16354849"/>
      <w:r>
        <w:t>Seminar topic</w:t>
      </w:r>
      <w:r w:rsidR="00675B79">
        <w:t xml:space="preserve"> – speak for 3 mins</w:t>
      </w:r>
      <w:bookmarkEnd w:id="64"/>
    </w:p>
    <w:p w14:paraId="4BC66687" w14:textId="38B34065" w:rsidR="00DC0181" w:rsidRDefault="00E10E29" w:rsidP="00F82402">
      <w:pPr>
        <w:pStyle w:val="ListParagraph"/>
        <w:numPr>
          <w:ilvl w:val="0"/>
          <w:numId w:val="12"/>
        </w:numPr>
      </w:pPr>
      <w:r>
        <w:t>Soy Srava</w:t>
      </w:r>
      <w:r w:rsidR="00F82402">
        <w:t>n</w:t>
      </w:r>
    </w:p>
    <w:p w14:paraId="637AB733" w14:textId="103923C9" w:rsidR="00AB4E4B" w:rsidRDefault="00AB4E4B" w:rsidP="00AB4E4B">
      <w:pPr>
        <w:pStyle w:val="ListParagraph"/>
        <w:numPr>
          <w:ilvl w:val="0"/>
          <w:numId w:val="12"/>
        </w:numPr>
        <w:rPr>
          <w:lang w:val="es-MX"/>
        </w:rPr>
      </w:pPr>
      <w:r>
        <w:rPr>
          <w:lang w:val="es-MX"/>
        </w:rPr>
        <w:t xml:space="preserve">Estoy aquí a decir poco </w:t>
      </w:r>
      <w:r w:rsidRPr="00F75A46">
        <w:rPr>
          <w:b/>
          <w:bCs/>
          <w:lang w:val="es-MX"/>
        </w:rPr>
        <w:t>sobre mismo</w:t>
      </w:r>
    </w:p>
    <w:p w14:paraId="0F50B8A8" w14:textId="204C2E33" w:rsidR="007D1316" w:rsidRDefault="007D1316" w:rsidP="00F82402">
      <w:pPr>
        <w:pStyle w:val="ListParagraph"/>
        <w:numPr>
          <w:ilvl w:val="0"/>
          <w:numId w:val="12"/>
        </w:numPr>
        <w:rPr>
          <w:lang w:val="es-MX"/>
        </w:rPr>
      </w:pPr>
      <w:r>
        <w:rPr>
          <w:lang w:val="es-MX"/>
        </w:rPr>
        <w:t xml:space="preserve">Soy de India de </w:t>
      </w:r>
      <w:r w:rsidR="00795160">
        <w:rPr>
          <w:lang w:val="es-MX"/>
        </w:rPr>
        <w:t>Hyderabad</w:t>
      </w:r>
    </w:p>
    <w:p w14:paraId="4FBA4320" w14:textId="25BC6827" w:rsidR="00F82402" w:rsidRDefault="00F82402" w:rsidP="00F82402">
      <w:pPr>
        <w:pStyle w:val="ListParagraph"/>
        <w:numPr>
          <w:ilvl w:val="0"/>
          <w:numId w:val="12"/>
        </w:numPr>
        <w:rPr>
          <w:lang w:val="es-MX"/>
        </w:rPr>
      </w:pPr>
      <w:r w:rsidRPr="001E6361">
        <w:rPr>
          <w:lang w:val="es-MX"/>
        </w:rPr>
        <w:t xml:space="preserve">Soy trabajas </w:t>
      </w:r>
      <w:r w:rsidR="001E6361" w:rsidRPr="001E6361">
        <w:rPr>
          <w:lang w:val="es-MX"/>
        </w:rPr>
        <w:t xml:space="preserve">en </w:t>
      </w:r>
      <w:r w:rsidR="00795160" w:rsidRPr="001E6361">
        <w:rPr>
          <w:lang w:val="es-MX"/>
        </w:rPr>
        <w:t>informática</w:t>
      </w:r>
      <w:r w:rsidR="001E6361" w:rsidRPr="001E6361">
        <w:rPr>
          <w:lang w:val="es-MX"/>
        </w:rPr>
        <w:t xml:space="preserve"> e</w:t>
      </w:r>
      <w:r w:rsidR="001E6361">
        <w:rPr>
          <w:lang w:val="es-MX"/>
        </w:rPr>
        <w:t>n mnc</w:t>
      </w:r>
    </w:p>
    <w:p w14:paraId="4AB957E6" w14:textId="6988AB56" w:rsidR="001E6361" w:rsidRDefault="00ED2F8D" w:rsidP="00F82402">
      <w:pPr>
        <w:pStyle w:val="ListParagraph"/>
        <w:numPr>
          <w:ilvl w:val="0"/>
          <w:numId w:val="12"/>
        </w:numPr>
        <w:rPr>
          <w:lang w:val="es-MX"/>
        </w:rPr>
      </w:pPr>
      <w:r>
        <w:rPr>
          <w:lang w:val="es-MX"/>
        </w:rPr>
        <w:t>Yo complete PG</w:t>
      </w:r>
    </w:p>
    <w:p w14:paraId="4DE7B6A2" w14:textId="18378B78" w:rsidR="00517795" w:rsidRPr="00517795" w:rsidRDefault="00517795" w:rsidP="00517795">
      <w:pPr>
        <w:rPr>
          <w:b/>
          <w:bCs/>
          <w:lang w:val="es-MX"/>
        </w:rPr>
      </w:pPr>
      <w:r w:rsidRPr="00517795">
        <w:rPr>
          <w:b/>
          <w:bCs/>
          <w:lang w:val="es-MX"/>
        </w:rPr>
        <w:t>Hobbies</w:t>
      </w:r>
    </w:p>
    <w:p w14:paraId="2944F171" w14:textId="45C37519" w:rsidR="008F0AA2" w:rsidRDefault="006274AE" w:rsidP="009B26A3">
      <w:pPr>
        <w:pStyle w:val="ListParagraph"/>
        <w:numPr>
          <w:ilvl w:val="0"/>
          <w:numId w:val="13"/>
        </w:numPr>
        <w:rPr>
          <w:lang w:val="es-MX"/>
        </w:rPr>
      </w:pPr>
      <w:r>
        <w:rPr>
          <w:lang w:val="es-MX"/>
        </w:rPr>
        <w:t>Mis aficiones</w:t>
      </w:r>
      <w:r w:rsidR="008F0AA2">
        <w:rPr>
          <w:lang w:val="es-MX"/>
        </w:rPr>
        <w:t xml:space="preserve"> </w:t>
      </w:r>
      <w:r w:rsidR="009B26A3">
        <w:rPr>
          <w:lang w:val="es-MX"/>
        </w:rPr>
        <w:t xml:space="preserve">son – </w:t>
      </w:r>
      <w:r w:rsidR="009B26A3" w:rsidRPr="009B26A3">
        <w:rPr>
          <w:lang w:val="es-MX"/>
        </w:rPr>
        <w:t>aprender</w:t>
      </w:r>
      <w:r w:rsidR="009B26A3">
        <w:rPr>
          <w:lang w:val="es-MX"/>
        </w:rPr>
        <w:t xml:space="preserve"> </w:t>
      </w:r>
      <w:r>
        <w:rPr>
          <w:lang w:val="es-MX"/>
        </w:rPr>
        <w:t>español</w:t>
      </w:r>
      <w:r w:rsidR="009B26A3">
        <w:rPr>
          <w:lang w:val="es-MX"/>
        </w:rPr>
        <w:t xml:space="preserve">, aprender </w:t>
      </w:r>
      <w:r>
        <w:rPr>
          <w:lang w:val="es-MX"/>
        </w:rPr>
        <w:t>tecnología</w:t>
      </w:r>
      <w:r w:rsidR="009B26A3">
        <w:rPr>
          <w:lang w:val="es-MX"/>
        </w:rPr>
        <w:t xml:space="preserve">, leer </w:t>
      </w:r>
      <w:r w:rsidR="009B26A3" w:rsidRPr="00AC471D">
        <w:rPr>
          <w:b/>
          <w:bCs/>
          <w:lang w:val="es-MX"/>
        </w:rPr>
        <w:t>novela</w:t>
      </w:r>
      <w:r w:rsidR="009B26A3">
        <w:rPr>
          <w:lang w:val="es-MX"/>
        </w:rPr>
        <w:t>, viajar</w:t>
      </w:r>
    </w:p>
    <w:p w14:paraId="659B4D8D" w14:textId="7EA660A3" w:rsidR="009B26A3" w:rsidRDefault="00BF02DD" w:rsidP="009B26A3">
      <w:pPr>
        <w:pStyle w:val="ListParagraph"/>
        <w:numPr>
          <w:ilvl w:val="0"/>
          <w:numId w:val="13"/>
        </w:numPr>
        <w:rPr>
          <w:lang w:val="es-MX"/>
        </w:rPr>
      </w:pPr>
      <w:r>
        <w:rPr>
          <w:lang w:val="es-MX"/>
        </w:rPr>
        <w:t>Yo gusto escribir</w:t>
      </w:r>
    </w:p>
    <w:p w14:paraId="44064611" w14:textId="42EBCDA7" w:rsidR="00BF02DD" w:rsidRDefault="00BF02DD" w:rsidP="009B26A3">
      <w:pPr>
        <w:pStyle w:val="ListParagraph"/>
        <w:numPr>
          <w:ilvl w:val="0"/>
          <w:numId w:val="13"/>
        </w:numPr>
        <w:rPr>
          <w:lang w:val="es-MX"/>
        </w:rPr>
      </w:pPr>
      <w:r>
        <w:rPr>
          <w:lang w:val="es-MX"/>
        </w:rPr>
        <w:t>Amo cricket</w:t>
      </w:r>
    </w:p>
    <w:p w14:paraId="6B3D67E4" w14:textId="7BCDC4CF" w:rsidR="00DB32F9" w:rsidRDefault="00DB32F9" w:rsidP="009B26A3">
      <w:pPr>
        <w:pStyle w:val="ListParagraph"/>
        <w:numPr>
          <w:ilvl w:val="0"/>
          <w:numId w:val="13"/>
        </w:numPr>
        <w:rPr>
          <w:lang w:val="es-MX"/>
        </w:rPr>
      </w:pPr>
      <w:r>
        <w:rPr>
          <w:lang w:val="es-MX"/>
        </w:rPr>
        <w:t xml:space="preserve">Soy no jugar cricket </w:t>
      </w:r>
      <w:r w:rsidRPr="00DF05CF">
        <w:rPr>
          <w:b/>
          <w:bCs/>
          <w:lang w:val="es-MX"/>
        </w:rPr>
        <w:t>después</w:t>
      </w:r>
      <w:r>
        <w:rPr>
          <w:lang w:val="es-MX"/>
        </w:rPr>
        <w:t xml:space="preserve"> del matrimonio</w:t>
      </w:r>
    </w:p>
    <w:p w14:paraId="20043CDA" w14:textId="0A14B3BA" w:rsidR="00DB32F9" w:rsidRDefault="00554D0D" w:rsidP="009B26A3">
      <w:pPr>
        <w:pStyle w:val="ListParagraph"/>
        <w:numPr>
          <w:ilvl w:val="0"/>
          <w:numId w:val="13"/>
        </w:numPr>
        <w:rPr>
          <w:lang w:val="es-MX"/>
        </w:rPr>
      </w:pPr>
      <w:r>
        <w:rPr>
          <w:lang w:val="es-MX"/>
        </w:rPr>
        <w:t>Amo mi trabaja</w:t>
      </w:r>
    </w:p>
    <w:p w14:paraId="00F4C437" w14:textId="6F967D61" w:rsidR="001D2FD7" w:rsidRDefault="001D2FD7" w:rsidP="001D2FD7">
      <w:pPr>
        <w:rPr>
          <w:lang w:val="es-MX"/>
        </w:rPr>
      </w:pPr>
      <w:r w:rsidRPr="001D2FD7">
        <w:rPr>
          <w:b/>
          <w:bCs/>
          <w:lang w:val="es-MX"/>
        </w:rPr>
        <w:t>College</w:t>
      </w:r>
    </w:p>
    <w:p w14:paraId="7B54EC25" w14:textId="4A5D48F7" w:rsidR="001D2FD7" w:rsidRDefault="00C63797" w:rsidP="001D2FD7">
      <w:pPr>
        <w:pStyle w:val="ListParagraph"/>
        <w:numPr>
          <w:ilvl w:val="0"/>
          <w:numId w:val="16"/>
        </w:numPr>
        <w:rPr>
          <w:lang w:val="es-MX"/>
        </w:rPr>
      </w:pPr>
      <w:r>
        <w:rPr>
          <w:lang w:val="es-MX"/>
        </w:rPr>
        <w:t xml:space="preserve">Yo completé universidad doce </w:t>
      </w:r>
      <w:r w:rsidR="005630DB">
        <w:rPr>
          <w:lang w:val="es-MX"/>
        </w:rPr>
        <w:t>años</w:t>
      </w:r>
      <w:r>
        <w:rPr>
          <w:lang w:val="es-MX"/>
        </w:rPr>
        <w:t xml:space="preserve"> </w:t>
      </w:r>
      <w:r w:rsidRPr="00DF05CF">
        <w:rPr>
          <w:b/>
          <w:bCs/>
          <w:lang w:val="es-MX"/>
        </w:rPr>
        <w:t>atrás</w:t>
      </w:r>
    </w:p>
    <w:p w14:paraId="2EA2181E" w14:textId="23A969FC" w:rsidR="001C39CF" w:rsidRDefault="001C39CF" w:rsidP="001C39CF">
      <w:pPr>
        <w:pStyle w:val="ListParagraph"/>
        <w:numPr>
          <w:ilvl w:val="0"/>
          <w:numId w:val="16"/>
        </w:numPr>
        <w:rPr>
          <w:lang w:val="es-MX"/>
        </w:rPr>
      </w:pPr>
      <w:r>
        <w:rPr>
          <w:lang w:val="es-MX"/>
        </w:rPr>
        <w:t>Mi universidad es buen</w:t>
      </w:r>
    </w:p>
    <w:p w14:paraId="3553A9A9" w14:textId="628A3455" w:rsidR="001C39CF" w:rsidRDefault="001C39CF" w:rsidP="001C39CF">
      <w:pPr>
        <w:pStyle w:val="ListParagraph"/>
        <w:numPr>
          <w:ilvl w:val="0"/>
          <w:numId w:val="16"/>
        </w:numPr>
        <w:rPr>
          <w:lang w:val="es-MX"/>
        </w:rPr>
      </w:pPr>
      <w:r>
        <w:rPr>
          <w:lang w:val="es-MX"/>
        </w:rPr>
        <w:t>Yo tengo buenos amigos</w:t>
      </w:r>
    </w:p>
    <w:p w14:paraId="3F2B2D43" w14:textId="1D7F3D7A" w:rsidR="001C39CF" w:rsidRDefault="00D04383" w:rsidP="001C39CF">
      <w:pPr>
        <w:pStyle w:val="ListParagraph"/>
        <w:numPr>
          <w:ilvl w:val="0"/>
          <w:numId w:val="16"/>
        </w:numPr>
        <w:rPr>
          <w:lang w:val="es-MX"/>
        </w:rPr>
      </w:pPr>
      <w:r>
        <w:rPr>
          <w:lang w:val="es-MX"/>
        </w:rPr>
        <w:t>Todas gusta universidad</w:t>
      </w:r>
    </w:p>
    <w:p w14:paraId="03DBAE64" w14:textId="335A47F1" w:rsidR="00D04383" w:rsidRPr="00AF73AE" w:rsidRDefault="00AF73AE" w:rsidP="00D04383">
      <w:pPr>
        <w:rPr>
          <w:b/>
          <w:bCs/>
          <w:lang w:val="es-MX"/>
        </w:rPr>
      </w:pPr>
      <w:r w:rsidRPr="00AF73AE">
        <w:rPr>
          <w:b/>
          <w:bCs/>
          <w:lang w:val="es-MX"/>
        </w:rPr>
        <w:t>City</w:t>
      </w:r>
    </w:p>
    <w:p w14:paraId="72FC95BA" w14:textId="24278007" w:rsidR="00DC0181" w:rsidRDefault="00AF73AE" w:rsidP="00AF73AE">
      <w:pPr>
        <w:pStyle w:val="ListParagraph"/>
        <w:numPr>
          <w:ilvl w:val="0"/>
          <w:numId w:val="17"/>
        </w:numPr>
        <w:rPr>
          <w:lang w:val="es-MX"/>
        </w:rPr>
      </w:pPr>
      <w:r>
        <w:rPr>
          <w:lang w:val="es-MX"/>
        </w:rPr>
        <w:t xml:space="preserve">Yo vivir en </w:t>
      </w:r>
      <w:r w:rsidR="00DF08F4">
        <w:rPr>
          <w:lang w:val="es-MX"/>
        </w:rPr>
        <w:t>esta ciudad</w:t>
      </w:r>
    </w:p>
    <w:p w14:paraId="448EB279" w14:textId="1A6761E4" w:rsidR="00DF08F4" w:rsidRDefault="00DF08F4" w:rsidP="00AF73AE">
      <w:pPr>
        <w:pStyle w:val="ListParagraph"/>
        <w:numPr>
          <w:ilvl w:val="0"/>
          <w:numId w:val="17"/>
        </w:numPr>
        <w:rPr>
          <w:lang w:val="es-MX"/>
        </w:rPr>
      </w:pPr>
      <w:r>
        <w:rPr>
          <w:lang w:val="es-MX"/>
        </w:rPr>
        <w:t>Yo ciudad tiene grande historia</w:t>
      </w:r>
    </w:p>
    <w:p w14:paraId="0B231709" w14:textId="34BA389F" w:rsidR="00DF08F4" w:rsidRDefault="00CF1F9B" w:rsidP="00CF1F9B">
      <w:pPr>
        <w:pStyle w:val="NoSpacing"/>
      </w:pPr>
      <w:r w:rsidRPr="00CF1F9B">
        <w:lastRenderedPageBreak/>
        <w:t xml:space="preserve">When you </w:t>
      </w:r>
      <w:proofErr w:type="spellStart"/>
      <w:r w:rsidRPr="00CF1F9B">
        <w:t>dont</w:t>
      </w:r>
      <w:proofErr w:type="spellEnd"/>
      <w:r w:rsidRPr="00CF1F9B">
        <w:t xml:space="preserve"> know what t</w:t>
      </w:r>
      <w:r>
        <w:t>o talk in between session – plan for this in mind – Spanish grammar</w:t>
      </w:r>
    </w:p>
    <w:p w14:paraId="671B0C91" w14:textId="2582FAC4" w:rsidR="00CF1F9B" w:rsidRDefault="00CF1F9B" w:rsidP="00CF1F9B">
      <w:pPr>
        <w:pStyle w:val="NoSpacing"/>
        <w:rPr>
          <w:lang w:val="es-MX"/>
        </w:rPr>
      </w:pPr>
      <w:r w:rsidRPr="00CF1F9B">
        <w:rPr>
          <w:lang w:val="es-MX"/>
        </w:rPr>
        <w:t>Como se dice “</w:t>
      </w:r>
      <w:proofErr w:type="spellStart"/>
      <w:r w:rsidRPr="00CF1F9B">
        <w:rPr>
          <w:lang w:val="es-MX"/>
        </w:rPr>
        <w:t>computer</w:t>
      </w:r>
      <w:proofErr w:type="spellEnd"/>
      <w:r w:rsidRPr="00CF1F9B">
        <w:rPr>
          <w:lang w:val="es-MX"/>
        </w:rPr>
        <w:t xml:space="preserve">” en </w:t>
      </w:r>
      <w:proofErr w:type="spellStart"/>
      <w:r w:rsidRPr="00CF1F9B">
        <w:rPr>
          <w:lang w:val="es-MX"/>
        </w:rPr>
        <w:t>e</w:t>
      </w:r>
      <w:r>
        <w:rPr>
          <w:lang w:val="es-MX"/>
        </w:rPr>
        <w:t>spanol</w:t>
      </w:r>
      <w:proofErr w:type="spellEnd"/>
    </w:p>
    <w:p w14:paraId="591A2167" w14:textId="01453961" w:rsidR="00CF1F9B" w:rsidRDefault="00CF1F9B" w:rsidP="00CF1F9B">
      <w:pPr>
        <w:pStyle w:val="NoSpacing"/>
        <w:rPr>
          <w:lang w:val="es-MX"/>
        </w:rPr>
      </w:pPr>
      <w:r>
        <w:rPr>
          <w:lang w:val="es-MX"/>
        </w:rPr>
        <w:t>Qué significa “</w:t>
      </w:r>
      <w:proofErr w:type="spellStart"/>
      <w:r>
        <w:rPr>
          <w:lang w:val="es-MX"/>
        </w:rPr>
        <w:t>ordernador</w:t>
      </w:r>
      <w:proofErr w:type="spellEnd"/>
      <w:r>
        <w:rPr>
          <w:lang w:val="es-MX"/>
        </w:rPr>
        <w:t xml:space="preserve">” en </w:t>
      </w:r>
      <w:proofErr w:type="spellStart"/>
      <w:r>
        <w:rPr>
          <w:lang w:val="es-MX"/>
        </w:rPr>
        <w:t>espanol</w:t>
      </w:r>
      <w:proofErr w:type="spellEnd"/>
    </w:p>
    <w:p w14:paraId="57B6F65C" w14:textId="70FA1224" w:rsidR="00CF1F9B" w:rsidRDefault="0075318C" w:rsidP="00CF1F9B">
      <w:pPr>
        <w:pStyle w:val="NoSpacing"/>
        <w:rPr>
          <w:lang w:val="es-MX"/>
        </w:rPr>
      </w:pPr>
      <w:r>
        <w:rPr>
          <w:lang w:val="es-MX"/>
        </w:rPr>
        <w:t xml:space="preserve"> </w:t>
      </w:r>
    </w:p>
    <w:p w14:paraId="4496D3B5" w14:textId="2E9C2B89" w:rsidR="0075318C" w:rsidRDefault="0075318C" w:rsidP="00CF1F9B">
      <w:pPr>
        <w:pStyle w:val="NoSpacing"/>
        <w:rPr>
          <w:lang w:val="es-MX"/>
        </w:rPr>
      </w:pPr>
      <w:r>
        <w:rPr>
          <w:lang w:val="es-MX"/>
        </w:rPr>
        <w:t xml:space="preserve">Mi canción favorita es “Ella Yo </w:t>
      </w:r>
      <w:r w:rsidRPr="00AC471D">
        <w:rPr>
          <w:b/>
          <w:bCs/>
          <w:lang w:val="es-MX"/>
        </w:rPr>
        <w:t>nubes</w:t>
      </w:r>
      <w:r>
        <w:rPr>
          <w:lang w:val="es-MX"/>
        </w:rPr>
        <w:t xml:space="preserve"> </w:t>
      </w:r>
      <w:r w:rsidRPr="00AC471D">
        <w:rPr>
          <w:b/>
          <w:bCs/>
          <w:lang w:val="es-MX"/>
        </w:rPr>
        <w:t>cielo</w:t>
      </w:r>
      <w:r>
        <w:rPr>
          <w:lang w:val="es-MX"/>
        </w:rPr>
        <w:t>” – Como se dice “mi canción favorita” en telugu</w:t>
      </w:r>
    </w:p>
    <w:p w14:paraId="383F04A8" w14:textId="4F1DCD54" w:rsidR="0075318C" w:rsidRDefault="005B32AF" w:rsidP="00CF1F9B">
      <w:pPr>
        <w:pStyle w:val="NoSpacing"/>
        <w:rPr>
          <w:lang w:val="es-MX"/>
        </w:rPr>
      </w:pPr>
      <w:r>
        <w:rPr>
          <w:lang w:val="es-MX"/>
        </w:rPr>
        <w:t>Gracias</w:t>
      </w:r>
    </w:p>
    <w:p w14:paraId="1A44E93A" w14:textId="5E8ED619" w:rsidR="001344B7" w:rsidRDefault="001344B7" w:rsidP="00CF1F9B">
      <w:pPr>
        <w:pStyle w:val="NoSpacing"/>
        <w:rPr>
          <w:lang w:val="es-MX"/>
        </w:rPr>
      </w:pPr>
    </w:p>
    <w:p w14:paraId="28B86B9A" w14:textId="1B68673D" w:rsidR="00BB3D4C" w:rsidRDefault="00BB3D4C" w:rsidP="00BB3D4C">
      <w:pPr>
        <w:pStyle w:val="Heading1"/>
        <w:rPr>
          <w:lang w:val="es-MX"/>
        </w:rPr>
      </w:pPr>
      <w:bookmarkStart w:id="65" w:name="_Toc16354850"/>
      <w:proofErr w:type="spellStart"/>
      <w:r>
        <w:rPr>
          <w:lang w:val="es-MX"/>
        </w:rPr>
        <w:t>Sentences</w:t>
      </w:r>
      <w:bookmarkEnd w:id="65"/>
      <w:proofErr w:type="spellEnd"/>
    </w:p>
    <w:p w14:paraId="0F4D5406" w14:textId="0CDBDD01" w:rsidR="00BB3D4C" w:rsidRDefault="00BB3D4C" w:rsidP="00BB3D4C">
      <w:pPr>
        <w:rPr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4F18" w:rsidRPr="003F4F8E" w14:paraId="3FA8A67D" w14:textId="77777777" w:rsidTr="00094F18">
        <w:tc>
          <w:tcPr>
            <w:tcW w:w="4675" w:type="dxa"/>
          </w:tcPr>
          <w:p w14:paraId="55F9A8A6" w14:textId="2EAD1E1E" w:rsidR="00094F18" w:rsidRDefault="003F4F8E" w:rsidP="00BB3D4C">
            <w:pPr>
              <w:rPr>
                <w:lang w:val="es-MX"/>
              </w:rPr>
            </w:pPr>
            <w:r>
              <w:rPr>
                <w:lang w:val="es-MX"/>
              </w:rPr>
              <w:t>Yo no hablar español ni lo comprender</w:t>
            </w:r>
          </w:p>
        </w:tc>
        <w:tc>
          <w:tcPr>
            <w:tcW w:w="4675" w:type="dxa"/>
          </w:tcPr>
          <w:p w14:paraId="65C7DE51" w14:textId="37C3BA94" w:rsidR="00094F18" w:rsidRPr="003F4F8E" w:rsidRDefault="003F4F8E" w:rsidP="00BB3D4C">
            <w:r w:rsidRPr="003F4F8E">
              <w:t xml:space="preserve">I </w:t>
            </w:r>
            <w:r>
              <w:t xml:space="preserve">either </w:t>
            </w:r>
            <w:r w:rsidRPr="003F4F8E">
              <w:t xml:space="preserve">do NOT speak </w:t>
            </w:r>
            <w:r>
              <w:t>or understand Spanish</w:t>
            </w:r>
          </w:p>
        </w:tc>
      </w:tr>
      <w:tr w:rsidR="00094F18" w:rsidRPr="003F4F8E" w14:paraId="22E304A6" w14:textId="77777777" w:rsidTr="00094F18">
        <w:tc>
          <w:tcPr>
            <w:tcW w:w="4675" w:type="dxa"/>
          </w:tcPr>
          <w:p w14:paraId="4407D3D0" w14:textId="27B5661C" w:rsidR="00094F18" w:rsidRPr="0047739E" w:rsidRDefault="0047739E" w:rsidP="00BB3D4C">
            <w:pPr>
              <w:rPr>
                <w:lang w:val="es-MX"/>
              </w:rPr>
            </w:pPr>
            <w:r w:rsidRPr="0047739E">
              <w:rPr>
                <w:lang w:val="es-MX"/>
              </w:rPr>
              <w:t>Mi amigo es buscar d</w:t>
            </w:r>
            <w:r>
              <w:rPr>
                <w:lang w:val="es-MX"/>
              </w:rPr>
              <w:t>e alguien</w:t>
            </w:r>
          </w:p>
        </w:tc>
        <w:tc>
          <w:tcPr>
            <w:tcW w:w="4675" w:type="dxa"/>
          </w:tcPr>
          <w:p w14:paraId="7B55BA8F" w14:textId="7FE375C0" w:rsidR="00094F18" w:rsidRPr="003F4F8E" w:rsidRDefault="0047739E" w:rsidP="00BB3D4C">
            <w:r>
              <w:t>My friend is searching for someone</w:t>
            </w:r>
          </w:p>
        </w:tc>
      </w:tr>
      <w:tr w:rsidR="00094F18" w:rsidRPr="003F4F8E" w14:paraId="0508EA93" w14:textId="77777777" w:rsidTr="00094F18">
        <w:tc>
          <w:tcPr>
            <w:tcW w:w="4675" w:type="dxa"/>
          </w:tcPr>
          <w:p w14:paraId="7A362227" w14:textId="61BD511D" w:rsidR="00094F18" w:rsidRPr="008655BD" w:rsidRDefault="008655BD" w:rsidP="00BB3D4C">
            <w:pPr>
              <w:rPr>
                <w:lang w:val="es-MX"/>
              </w:rPr>
            </w:pPr>
            <w:r w:rsidRPr="008655BD">
              <w:rPr>
                <w:lang w:val="es-MX"/>
              </w:rPr>
              <w:t>Mi</w:t>
            </w:r>
            <w:r w:rsidR="00B912A0">
              <w:rPr>
                <w:lang w:val="es-MX"/>
              </w:rPr>
              <w:t>s</w:t>
            </w:r>
            <w:r w:rsidRPr="008655BD">
              <w:rPr>
                <w:lang w:val="es-MX"/>
              </w:rPr>
              <w:t xml:space="preserve"> amigo</w:t>
            </w:r>
            <w:r w:rsidR="00B912A0">
              <w:rPr>
                <w:lang w:val="es-MX"/>
              </w:rPr>
              <w:t>s</w:t>
            </w:r>
            <w:r w:rsidRPr="008655BD">
              <w:rPr>
                <w:lang w:val="es-MX"/>
              </w:rPr>
              <w:t xml:space="preserve"> quiere</w:t>
            </w:r>
            <w:r w:rsidR="001B776B">
              <w:rPr>
                <w:lang w:val="es-MX"/>
              </w:rPr>
              <w:t>n</w:t>
            </w:r>
            <w:r w:rsidRPr="008655BD">
              <w:rPr>
                <w:lang w:val="es-MX"/>
              </w:rPr>
              <w:t xml:space="preserve"> tener </w:t>
            </w:r>
            <w:r>
              <w:rPr>
                <w:lang w:val="es-MX"/>
              </w:rPr>
              <w:t>español hablar amigos</w:t>
            </w:r>
          </w:p>
        </w:tc>
        <w:tc>
          <w:tcPr>
            <w:tcW w:w="4675" w:type="dxa"/>
          </w:tcPr>
          <w:p w14:paraId="09C927CF" w14:textId="22985C55" w:rsidR="00094F18" w:rsidRPr="003F4F8E" w:rsidRDefault="008655BD" w:rsidP="00BB3D4C">
            <w:r>
              <w:t>My friend</w:t>
            </w:r>
            <w:r w:rsidR="00B912A0">
              <w:t>s</w:t>
            </w:r>
            <w:r>
              <w:t xml:space="preserve"> want to have Spanish speaking friends</w:t>
            </w:r>
          </w:p>
        </w:tc>
      </w:tr>
      <w:tr w:rsidR="004E07FF" w:rsidRPr="003F4F8E" w14:paraId="5F99B97D" w14:textId="77777777" w:rsidTr="00094F18">
        <w:tc>
          <w:tcPr>
            <w:tcW w:w="4675" w:type="dxa"/>
          </w:tcPr>
          <w:p w14:paraId="13514B3F" w14:textId="1B247BBA" w:rsidR="004E07FF" w:rsidRPr="008655BD" w:rsidRDefault="00DE7CE3" w:rsidP="00BB3D4C">
            <w:pPr>
              <w:rPr>
                <w:lang w:val="es-MX"/>
              </w:rPr>
            </w:pPr>
            <w:r>
              <w:rPr>
                <w:lang w:val="es-MX"/>
              </w:rPr>
              <w:t>Mi amigo no quiere</w:t>
            </w:r>
            <w:r w:rsidR="004E07FF">
              <w:rPr>
                <w:lang w:val="es-MX"/>
              </w:rPr>
              <w:t xml:space="preserve"> estudiar en español universidad</w:t>
            </w:r>
          </w:p>
        </w:tc>
        <w:tc>
          <w:tcPr>
            <w:tcW w:w="4675" w:type="dxa"/>
          </w:tcPr>
          <w:p w14:paraId="30C062C4" w14:textId="5044D4A8" w:rsidR="004E07FF" w:rsidRDefault="004E07FF" w:rsidP="00BB3D4C">
            <w:r>
              <w:t>My friend does NOT want to study in Spanish university</w:t>
            </w:r>
          </w:p>
        </w:tc>
      </w:tr>
    </w:tbl>
    <w:p w14:paraId="69BA260F" w14:textId="77777777" w:rsidR="009113C8" w:rsidRPr="003F4F8E" w:rsidRDefault="009113C8" w:rsidP="00BB3D4C"/>
    <w:sectPr w:rsidR="009113C8" w:rsidRPr="003F4F8E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1D3B0" w14:textId="77777777" w:rsidR="00F9748D" w:rsidRDefault="00F9748D" w:rsidP="00C81A73">
      <w:pPr>
        <w:spacing w:after="0" w:line="240" w:lineRule="auto"/>
      </w:pPr>
      <w:r>
        <w:separator/>
      </w:r>
    </w:p>
  </w:endnote>
  <w:endnote w:type="continuationSeparator" w:id="0">
    <w:p w14:paraId="12299C48" w14:textId="77777777" w:rsidR="00F9748D" w:rsidRDefault="00F9748D" w:rsidP="00C81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652006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E9483F5" w14:textId="5DC0658B" w:rsidR="006E2BD9" w:rsidRDefault="006E2BD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5A8E30" w14:textId="4647765C" w:rsidR="006E2BD9" w:rsidRDefault="006E2B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FFC74" w14:textId="77777777" w:rsidR="00F9748D" w:rsidRDefault="00F9748D" w:rsidP="00C81A73">
      <w:pPr>
        <w:spacing w:after="0" w:line="240" w:lineRule="auto"/>
      </w:pPr>
      <w:r>
        <w:separator/>
      </w:r>
    </w:p>
  </w:footnote>
  <w:footnote w:type="continuationSeparator" w:id="0">
    <w:p w14:paraId="0428FC13" w14:textId="77777777" w:rsidR="00F9748D" w:rsidRDefault="00F9748D" w:rsidP="00C81A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67FDD" w14:textId="77777777" w:rsidR="006E2BD9" w:rsidRDefault="006E2BD9">
    <w:pPr>
      <w:pStyle w:val="Header"/>
    </w:pPr>
    <w:r>
      <w:t xml:space="preserve">Spanish Class notes </w:t>
    </w:r>
  </w:p>
  <w:p w14:paraId="1477ED78" w14:textId="30F1A869" w:rsidR="006E2BD9" w:rsidRDefault="006E2BD9">
    <w:pPr>
      <w:pStyle w:val="Header"/>
    </w:pPr>
    <w:r>
      <w:t>and collection from web</w:t>
    </w:r>
    <w:r>
      <w:tab/>
      <w:t>Ramakrishna Math</w:t>
    </w:r>
    <w:r>
      <w:tab/>
      <w:t>June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05453"/>
    <w:multiLevelType w:val="hybridMultilevel"/>
    <w:tmpl w:val="1610E400"/>
    <w:lvl w:ilvl="0" w:tplc="714015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66D66"/>
    <w:multiLevelType w:val="hybridMultilevel"/>
    <w:tmpl w:val="7092F8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30FDF"/>
    <w:multiLevelType w:val="hybridMultilevel"/>
    <w:tmpl w:val="65B0A670"/>
    <w:lvl w:ilvl="0" w:tplc="20605D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E0D81"/>
    <w:multiLevelType w:val="hybridMultilevel"/>
    <w:tmpl w:val="8CE4A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32410"/>
    <w:multiLevelType w:val="hybridMultilevel"/>
    <w:tmpl w:val="5836A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94982"/>
    <w:multiLevelType w:val="hybridMultilevel"/>
    <w:tmpl w:val="E0A4A4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A901E4"/>
    <w:multiLevelType w:val="hybridMultilevel"/>
    <w:tmpl w:val="00D447AC"/>
    <w:lvl w:ilvl="0" w:tplc="66E031C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B26E1"/>
    <w:multiLevelType w:val="hybridMultilevel"/>
    <w:tmpl w:val="B3845EB4"/>
    <w:lvl w:ilvl="0" w:tplc="64C440F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382907"/>
    <w:multiLevelType w:val="hybridMultilevel"/>
    <w:tmpl w:val="BCE65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0F54B3"/>
    <w:multiLevelType w:val="hybridMultilevel"/>
    <w:tmpl w:val="5F221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7E61A8"/>
    <w:multiLevelType w:val="hybridMultilevel"/>
    <w:tmpl w:val="2110B9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D51438"/>
    <w:multiLevelType w:val="hybridMultilevel"/>
    <w:tmpl w:val="A628DAC4"/>
    <w:lvl w:ilvl="0" w:tplc="A54835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E46492"/>
    <w:multiLevelType w:val="hybridMultilevel"/>
    <w:tmpl w:val="DEF03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076C7B"/>
    <w:multiLevelType w:val="multilevel"/>
    <w:tmpl w:val="177C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4F53E5"/>
    <w:multiLevelType w:val="hybridMultilevel"/>
    <w:tmpl w:val="D8944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2F29BF"/>
    <w:multiLevelType w:val="hybridMultilevel"/>
    <w:tmpl w:val="B11AB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0640F8"/>
    <w:multiLevelType w:val="hybridMultilevel"/>
    <w:tmpl w:val="D360BE2C"/>
    <w:lvl w:ilvl="0" w:tplc="A6D6C89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2"/>
  </w:num>
  <w:num w:numId="4">
    <w:abstractNumId w:val="13"/>
  </w:num>
  <w:num w:numId="5">
    <w:abstractNumId w:val="6"/>
  </w:num>
  <w:num w:numId="6">
    <w:abstractNumId w:val="2"/>
  </w:num>
  <w:num w:numId="7">
    <w:abstractNumId w:val="0"/>
  </w:num>
  <w:num w:numId="8">
    <w:abstractNumId w:val="15"/>
  </w:num>
  <w:num w:numId="9">
    <w:abstractNumId w:val="1"/>
  </w:num>
  <w:num w:numId="10">
    <w:abstractNumId w:val="5"/>
  </w:num>
  <w:num w:numId="11">
    <w:abstractNumId w:val="10"/>
  </w:num>
  <w:num w:numId="12">
    <w:abstractNumId w:val="3"/>
  </w:num>
  <w:num w:numId="13">
    <w:abstractNumId w:val="4"/>
  </w:num>
  <w:num w:numId="14">
    <w:abstractNumId w:val="11"/>
  </w:num>
  <w:num w:numId="15">
    <w:abstractNumId w:val="14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73"/>
    <w:rsid w:val="00000DBD"/>
    <w:rsid w:val="00001204"/>
    <w:rsid w:val="000031E5"/>
    <w:rsid w:val="000040D0"/>
    <w:rsid w:val="000058E5"/>
    <w:rsid w:val="00006CC4"/>
    <w:rsid w:val="000070E5"/>
    <w:rsid w:val="00007302"/>
    <w:rsid w:val="00011E05"/>
    <w:rsid w:val="00011EA6"/>
    <w:rsid w:val="000144CA"/>
    <w:rsid w:val="00015519"/>
    <w:rsid w:val="00017517"/>
    <w:rsid w:val="00017B77"/>
    <w:rsid w:val="0002326A"/>
    <w:rsid w:val="00025756"/>
    <w:rsid w:val="0002726C"/>
    <w:rsid w:val="000319C6"/>
    <w:rsid w:val="00050AFA"/>
    <w:rsid w:val="00051687"/>
    <w:rsid w:val="00064DB8"/>
    <w:rsid w:val="00070507"/>
    <w:rsid w:val="000720A3"/>
    <w:rsid w:val="00074812"/>
    <w:rsid w:val="0007553F"/>
    <w:rsid w:val="00081243"/>
    <w:rsid w:val="00082E0E"/>
    <w:rsid w:val="000830DA"/>
    <w:rsid w:val="000854DB"/>
    <w:rsid w:val="00092647"/>
    <w:rsid w:val="00094F18"/>
    <w:rsid w:val="000965C7"/>
    <w:rsid w:val="00097AB2"/>
    <w:rsid w:val="000A2A1C"/>
    <w:rsid w:val="000A6D47"/>
    <w:rsid w:val="000A7E2B"/>
    <w:rsid w:val="000B1B33"/>
    <w:rsid w:val="000C0335"/>
    <w:rsid w:val="000C166F"/>
    <w:rsid w:val="000C2E06"/>
    <w:rsid w:val="000C40EC"/>
    <w:rsid w:val="000C7875"/>
    <w:rsid w:val="000D03F5"/>
    <w:rsid w:val="000D59A8"/>
    <w:rsid w:val="000D7564"/>
    <w:rsid w:val="000E05EC"/>
    <w:rsid w:val="000E3060"/>
    <w:rsid w:val="000E3C08"/>
    <w:rsid w:val="000E48EE"/>
    <w:rsid w:val="00103147"/>
    <w:rsid w:val="001039AB"/>
    <w:rsid w:val="00104C2F"/>
    <w:rsid w:val="0011044F"/>
    <w:rsid w:val="001125C4"/>
    <w:rsid w:val="001159E2"/>
    <w:rsid w:val="001227C5"/>
    <w:rsid w:val="001232AE"/>
    <w:rsid w:val="0012388E"/>
    <w:rsid w:val="001242BF"/>
    <w:rsid w:val="00124C31"/>
    <w:rsid w:val="00125FDC"/>
    <w:rsid w:val="00132114"/>
    <w:rsid w:val="001344B7"/>
    <w:rsid w:val="00134B90"/>
    <w:rsid w:val="00137CDE"/>
    <w:rsid w:val="00141010"/>
    <w:rsid w:val="001412EE"/>
    <w:rsid w:val="00143911"/>
    <w:rsid w:val="00144EED"/>
    <w:rsid w:val="00145371"/>
    <w:rsid w:val="00151218"/>
    <w:rsid w:val="00153C1F"/>
    <w:rsid w:val="001561C4"/>
    <w:rsid w:val="00157C18"/>
    <w:rsid w:val="001603B3"/>
    <w:rsid w:val="0016517B"/>
    <w:rsid w:val="001652F2"/>
    <w:rsid w:val="00166053"/>
    <w:rsid w:val="001718DA"/>
    <w:rsid w:val="00173696"/>
    <w:rsid w:val="001762BE"/>
    <w:rsid w:val="00181DB2"/>
    <w:rsid w:val="00191978"/>
    <w:rsid w:val="00193346"/>
    <w:rsid w:val="00194733"/>
    <w:rsid w:val="001952C1"/>
    <w:rsid w:val="001A0613"/>
    <w:rsid w:val="001A1C7B"/>
    <w:rsid w:val="001A31D7"/>
    <w:rsid w:val="001A4052"/>
    <w:rsid w:val="001A4A7D"/>
    <w:rsid w:val="001A7782"/>
    <w:rsid w:val="001B0BBA"/>
    <w:rsid w:val="001B2A5C"/>
    <w:rsid w:val="001B42AA"/>
    <w:rsid w:val="001B776B"/>
    <w:rsid w:val="001C2588"/>
    <w:rsid w:val="001C39CF"/>
    <w:rsid w:val="001C4AB2"/>
    <w:rsid w:val="001C4F78"/>
    <w:rsid w:val="001C6310"/>
    <w:rsid w:val="001D27CE"/>
    <w:rsid w:val="001D2FD7"/>
    <w:rsid w:val="001D4833"/>
    <w:rsid w:val="001D5476"/>
    <w:rsid w:val="001D6068"/>
    <w:rsid w:val="001D6583"/>
    <w:rsid w:val="001D7377"/>
    <w:rsid w:val="001D74C4"/>
    <w:rsid w:val="001E0617"/>
    <w:rsid w:val="001E4EC4"/>
    <w:rsid w:val="001E6361"/>
    <w:rsid w:val="001F3F33"/>
    <w:rsid w:val="00203986"/>
    <w:rsid w:val="00205204"/>
    <w:rsid w:val="00205C2A"/>
    <w:rsid w:val="0021247C"/>
    <w:rsid w:val="00214F22"/>
    <w:rsid w:val="002169B7"/>
    <w:rsid w:val="0022567C"/>
    <w:rsid w:val="00230316"/>
    <w:rsid w:val="00233F04"/>
    <w:rsid w:val="00234551"/>
    <w:rsid w:val="002345C3"/>
    <w:rsid w:val="002348AF"/>
    <w:rsid w:val="00235BFB"/>
    <w:rsid w:val="00235F85"/>
    <w:rsid w:val="00237C20"/>
    <w:rsid w:val="00241481"/>
    <w:rsid w:val="002433A2"/>
    <w:rsid w:val="002436A4"/>
    <w:rsid w:val="0024727B"/>
    <w:rsid w:val="00250E16"/>
    <w:rsid w:val="00251AFF"/>
    <w:rsid w:val="00253698"/>
    <w:rsid w:val="00254C87"/>
    <w:rsid w:val="00254FCA"/>
    <w:rsid w:val="00267892"/>
    <w:rsid w:val="002709C5"/>
    <w:rsid w:val="0027334C"/>
    <w:rsid w:val="00274A0A"/>
    <w:rsid w:val="00281F00"/>
    <w:rsid w:val="002878BD"/>
    <w:rsid w:val="00290870"/>
    <w:rsid w:val="00293EDA"/>
    <w:rsid w:val="00296058"/>
    <w:rsid w:val="002B188B"/>
    <w:rsid w:val="002B66B0"/>
    <w:rsid w:val="002C0E94"/>
    <w:rsid w:val="002C35E4"/>
    <w:rsid w:val="002C3B1F"/>
    <w:rsid w:val="002C5141"/>
    <w:rsid w:val="002C59F8"/>
    <w:rsid w:val="002C5BD4"/>
    <w:rsid w:val="002C6E8F"/>
    <w:rsid w:val="002C71DE"/>
    <w:rsid w:val="002D39EA"/>
    <w:rsid w:val="002D717A"/>
    <w:rsid w:val="002D7421"/>
    <w:rsid w:val="002D7DCC"/>
    <w:rsid w:val="002E1C9E"/>
    <w:rsid w:val="002E5736"/>
    <w:rsid w:val="002E5917"/>
    <w:rsid w:val="002E7617"/>
    <w:rsid w:val="002F5472"/>
    <w:rsid w:val="002F6BF9"/>
    <w:rsid w:val="002F762F"/>
    <w:rsid w:val="003017C2"/>
    <w:rsid w:val="00303822"/>
    <w:rsid w:val="0030433A"/>
    <w:rsid w:val="003050C6"/>
    <w:rsid w:val="003061C5"/>
    <w:rsid w:val="00306ECF"/>
    <w:rsid w:val="00307045"/>
    <w:rsid w:val="003173E0"/>
    <w:rsid w:val="00317787"/>
    <w:rsid w:val="003247BF"/>
    <w:rsid w:val="00327E83"/>
    <w:rsid w:val="00332388"/>
    <w:rsid w:val="00332569"/>
    <w:rsid w:val="0033767B"/>
    <w:rsid w:val="00340B73"/>
    <w:rsid w:val="00341774"/>
    <w:rsid w:val="003477BD"/>
    <w:rsid w:val="00352E2D"/>
    <w:rsid w:val="00355700"/>
    <w:rsid w:val="003650AD"/>
    <w:rsid w:val="003722A5"/>
    <w:rsid w:val="00373BDD"/>
    <w:rsid w:val="003775EF"/>
    <w:rsid w:val="00377ABD"/>
    <w:rsid w:val="0039066D"/>
    <w:rsid w:val="00392E75"/>
    <w:rsid w:val="003971A4"/>
    <w:rsid w:val="003A198A"/>
    <w:rsid w:val="003A56F3"/>
    <w:rsid w:val="003A5AD2"/>
    <w:rsid w:val="003A7CE1"/>
    <w:rsid w:val="003B17AC"/>
    <w:rsid w:val="003B26AC"/>
    <w:rsid w:val="003B2BD1"/>
    <w:rsid w:val="003C3A35"/>
    <w:rsid w:val="003C40D6"/>
    <w:rsid w:val="003C765A"/>
    <w:rsid w:val="003D11AC"/>
    <w:rsid w:val="003D297F"/>
    <w:rsid w:val="003D46E0"/>
    <w:rsid w:val="003D5EE0"/>
    <w:rsid w:val="003D6740"/>
    <w:rsid w:val="003D7B94"/>
    <w:rsid w:val="003E269A"/>
    <w:rsid w:val="003E36D7"/>
    <w:rsid w:val="003F05DE"/>
    <w:rsid w:val="003F17A2"/>
    <w:rsid w:val="003F3590"/>
    <w:rsid w:val="003F4F8E"/>
    <w:rsid w:val="0040648F"/>
    <w:rsid w:val="00406834"/>
    <w:rsid w:val="00410586"/>
    <w:rsid w:val="00411164"/>
    <w:rsid w:val="00411F0C"/>
    <w:rsid w:val="00417B78"/>
    <w:rsid w:val="00423499"/>
    <w:rsid w:val="00424B7B"/>
    <w:rsid w:val="00426C80"/>
    <w:rsid w:val="00430F06"/>
    <w:rsid w:val="00434611"/>
    <w:rsid w:val="00436D34"/>
    <w:rsid w:val="00436EFA"/>
    <w:rsid w:val="00440510"/>
    <w:rsid w:val="00441F61"/>
    <w:rsid w:val="004459F5"/>
    <w:rsid w:val="00446BC5"/>
    <w:rsid w:val="00446CBC"/>
    <w:rsid w:val="00447CDF"/>
    <w:rsid w:val="00453BD5"/>
    <w:rsid w:val="00454B9B"/>
    <w:rsid w:val="00454BEE"/>
    <w:rsid w:val="00456CFD"/>
    <w:rsid w:val="0045702C"/>
    <w:rsid w:val="00461322"/>
    <w:rsid w:val="00462550"/>
    <w:rsid w:val="0046454F"/>
    <w:rsid w:val="00464DF7"/>
    <w:rsid w:val="00465D59"/>
    <w:rsid w:val="0047132E"/>
    <w:rsid w:val="0047739E"/>
    <w:rsid w:val="00480E79"/>
    <w:rsid w:val="00480FBA"/>
    <w:rsid w:val="004812BA"/>
    <w:rsid w:val="00493CDE"/>
    <w:rsid w:val="00495131"/>
    <w:rsid w:val="0049596F"/>
    <w:rsid w:val="00496679"/>
    <w:rsid w:val="00496C50"/>
    <w:rsid w:val="004A3007"/>
    <w:rsid w:val="004A440C"/>
    <w:rsid w:val="004A6136"/>
    <w:rsid w:val="004A6446"/>
    <w:rsid w:val="004B45B4"/>
    <w:rsid w:val="004B5CF3"/>
    <w:rsid w:val="004B69DC"/>
    <w:rsid w:val="004C1DB6"/>
    <w:rsid w:val="004C3F27"/>
    <w:rsid w:val="004C7B93"/>
    <w:rsid w:val="004D2877"/>
    <w:rsid w:val="004D3EE7"/>
    <w:rsid w:val="004D61F8"/>
    <w:rsid w:val="004E00F3"/>
    <w:rsid w:val="004E07FF"/>
    <w:rsid w:val="004E4E2A"/>
    <w:rsid w:val="004E61F5"/>
    <w:rsid w:val="004F0890"/>
    <w:rsid w:val="004F1003"/>
    <w:rsid w:val="004F183D"/>
    <w:rsid w:val="004F1E1B"/>
    <w:rsid w:val="004F50C9"/>
    <w:rsid w:val="00502A39"/>
    <w:rsid w:val="00510041"/>
    <w:rsid w:val="00512700"/>
    <w:rsid w:val="00514CF9"/>
    <w:rsid w:val="00514D63"/>
    <w:rsid w:val="00517795"/>
    <w:rsid w:val="00521CD0"/>
    <w:rsid w:val="00524582"/>
    <w:rsid w:val="00526C1D"/>
    <w:rsid w:val="0053073D"/>
    <w:rsid w:val="005307DB"/>
    <w:rsid w:val="00531021"/>
    <w:rsid w:val="00531B39"/>
    <w:rsid w:val="0053223C"/>
    <w:rsid w:val="00534BA2"/>
    <w:rsid w:val="00540882"/>
    <w:rsid w:val="0054170C"/>
    <w:rsid w:val="005430B0"/>
    <w:rsid w:val="00544B2D"/>
    <w:rsid w:val="00546A9C"/>
    <w:rsid w:val="00554D0D"/>
    <w:rsid w:val="00556A53"/>
    <w:rsid w:val="00556D99"/>
    <w:rsid w:val="005630DB"/>
    <w:rsid w:val="00570785"/>
    <w:rsid w:val="0057253C"/>
    <w:rsid w:val="00572E75"/>
    <w:rsid w:val="00576099"/>
    <w:rsid w:val="00577E18"/>
    <w:rsid w:val="00580BDB"/>
    <w:rsid w:val="00582D2E"/>
    <w:rsid w:val="005920FA"/>
    <w:rsid w:val="005955AB"/>
    <w:rsid w:val="00597BFE"/>
    <w:rsid w:val="005A0927"/>
    <w:rsid w:val="005B32AF"/>
    <w:rsid w:val="005B3C8B"/>
    <w:rsid w:val="005C05E7"/>
    <w:rsid w:val="005C06F4"/>
    <w:rsid w:val="005C16D7"/>
    <w:rsid w:val="005C5915"/>
    <w:rsid w:val="005D05E0"/>
    <w:rsid w:val="005D0C33"/>
    <w:rsid w:val="005D0F7D"/>
    <w:rsid w:val="005D1A07"/>
    <w:rsid w:val="005D5EA0"/>
    <w:rsid w:val="005D6107"/>
    <w:rsid w:val="005D69DF"/>
    <w:rsid w:val="005E0263"/>
    <w:rsid w:val="005E50B1"/>
    <w:rsid w:val="005F7333"/>
    <w:rsid w:val="0060043D"/>
    <w:rsid w:val="006024DA"/>
    <w:rsid w:val="00602C1A"/>
    <w:rsid w:val="006031A0"/>
    <w:rsid w:val="006039EF"/>
    <w:rsid w:val="00604A91"/>
    <w:rsid w:val="0060690E"/>
    <w:rsid w:val="006072E2"/>
    <w:rsid w:val="006133A4"/>
    <w:rsid w:val="00613579"/>
    <w:rsid w:val="00614209"/>
    <w:rsid w:val="00614B8E"/>
    <w:rsid w:val="0061589C"/>
    <w:rsid w:val="00624BFF"/>
    <w:rsid w:val="006274AE"/>
    <w:rsid w:val="00631404"/>
    <w:rsid w:val="00631541"/>
    <w:rsid w:val="006326E7"/>
    <w:rsid w:val="00633A56"/>
    <w:rsid w:val="00634C06"/>
    <w:rsid w:val="00634E9C"/>
    <w:rsid w:val="00636597"/>
    <w:rsid w:val="00640035"/>
    <w:rsid w:val="00641C6F"/>
    <w:rsid w:val="00642859"/>
    <w:rsid w:val="00644397"/>
    <w:rsid w:val="00652630"/>
    <w:rsid w:val="0065275C"/>
    <w:rsid w:val="00652D50"/>
    <w:rsid w:val="00660D59"/>
    <w:rsid w:val="006611E1"/>
    <w:rsid w:val="0066201D"/>
    <w:rsid w:val="00674EB6"/>
    <w:rsid w:val="00675B79"/>
    <w:rsid w:val="006765A9"/>
    <w:rsid w:val="006818ED"/>
    <w:rsid w:val="00681A00"/>
    <w:rsid w:val="00682427"/>
    <w:rsid w:val="00682FE7"/>
    <w:rsid w:val="00684DA1"/>
    <w:rsid w:val="006852F7"/>
    <w:rsid w:val="006866F5"/>
    <w:rsid w:val="006926DC"/>
    <w:rsid w:val="00697B38"/>
    <w:rsid w:val="006A0A30"/>
    <w:rsid w:val="006A1433"/>
    <w:rsid w:val="006A24F6"/>
    <w:rsid w:val="006A5290"/>
    <w:rsid w:val="006A5604"/>
    <w:rsid w:val="006A7994"/>
    <w:rsid w:val="006B1105"/>
    <w:rsid w:val="006B25F2"/>
    <w:rsid w:val="006C0FB3"/>
    <w:rsid w:val="006C28FC"/>
    <w:rsid w:val="006C375A"/>
    <w:rsid w:val="006C6976"/>
    <w:rsid w:val="006C69B1"/>
    <w:rsid w:val="006C72F7"/>
    <w:rsid w:val="006C79E1"/>
    <w:rsid w:val="006D1A77"/>
    <w:rsid w:val="006D2AB0"/>
    <w:rsid w:val="006D3B7A"/>
    <w:rsid w:val="006D6754"/>
    <w:rsid w:val="006E0A0C"/>
    <w:rsid w:val="006E1416"/>
    <w:rsid w:val="006E2BD9"/>
    <w:rsid w:val="006E4B8D"/>
    <w:rsid w:val="006E5299"/>
    <w:rsid w:val="006E54FA"/>
    <w:rsid w:val="006E5CF4"/>
    <w:rsid w:val="006E5EE4"/>
    <w:rsid w:val="006F1041"/>
    <w:rsid w:val="006F18F0"/>
    <w:rsid w:val="006F1B96"/>
    <w:rsid w:val="006F6133"/>
    <w:rsid w:val="006F7569"/>
    <w:rsid w:val="00702144"/>
    <w:rsid w:val="007057F3"/>
    <w:rsid w:val="0070642E"/>
    <w:rsid w:val="00706496"/>
    <w:rsid w:val="00717149"/>
    <w:rsid w:val="007179F7"/>
    <w:rsid w:val="00720443"/>
    <w:rsid w:val="007209EA"/>
    <w:rsid w:val="00724716"/>
    <w:rsid w:val="007260A0"/>
    <w:rsid w:val="0072670C"/>
    <w:rsid w:val="0072702F"/>
    <w:rsid w:val="00727B4C"/>
    <w:rsid w:val="00727EF9"/>
    <w:rsid w:val="00731ECF"/>
    <w:rsid w:val="007347B9"/>
    <w:rsid w:val="007347EA"/>
    <w:rsid w:val="007368F5"/>
    <w:rsid w:val="00743C8B"/>
    <w:rsid w:val="0074704B"/>
    <w:rsid w:val="00747697"/>
    <w:rsid w:val="00752749"/>
    <w:rsid w:val="0075318C"/>
    <w:rsid w:val="0075577C"/>
    <w:rsid w:val="00762D69"/>
    <w:rsid w:val="007641EB"/>
    <w:rsid w:val="007648EC"/>
    <w:rsid w:val="00770D84"/>
    <w:rsid w:val="00770F68"/>
    <w:rsid w:val="007750D9"/>
    <w:rsid w:val="00785E8D"/>
    <w:rsid w:val="00790F21"/>
    <w:rsid w:val="007944A5"/>
    <w:rsid w:val="00794CDB"/>
    <w:rsid w:val="00795133"/>
    <w:rsid w:val="00795160"/>
    <w:rsid w:val="0079792F"/>
    <w:rsid w:val="007A1AEF"/>
    <w:rsid w:val="007A2458"/>
    <w:rsid w:val="007A3ECB"/>
    <w:rsid w:val="007B0923"/>
    <w:rsid w:val="007B2B15"/>
    <w:rsid w:val="007B39AD"/>
    <w:rsid w:val="007B47BD"/>
    <w:rsid w:val="007B68A9"/>
    <w:rsid w:val="007C281F"/>
    <w:rsid w:val="007C316B"/>
    <w:rsid w:val="007D1316"/>
    <w:rsid w:val="007D365E"/>
    <w:rsid w:val="007D3AF6"/>
    <w:rsid w:val="007E37B4"/>
    <w:rsid w:val="007E47E7"/>
    <w:rsid w:val="007E4D50"/>
    <w:rsid w:val="007F0749"/>
    <w:rsid w:val="007F63F5"/>
    <w:rsid w:val="008001D9"/>
    <w:rsid w:val="00800494"/>
    <w:rsid w:val="00803D03"/>
    <w:rsid w:val="0081110E"/>
    <w:rsid w:val="00814DE3"/>
    <w:rsid w:val="008209AA"/>
    <w:rsid w:val="00824289"/>
    <w:rsid w:val="00824378"/>
    <w:rsid w:val="0082683B"/>
    <w:rsid w:val="0082787C"/>
    <w:rsid w:val="0083129D"/>
    <w:rsid w:val="0083148F"/>
    <w:rsid w:val="00831F0A"/>
    <w:rsid w:val="008338AF"/>
    <w:rsid w:val="008370F4"/>
    <w:rsid w:val="008439AB"/>
    <w:rsid w:val="00844472"/>
    <w:rsid w:val="00846A8A"/>
    <w:rsid w:val="00847155"/>
    <w:rsid w:val="00850EB8"/>
    <w:rsid w:val="00851B38"/>
    <w:rsid w:val="00852404"/>
    <w:rsid w:val="008575A0"/>
    <w:rsid w:val="008603BA"/>
    <w:rsid w:val="00860A14"/>
    <w:rsid w:val="00861475"/>
    <w:rsid w:val="0086150C"/>
    <w:rsid w:val="00862671"/>
    <w:rsid w:val="00864F20"/>
    <w:rsid w:val="008655BD"/>
    <w:rsid w:val="00871486"/>
    <w:rsid w:val="0087342C"/>
    <w:rsid w:val="008762B6"/>
    <w:rsid w:val="0087648C"/>
    <w:rsid w:val="00876AD0"/>
    <w:rsid w:val="0087786E"/>
    <w:rsid w:val="00881D1F"/>
    <w:rsid w:val="00885145"/>
    <w:rsid w:val="008915F1"/>
    <w:rsid w:val="00893EC0"/>
    <w:rsid w:val="00894CA1"/>
    <w:rsid w:val="008A024B"/>
    <w:rsid w:val="008A0939"/>
    <w:rsid w:val="008A0F7A"/>
    <w:rsid w:val="008A41D9"/>
    <w:rsid w:val="008A65E1"/>
    <w:rsid w:val="008B72E8"/>
    <w:rsid w:val="008C0DC6"/>
    <w:rsid w:val="008C4595"/>
    <w:rsid w:val="008C4E9A"/>
    <w:rsid w:val="008C658A"/>
    <w:rsid w:val="008D1A79"/>
    <w:rsid w:val="008D3697"/>
    <w:rsid w:val="008D4872"/>
    <w:rsid w:val="008E1F21"/>
    <w:rsid w:val="008F0AA2"/>
    <w:rsid w:val="008F14C6"/>
    <w:rsid w:val="00901365"/>
    <w:rsid w:val="00902CAB"/>
    <w:rsid w:val="00902E9A"/>
    <w:rsid w:val="0090323B"/>
    <w:rsid w:val="009044F3"/>
    <w:rsid w:val="00904946"/>
    <w:rsid w:val="009113C8"/>
    <w:rsid w:val="00913F32"/>
    <w:rsid w:val="00915100"/>
    <w:rsid w:val="009200DB"/>
    <w:rsid w:val="0092041A"/>
    <w:rsid w:val="009217A0"/>
    <w:rsid w:val="00924099"/>
    <w:rsid w:val="00936262"/>
    <w:rsid w:val="00943CAC"/>
    <w:rsid w:val="00945614"/>
    <w:rsid w:val="0094594C"/>
    <w:rsid w:val="00953E0D"/>
    <w:rsid w:val="00955AEC"/>
    <w:rsid w:val="009645A9"/>
    <w:rsid w:val="00966E4D"/>
    <w:rsid w:val="00977681"/>
    <w:rsid w:val="00983714"/>
    <w:rsid w:val="00983EA2"/>
    <w:rsid w:val="00990F6C"/>
    <w:rsid w:val="009924F2"/>
    <w:rsid w:val="00994E9C"/>
    <w:rsid w:val="0099576E"/>
    <w:rsid w:val="009968DE"/>
    <w:rsid w:val="009A09FE"/>
    <w:rsid w:val="009A22E0"/>
    <w:rsid w:val="009A5AF1"/>
    <w:rsid w:val="009B0755"/>
    <w:rsid w:val="009B24BA"/>
    <w:rsid w:val="009B26A3"/>
    <w:rsid w:val="009B395D"/>
    <w:rsid w:val="009B5618"/>
    <w:rsid w:val="009B7AAA"/>
    <w:rsid w:val="009C21FA"/>
    <w:rsid w:val="009C511E"/>
    <w:rsid w:val="009C7144"/>
    <w:rsid w:val="009C749E"/>
    <w:rsid w:val="009D09CA"/>
    <w:rsid w:val="009D0B9A"/>
    <w:rsid w:val="009D26EF"/>
    <w:rsid w:val="009D26F8"/>
    <w:rsid w:val="009D3252"/>
    <w:rsid w:val="009D5065"/>
    <w:rsid w:val="009E0E48"/>
    <w:rsid w:val="009E24E3"/>
    <w:rsid w:val="009E34A4"/>
    <w:rsid w:val="009E6B3A"/>
    <w:rsid w:val="009F073F"/>
    <w:rsid w:val="00A01621"/>
    <w:rsid w:val="00A01655"/>
    <w:rsid w:val="00A02862"/>
    <w:rsid w:val="00A02BCB"/>
    <w:rsid w:val="00A02BDA"/>
    <w:rsid w:val="00A02DBD"/>
    <w:rsid w:val="00A03225"/>
    <w:rsid w:val="00A04C62"/>
    <w:rsid w:val="00A07179"/>
    <w:rsid w:val="00A10632"/>
    <w:rsid w:val="00A123A4"/>
    <w:rsid w:val="00A1687A"/>
    <w:rsid w:val="00A25C04"/>
    <w:rsid w:val="00A30E35"/>
    <w:rsid w:val="00A3149C"/>
    <w:rsid w:val="00A33944"/>
    <w:rsid w:val="00A351FF"/>
    <w:rsid w:val="00A35BFD"/>
    <w:rsid w:val="00A36185"/>
    <w:rsid w:val="00A41865"/>
    <w:rsid w:val="00A46796"/>
    <w:rsid w:val="00A5077A"/>
    <w:rsid w:val="00A535E9"/>
    <w:rsid w:val="00A53ED5"/>
    <w:rsid w:val="00A576DB"/>
    <w:rsid w:val="00A63256"/>
    <w:rsid w:val="00A731BF"/>
    <w:rsid w:val="00A73CAB"/>
    <w:rsid w:val="00A74A09"/>
    <w:rsid w:val="00A750C8"/>
    <w:rsid w:val="00A75C46"/>
    <w:rsid w:val="00A7786F"/>
    <w:rsid w:val="00A77A8E"/>
    <w:rsid w:val="00A80D4F"/>
    <w:rsid w:val="00A81BF4"/>
    <w:rsid w:val="00A82548"/>
    <w:rsid w:val="00A82D07"/>
    <w:rsid w:val="00A92ED4"/>
    <w:rsid w:val="00A9537D"/>
    <w:rsid w:val="00AB3805"/>
    <w:rsid w:val="00AB46A2"/>
    <w:rsid w:val="00AB4E4B"/>
    <w:rsid w:val="00AB5A9A"/>
    <w:rsid w:val="00AC0618"/>
    <w:rsid w:val="00AC0693"/>
    <w:rsid w:val="00AC16EE"/>
    <w:rsid w:val="00AC4659"/>
    <w:rsid w:val="00AC471D"/>
    <w:rsid w:val="00AC57C3"/>
    <w:rsid w:val="00AC6BAC"/>
    <w:rsid w:val="00AC7CE3"/>
    <w:rsid w:val="00AD05DB"/>
    <w:rsid w:val="00AD0C50"/>
    <w:rsid w:val="00AD1BBF"/>
    <w:rsid w:val="00AD5771"/>
    <w:rsid w:val="00AE0870"/>
    <w:rsid w:val="00AE0DB6"/>
    <w:rsid w:val="00AE36C2"/>
    <w:rsid w:val="00AE3BE8"/>
    <w:rsid w:val="00AE44AC"/>
    <w:rsid w:val="00AF0C34"/>
    <w:rsid w:val="00AF118D"/>
    <w:rsid w:val="00AF73AE"/>
    <w:rsid w:val="00B013FC"/>
    <w:rsid w:val="00B017EB"/>
    <w:rsid w:val="00B021EC"/>
    <w:rsid w:val="00B023DB"/>
    <w:rsid w:val="00B05F74"/>
    <w:rsid w:val="00B129DF"/>
    <w:rsid w:val="00B14B45"/>
    <w:rsid w:val="00B2504F"/>
    <w:rsid w:val="00B2655C"/>
    <w:rsid w:val="00B26FBD"/>
    <w:rsid w:val="00B31585"/>
    <w:rsid w:val="00B32F77"/>
    <w:rsid w:val="00B339E1"/>
    <w:rsid w:val="00B3595C"/>
    <w:rsid w:val="00B400FE"/>
    <w:rsid w:val="00B4026B"/>
    <w:rsid w:val="00B50EDE"/>
    <w:rsid w:val="00B565EC"/>
    <w:rsid w:val="00B57AB2"/>
    <w:rsid w:val="00B60382"/>
    <w:rsid w:val="00B603D1"/>
    <w:rsid w:val="00B6273D"/>
    <w:rsid w:val="00B63A90"/>
    <w:rsid w:val="00B64A60"/>
    <w:rsid w:val="00B64DD8"/>
    <w:rsid w:val="00B66291"/>
    <w:rsid w:val="00B66B52"/>
    <w:rsid w:val="00B67BD2"/>
    <w:rsid w:val="00B67CEA"/>
    <w:rsid w:val="00B739AD"/>
    <w:rsid w:val="00B770E3"/>
    <w:rsid w:val="00B80798"/>
    <w:rsid w:val="00B83062"/>
    <w:rsid w:val="00B83739"/>
    <w:rsid w:val="00B8415B"/>
    <w:rsid w:val="00B84BAF"/>
    <w:rsid w:val="00B871A4"/>
    <w:rsid w:val="00B912A0"/>
    <w:rsid w:val="00B91672"/>
    <w:rsid w:val="00B91716"/>
    <w:rsid w:val="00B919F1"/>
    <w:rsid w:val="00B92578"/>
    <w:rsid w:val="00B92FFF"/>
    <w:rsid w:val="00B93854"/>
    <w:rsid w:val="00B9635F"/>
    <w:rsid w:val="00BA0596"/>
    <w:rsid w:val="00BA24A6"/>
    <w:rsid w:val="00BA3F42"/>
    <w:rsid w:val="00BA5062"/>
    <w:rsid w:val="00BB2B00"/>
    <w:rsid w:val="00BB3D4C"/>
    <w:rsid w:val="00BB5267"/>
    <w:rsid w:val="00BC54DE"/>
    <w:rsid w:val="00BC5E39"/>
    <w:rsid w:val="00BD226C"/>
    <w:rsid w:val="00BD3C15"/>
    <w:rsid w:val="00BD6DE1"/>
    <w:rsid w:val="00BE0951"/>
    <w:rsid w:val="00BE1F32"/>
    <w:rsid w:val="00BE3B48"/>
    <w:rsid w:val="00BF02DD"/>
    <w:rsid w:val="00BF0418"/>
    <w:rsid w:val="00BF0B6D"/>
    <w:rsid w:val="00BF0F79"/>
    <w:rsid w:val="00BF166D"/>
    <w:rsid w:val="00BF35C9"/>
    <w:rsid w:val="00C07BB5"/>
    <w:rsid w:val="00C10B13"/>
    <w:rsid w:val="00C16170"/>
    <w:rsid w:val="00C17FAE"/>
    <w:rsid w:val="00C2012A"/>
    <w:rsid w:val="00C2069A"/>
    <w:rsid w:val="00C222B4"/>
    <w:rsid w:val="00C312ED"/>
    <w:rsid w:val="00C35A00"/>
    <w:rsid w:val="00C37F0F"/>
    <w:rsid w:val="00C43857"/>
    <w:rsid w:val="00C45AE6"/>
    <w:rsid w:val="00C467F2"/>
    <w:rsid w:val="00C476B2"/>
    <w:rsid w:val="00C50BD3"/>
    <w:rsid w:val="00C53078"/>
    <w:rsid w:val="00C5352A"/>
    <w:rsid w:val="00C54635"/>
    <w:rsid w:val="00C55901"/>
    <w:rsid w:val="00C578F7"/>
    <w:rsid w:val="00C61CD6"/>
    <w:rsid w:val="00C62492"/>
    <w:rsid w:val="00C63797"/>
    <w:rsid w:val="00C64B0C"/>
    <w:rsid w:val="00C70F22"/>
    <w:rsid w:val="00C77E18"/>
    <w:rsid w:val="00C80EC3"/>
    <w:rsid w:val="00C81A73"/>
    <w:rsid w:val="00C82FF0"/>
    <w:rsid w:val="00C93496"/>
    <w:rsid w:val="00CA303D"/>
    <w:rsid w:val="00CA3E48"/>
    <w:rsid w:val="00CA4266"/>
    <w:rsid w:val="00CA5B03"/>
    <w:rsid w:val="00CA61E5"/>
    <w:rsid w:val="00CB3F89"/>
    <w:rsid w:val="00CB7F4E"/>
    <w:rsid w:val="00CC171B"/>
    <w:rsid w:val="00CC24A1"/>
    <w:rsid w:val="00CC34AE"/>
    <w:rsid w:val="00CC5538"/>
    <w:rsid w:val="00CD27DC"/>
    <w:rsid w:val="00CD29A7"/>
    <w:rsid w:val="00CD4DCF"/>
    <w:rsid w:val="00CE1BB8"/>
    <w:rsid w:val="00CE24E7"/>
    <w:rsid w:val="00CE721B"/>
    <w:rsid w:val="00CF0DBD"/>
    <w:rsid w:val="00CF1812"/>
    <w:rsid w:val="00CF1F9B"/>
    <w:rsid w:val="00CF24BF"/>
    <w:rsid w:val="00CF2B87"/>
    <w:rsid w:val="00CF68FC"/>
    <w:rsid w:val="00D0165B"/>
    <w:rsid w:val="00D01AC3"/>
    <w:rsid w:val="00D04383"/>
    <w:rsid w:val="00D05D34"/>
    <w:rsid w:val="00D070BB"/>
    <w:rsid w:val="00D12944"/>
    <w:rsid w:val="00D179B3"/>
    <w:rsid w:val="00D17DAE"/>
    <w:rsid w:val="00D21FEC"/>
    <w:rsid w:val="00D2395A"/>
    <w:rsid w:val="00D2463B"/>
    <w:rsid w:val="00D25FAD"/>
    <w:rsid w:val="00D31BC1"/>
    <w:rsid w:val="00D323D4"/>
    <w:rsid w:val="00D33EF9"/>
    <w:rsid w:val="00D34D0E"/>
    <w:rsid w:val="00D3552C"/>
    <w:rsid w:val="00D37DB1"/>
    <w:rsid w:val="00D410B3"/>
    <w:rsid w:val="00D434DC"/>
    <w:rsid w:val="00D45221"/>
    <w:rsid w:val="00D477DA"/>
    <w:rsid w:val="00D51C6E"/>
    <w:rsid w:val="00D56316"/>
    <w:rsid w:val="00D632CF"/>
    <w:rsid w:val="00D64A52"/>
    <w:rsid w:val="00D66B5F"/>
    <w:rsid w:val="00D67813"/>
    <w:rsid w:val="00D67CEE"/>
    <w:rsid w:val="00D7094C"/>
    <w:rsid w:val="00D7434B"/>
    <w:rsid w:val="00D755C8"/>
    <w:rsid w:val="00D75F0D"/>
    <w:rsid w:val="00D76C71"/>
    <w:rsid w:val="00D77F91"/>
    <w:rsid w:val="00D80182"/>
    <w:rsid w:val="00D8304A"/>
    <w:rsid w:val="00D84613"/>
    <w:rsid w:val="00D916CB"/>
    <w:rsid w:val="00D91FB9"/>
    <w:rsid w:val="00D9395F"/>
    <w:rsid w:val="00D9443A"/>
    <w:rsid w:val="00D94D11"/>
    <w:rsid w:val="00D95C86"/>
    <w:rsid w:val="00D97084"/>
    <w:rsid w:val="00DA0513"/>
    <w:rsid w:val="00DA0B98"/>
    <w:rsid w:val="00DA5FDF"/>
    <w:rsid w:val="00DA7923"/>
    <w:rsid w:val="00DA7B87"/>
    <w:rsid w:val="00DB021A"/>
    <w:rsid w:val="00DB05D0"/>
    <w:rsid w:val="00DB0D46"/>
    <w:rsid w:val="00DB0E58"/>
    <w:rsid w:val="00DB3131"/>
    <w:rsid w:val="00DB32F9"/>
    <w:rsid w:val="00DB3764"/>
    <w:rsid w:val="00DC0181"/>
    <w:rsid w:val="00DC0224"/>
    <w:rsid w:val="00DD1F7E"/>
    <w:rsid w:val="00DD2D7C"/>
    <w:rsid w:val="00DD40B9"/>
    <w:rsid w:val="00DD5F12"/>
    <w:rsid w:val="00DE12CE"/>
    <w:rsid w:val="00DE4817"/>
    <w:rsid w:val="00DE6FF7"/>
    <w:rsid w:val="00DE74CC"/>
    <w:rsid w:val="00DE762E"/>
    <w:rsid w:val="00DE7CE3"/>
    <w:rsid w:val="00DF03BE"/>
    <w:rsid w:val="00DF05CF"/>
    <w:rsid w:val="00DF08F4"/>
    <w:rsid w:val="00DF39C5"/>
    <w:rsid w:val="00DF566B"/>
    <w:rsid w:val="00DF7E0E"/>
    <w:rsid w:val="00E01E91"/>
    <w:rsid w:val="00E06B74"/>
    <w:rsid w:val="00E10295"/>
    <w:rsid w:val="00E10E29"/>
    <w:rsid w:val="00E1176E"/>
    <w:rsid w:val="00E12C61"/>
    <w:rsid w:val="00E15CC0"/>
    <w:rsid w:val="00E17083"/>
    <w:rsid w:val="00E202E0"/>
    <w:rsid w:val="00E23A27"/>
    <w:rsid w:val="00E24DF5"/>
    <w:rsid w:val="00E25440"/>
    <w:rsid w:val="00E2648B"/>
    <w:rsid w:val="00E276CC"/>
    <w:rsid w:val="00E34FF1"/>
    <w:rsid w:val="00E37C0D"/>
    <w:rsid w:val="00E4125B"/>
    <w:rsid w:val="00E45F2D"/>
    <w:rsid w:val="00E46F94"/>
    <w:rsid w:val="00E47691"/>
    <w:rsid w:val="00E51B47"/>
    <w:rsid w:val="00E521F5"/>
    <w:rsid w:val="00E53C0C"/>
    <w:rsid w:val="00E60A0E"/>
    <w:rsid w:val="00E60D04"/>
    <w:rsid w:val="00E648E4"/>
    <w:rsid w:val="00E7522C"/>
    <w:rsid w:val="00E75C24"/>
    <w:rsid w:val="00E77AF7"/>
    <w:rsid w:val="00E82FCE"/>
    <w:rsid w:val="00E855E1"/>
    <w:rsid w:val="00E86168"/>
    <w:rsid w:val="00E86C1C"/>
    <w:rsid w:val="00E90060"/>
    <w:rsid w:val="00E91B75"/>
    <w:rsid w:val="00E95FC7"/>
    <w:rsid w:val="00EA0B39"/>
    <w:rsid w:val="00EA1322"/>
    <w:rsid w:val="00EA17B9"/>
    <w:rsid w:val="00EA3403"/>
    <w:rsid w:val="00EA6724"/>
    <w:rsid w:val="00EB084E"/>
    <w:rsid w:val="00EB1FE5"/>
    <w:rsid w:val="00EC2B13"/>
    <w:rsid w:val="00EC3FD4"/>
    <w:rsid w:val="00EC4CE1"/>
    <w:rsid w:val="00ED2F8D"/>
    <w:rsid w:val="00ED3A4F"/>
    <w:rsid w:val="00ED53DA"/>
    <w:rsid w:val="00ED6EE7"/>
    <w:rsid w:val="00EE2AD3"/>
    <w:rsid w:val="00EE2B1F"/>
    <w:rsid w:val="00EE362A"/>
    <w:rsid w:val="00EE3E02"/>
    <w:rsid w:val="00EE3E1C"/>
    <w:rsid w:val="00EE591C"/>
    <w:rsid w:val="00EF13B2"/>
    <w:rsid w:val="00EF1D23"/>
    <w:rsid w:val="00EF21A5"/>
    <w:rsid w:val="00EF33A4"/>
    <w:rsid w:val="00EF3B15"/>
    <w:rsid w:val="00EF45FA"/>
    <w:rsid w:val="00F00FB3"/>
    <w:rsid w:val="00F01F0C"/>
    <w:rsid w:val="00F05576"/>
    <w:rsid w:val="00F061D6"/>
    <w:rsid w:val="00F0681B"/>
    <w:rsid w:val="00F100A1"/>
    <w:rsid w:val="00F10DE2"/>
    <w:rsid w:val="00F10F94"/>
    <w:rsid w:val="00F13176"/>
    <w:rsid w:val="00F13DA8"/>
    <w:rsid w:val="00F148B5"/>
    <w:rsid w:val="00F206C4"/>
    <w:rsid w:val="00F21FCC"/>
    <w:rsid w:val="00F2533D"/>
    <w:rsid w:val="00F26C94"/>
    <w:rsid w:val="00F30285"/>
    <w:rsid w:val="00F31792"/>
    <w:rsid w:val="00F37E86"/>
    <w:rsid w:val="00F50EBA"/>
    <w:rsid w:val="00F542F9"/>
    <w:rsid w:val="00F54B4B"/>
    <w:rsid w:val="00F61F1B"/>
    <w:rsid w:val="00F62B53"/>
    <w:rsid w:val="00F63459"/>
    <w:rsid w:val="00F7246F"/>
    <w:rsid w:val="00F72AFE"/>
    <w:rsid w:val="00F74F07"/>
    <w:rsid w:val="00F753D8"/>
    <w:rsid w:val="00F758B0"/>
    <w:rsid w:val="00F75A46"/>
    <w:rsid w:val="00F75D9A"/>
    <w:rsid w:val="00F77F8D"/>
    <w:rsid w:val="00F81E8F"/>
    <w:rsid w:val="00F82402"/>
    <w:rsid w:val="00F82562"/>
    <w:rsid w:val="00F84833"/>
    <w:rsid w:val="00F90C9E"/>
    <w:rsid w:val="00F92C5B"/>
    <w:rsid w:val="00F9626E"/>
    <w:rsid w:val="00F9748D"/>
    <w:rsid w:val="00F97C5B"/>
    <w:rsid w:val="00FA0916"/>
    <w:rsid w:val="00FA3D01"/>
    <w:rsid w:val="00FA434E"/>
    <w:rsid w:val="00FA4804"/>
    <w:rsid w:val="00FA6A78"/>
    <w:rsid w:val="00FA78A3"/>
    <w:rsid w:val="00FB2D25"/>
    <w:rsid w:val="00FC4744"/>
    <w:rsid w:val="00FC5E13"/>
    <w:rsid w:val="00FD5B15"/>
    <w:rsid w:val="00FE07ED"/>
    <w:rsid w:val="00FE1FCD"/>
    <w:rsid w:val="00FE2A6D"/>
    <w:rsid w:val="00FE7DC5"/>
    <w:rsid w:val="00FF2A50"/>
    <w:rsid w:val="00FF2E7C"/>
    <w:rsid w:val="00FF551F"/>
    <w:rsid w:val="00FF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3C8BF"/>
  <w15:chartTrackingRefBased/>
  <w15:docId w15:val="{78B0D847-1D9E-4512-8A59-FA871DFCD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9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4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0D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A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A73"/>
  </w:style>
  <w:style w:type="paragraph" w:styleId="Footer">
    <w:name w:val="footer"/>
    <w:basedOn w:val="Normal"/>
    <w:link w:val="FooterChar"/>
    <w:uiPriority w:val="99"/>
    <w:unhideWhenUsed/>
    <w:rsid w:val="00C81A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A73"/>
  </w:style>
  <w:style w:type="table" w:styleId="TableGrid">
    <w:name w:val="Table Grid"/>
    <w:basedOn w:val="TableNormal"/>
    <w:uiPriority w:val="39"/>
    <w:rsid w:val="008D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74E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179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5FA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25FA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5FA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D5F1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724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454F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454B9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936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5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95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E51B47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A73C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3CAB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60D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5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Excel_Worksheet2.xlsx"/><Relationship Id="rId18" Type="http://schemas.microsoft.com/office/2007/relationships/diagramDrawing" Target="diagrams/drawing1.xm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diagramQuickStyle" Target="diagrams/quickStyle2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diagramColors" Target="diagrams/colors1.xm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diagramLayout" Target="diagrams/layou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24" Type="http://schemas.openxmlformats.org/officeDocument/2006/relationships/hyperlink" Target="mailto:daniel.abc123@spanish.com" TargetMode="Externa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microsoft.com/office/2007/relationships/diagramDrawing" Target="diagrams/drawing2.xml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diagramData" Target="diagrams/data2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diagramData" Target="diagrams/data1.xml"/><Relationship Id="rId22" Type="http://schemas.openxmlformats.org/officeDocument/2006/relationships/diagramColors" Target="diagrams/colors2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6A48A87-32AB-42C1-AF28-7C91247FF1D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4F153B8-F1B1-42F9-B538-9868C87C29C6}">
      <dgm:prSet phldrT="[Text]"/>
      <dgm:spPr/>
      <dgm:t>
        <a:bodyPr/>
        <a:lstStyle/>
        <a:p>
          <a:r>
            <a:rPr lang="en-US"/>
            <a:t>word</a:t>
          </a:r>
        </a:p>
      </dgm:t>
    </dgm:pt>
    <dgm:pt modelId="{412F3F82-5D09-4D4E-BCDC-9F6DE25EDF8B}" type="parTrans" cxnId="{16B438B7-4E30-407D-BD6A-087966BBAFD2}">
      <dgm:prSet/>
      <dgm:spPr/>
      <dgm:t>
        <a:bodyPr/>
        <a:lstStyle/>
        <a:p>
          <a:endParaRPr lang="en-US"/>
        </a:p>
      </dgm:t>
    </dgm:pt>
    <dgm:pt modelId="{77DB3203-97AF-4D74-84E4-661AA0F7C9E7}" type="sibTrans" cxnId="{16B438B7-4E30-407D-BD6A-087966BBAFD2}">
      <dgm:prSet/>
      <dgm:spPr/>
      <dgm:t>
        <a:bodyPr/>
        <a:lstStyle/>
        <a:p>
          <a:endParaRPr lang="en-US"/>
        </a:p>
      </dgm:t>
    </dgm:pt>
    <dgm:pt modelId="{4BCB93C7-FF5D-4AE4-A64D-BEDF02C66F6A}">
      <dgm:prSet phldrT="[Text]"/>
      <dgm:spPr/>
      <dgm:t>
        <a:bodyPr/>
        <a:lstStyle/>
        <a:p>
          <a:r>
            <a:rPr lang="en-US"/>
            <a:t>Vowel</a:t>
          </a:r>
        </a:p>
      </dgm:t>
    </dgm:pt>
    <dgm:pt modelId="{539AC091-E094-41D1-84A6-704B0E3EC4AF}" type="parTrans" cxnId="{E8631F12-E701-4572-80D2-79A83D44EAF4}">
      <dgm:prSet/>
      <dgm:spPr/>
      <dgm:t>
        <a:bodyPr/>
        <a:lstStyle/>
        <a:p>
          <a:endParaRPr lang="en-US"/>
        </a:p>
      </dgm:t>
    </dgm:pt>
    <dgm:pt modelId="{2E151C37-81C7-432A-8153-9C2C1283CFE6}" type="sibTrans" cxnId="{E8631F12-E701-4572-80D2-79A83D44EAF4}">
      <dgm:prSet/>
      <dgm:spPr/>
      <dgm:t>
        <a:bodyPr/>
        <a:lstStyle/>
        <a:p>
          <a:endParaRPr lang="en-US"/>
        </a:p>
      </dgm:t>
    </dgm:pt>
    <dgm:pt modelId="{D438B77F-C196-46EA-9116-DE371E2E38B6}">
      <dgm:prSet phldrT="[Text]"/>
      <dgm:spPr/>
      <dgm:t>
        <a:bodyPr/>
        <a:lstStyle/>
        <a:p>
          <a:r>
            <a:rPr lang="en-US"/>
            <a:t>Stress is on LAST BUT ONE syllable</a:t>
          </a:r>
        </a:p>
      </dgm:t>
    </dgm:pt>
    <dgm:pt modelId="{02A67568-FFC8-44D3-8AEB-D58EE8B94502}" type="parTrans" cxnId="{8290EB3F-48AA-41BB-B118-34C9B974DB14}">
      <dgm:prSet/>
      <dgm:spPr/>
      <dgm:t>
        <a:bodyPr/>
        <a:lstStyle/>
        <a:p>
          <a:endParaRPr lang="en-US"/>
        </a:p>
      </dgm:t>
    </dgm:pt>
    <dgm:pt modelId="{52209656-176A-4795-9599-1B2A6A09611F}" type="sibTrans" cxnId="{8290EB3F-48AA-41BB-B118-34C9B974DB14}">
      <dgm:prSet/>
      <dgm:spPr/>
      <dgm:t>
        <a:bodyPr/>
        <a:lstStyle/>
        <a:p>
          <a:endParaRPr lang="en-US"/>
        </a:p>
      </dgm:t>
    </dgm:pt>
    <dgm:pt modelId="{ADE02902-9E29-4F09-A770-6E20B08489B6}">
      <dgm:prSet phldrT="[Text]"/>
      <dgm:spPr/>
      <dgm:t>
        <a:bodyPr/>
        <a:lstStyle/>
        <a:p>
          <a:r>
            <a:rPr lang="en-US"/>
            <a:t>Consonant</a:t>
          </a:r>
        </a:p>
      </dgm:t>
    </dgm:pt>
    <dgm:pt modelId="{AB6F6000-9E94-4866-9203-F0BE27EE491B}" type="parTrans" cxnId="{E4F08465-4D8C-4B9A-9238-623C0CDC3E81}">
      <dgm:prSet/>
      <dgm:spPr/>
      <dgm:t>
        <a:bodyPr/>
        <a:lstStyle/>
        <a:p>
          <a:endParaRPr lang="en-US"/>
        </a:p>
      </dgm:t>
    </dgm:pt>
    <dgm:pt modelId="{49C02C2F-44C9-431F-B577-5E48ECAE9744}" type="sibTrans" cxnId="{E4F08465-4D8C-4B9A-9238-623C0CDC3E81}">
      <dgm:prSet/>
      <dgm:spPr/>
      <dgm:t>
        <a:bodyPr/>
        <a:lstStyle/>
        <a:p>
          <a:endParaRPr lang="en-US"/>
        </a:p>
      </dgm:t>
    </dgm:pt>
    <dgm:pt modelId="{61AB90AC-BA5F-428C-8115-AE9923F196F2}">
      <dgm:prSet phldrT="[Text]"/>
      <dgm:spPr/>
      <dgm:t>
        <a:bodyPr/>
        <a:lstStyle/>
        <a:p>
          <a:r>
            <a:rPr lang="en-US"/>
            <a:t>Stress is on LAST Syllable</a:t>
          </a:r>
        </a:p>
      </dgm:t>
    </dgm:pt>
    <dgm:pt modelId="{888A86C4-E871-4196-B902-414495B27A11}" type="parTrans" cxnId="{694FF848-6660-4F97-B832-DF73A41BC723}">
      <dgm:prSet/>
      <dgm:spPr/>
      <dgm:t>
        <a:bodyPr/>
        <a:lstStyle/>
        <a:p>
          <a:endParaRPr lang="en-US"/>
        </a:p>
      </dgm:t>
    </dgm:pt>
    <dgm:pt modelId="{1C3777F1-5E57-4151-BB36-327A74CC0582}" type="sibTrans" cxnId="{694FF848-6660-4F97-B832-DF73A41BC723}">
      <dgm:prSet/>
      <dgm:spPr/>
      <dgm:t>
        <a:bodyPr/>
        <a:lstStyle/>
        <a:p>
          <a:endParaRPr lang="en-US"/>
        </a:p>
      </dgm:t>
    </dgm:pt>
    <dgm:pt modelId="{9EA89F5D-8765-4F6E-A1DB-CEAE17C836E6}" type="pres">
      <dgm:prSet presAssocID="{B6A48A87-32AB-42C1-AF28-7C91247FF1D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F07E28F-03D2-4206-81E6-F1DF2E966962}" type="pres">
      <dgm:prSet presAssocID="{84F153B8-F1B1-42F9-B538-9868C87C29C6}" presName="hierRoot1" presStyleCnt="0">
        <dgm:presLayoutVars>
          <dgm:hierBranch val="init"/>
        </dgm:presLayoutVars>
      </dgm:prSet>
      <dgm:spPr/>
    </dgm:pt>
    <dgm:pt modelId="{BBD70D11-34EF-41AE-9ABF-24E661776AA5}" type="pres">
      <dgm:prSet presAssocID="{84F153B8-F1B1-42F9-B538-9868C87C29C6}" presName="rootComposite1" presStyleCnt="0"/>
      <dgm:spPr/>
    </dgm:pt>
    <dgm:pt modelId="{5D06D782-93C4-49F6-9E20-5D86253EC602}" type="pres">
      <dgm:prSet presAssocID="{84F153B8-F1B1-42F9-B538-9868C87C29C6}" presName="rootText1" presStyleLbl="node0" presStyleIdx="0" presStyleCnt="1">
        <dgm:presLayoutVars>
          <dgm:chPref val="3"/>
        </dgm:presLayoutVars>
      </dgm:prSet>
      <dgm:spPr/>
    </dgm:pt>
    <dgm:pt modelId="{62337722-1BD1-4F3C-8849-8F8CE5B0522F}" type="pres">
      <dgm:prSet presAssocID="{84F153B8-F1B1-42F9-B538-9868C87C29C6}" presName="rootConnector1" presStyleLbl="node1" presStyleIdx="0" presStyleCnt="0"/>
      <dgm:spPr/>
    </dgm:pt>
    <dgm:pt modelId="{66115753-2492-4D1E-8E62-CF9401046245}" type="pres">
      <dgm:prSet presAssocID="{84F153B8-F1B1-42F9-B538-9868C87C29C6}" presName="hierChild2" presStyleCnt="0"/>
      <dgm:spPr/>
    </dgm:pt>
    <dgm:pt modelId="{F2EB05CE-3B2F-4BDD-A96B-DFE417B3078C}" type="pres">
      <dgm:prSet presAssocID="{539AC091-E094-41D1-84A6-704B0E3EC4AF}" presName="Name37" presStyleLbl="parChTrans1D2" presStyleIdx="0" presStyleCnt="2"/>
      <dgm:spPr/>
    </dgm:pt>
    <dgm:pt modelId="{6EED95F4-F038-4234-87D8-E9CDC8631542}" type="pres">
      <dgm:prSet presAssocID="{4BCB93C7-FF5D-4AE4-A64D-BEDF02C66F6A}" presName="hierRoot2" presStyleCnt="0">
        <dgm:presLayoutVars>
          <dgm:hierBranch val="init"/>
        </dgm:presLayoutVars>
      </dgm:prSet>
      <dgm:spPr/>
    </dgm:pt>
    <dgm:pt modelId="{7B7BCD7D-786C-4668-A328-F80B0FBA76CC}" type="pres">
      <dgm:prSet presAssocID="{4BCB93C7-FF5D-4AE4-A64D-BEDF02C66F6A}" presName="rootComposite" presStyleCnt="0"/>
      <dgm:spPr/>
    </dgm:pt>
    <dgm:pt modelId="{D732D7B9-5797-4BB1-88D3-F353B8041039}" type="pres">
      <dgm:prSet presAssocID="{4BCB93C7-FF5D-4AE4-A64D-BEDF02C66F6A}" presName="rootText" presStyleLbl="node2" presStyleIdx="0" presStyleCnt="2">
        <dgm:presLayoutVars>
          <dgm:chPref val="3"/>
        </dgm:presLayoutVars>
      </dgm:prSet>
      <dgm:spPr/>
    </dgm:pt>
    <dgm:pt modelId="{D8072CF9-6651-40DC-A625-0F629514C660}" type="pres">
      <dgm:prSet presAssocID="{4BCB93C7-FF5D-4AE4-A64D-BEDF02C66F6A}" presName="rootConnector" presStyleLbl="node2" presStyleIdx="0" presStyleCnt="2"/>
      <dgm:spPr/>
    </dgm:pt>
    <dgm:pt modelId="{193BC236-95EF-42EE-9CF1-246353351C87}" type="pres">
      <dgm:prSet presAssocID="{4BCB93C7-FF5D-4AE4-A64D-BEDF02C66F6A}" presName="hierChild4" presStyleCnt="0"/>
      <dgm:spPr/>
    </dgm:pt>
    <dgm:pt modelId="{F18FF149-95DE-4D4E-BC18-EB4EF3DA4B04}" type="pres">
      <dgm:prSet presAssocID="{02A67568-FFC8-44D3-8AEB-D58EE8B94502}" presName="Name37" presStyleLbl="parChTrans1D3" presStyleIdx="0" presStyleCnt="2"/>
      <dgm:spPr/>
    </dgm:pt>
    <dgm:pt modelId="{5F6EB172-98B2-4D3B-A770-783F9FBF25C8}" type="pres">
      <dgm:prSet presAssocID="{D438B77F-C196-46EA-9116-DE371E2E38B6}" presName="hierRoot2" presStyleCnt="0">
        <dgm:presLayoutVars>
          <dgm:hierBranch val="init"/>
        </dgm:presLayoutVars>
      </dgm:prSet>
      <dgm:spPr/>
    </dgm:pt>
    <dgm:pt modelId="{DCE541AB-2A45-43E4-8D2B-A52D1899D088}" type="pres">
      <dgm:prSet presAssocID="{D438B77F-C196-46EA-9116-DE371E2E38B6}" presName="rootComposite" presStyleCnt="0"/>
      <dgm:spPr/>
    </dgm:pt>
    <dgm:pt modelId="{9D467CDB-96E6-4869-9720-94800110F143}" type="pres">
      <dgm:prSet presAssocID="{D438B77F-C196-46EA-9116-DE371E2E38B6}" presName="rootText" presStyleLbl="node3" presStyleIdx="0" presStyleCnt="2">
        <dgm:presLayoutVars>
          <dgm:chPref val="3"/>
        </dgm:presLayoutVars>
      </dgm:prSet>
      <dgm:spPr/>
    </dgm:pt>
    <dgm:pt modelId="{11484E58-A63B-4B05-8D9B-AF305D47D4C2}" type="pres">
      <dgm:prSet presAssocID="{D438B77F-C196-46EA-9116-DE371E2E38B6}" presName="rootConnector" presStyleLbl="node3" presStyleIdx="0" presStyleCnt="2"/>
      <dgm:spPr/>
    </dgm:pt>
    <dgm:pt modelId="{66236C76-6CE0-4A27-9C6F-D389FA98A4EC}" type="pres">
      <dgm:prSet presAssocID="{D438B77F-C196-46EA-9116-DE371E2E38B6}" presName="hierChild4" presStyleCnt="0"/>
      <dgm:spPr/>
    </dgm:pt>
    <dgm:pt modelId="{5D131229-D292-4913-AFB7-6809D3507604}" type="pres">
      <dgm:prSet presAssocID="{D438B77F-C196-46EA-9116-DE371E2E38B6}" presName="hierChild5" presStyleCnt="0"/>
      <dgm:spPr/>
    </dgm:pt>
    <dgm:pt modelId="{CB60373F-A019-4AEA-824B-D5433F40624D}" type="pres">
      <dgm:prSet presAssocID="{4BCB93C7-FF5D-4AE4-A64D-BEDF02C66F6A}" presName="hierChild5" presStyleCnt="0"/>
      <dgm:spPr/>
    </dgm:pt>
    <dgm:pt modelId="{2E3C2272-8584-4A6E-99E3-8FF182584860}" type="pres">
      <dgm:prSet presAssocID="{AB6F6000-9E94-4866-9203-F0BE27EE491B}" presName="Name37" presStyleLbl="parChTrans1D2" presStyleIdx="1" presStyleCnt="2"/>
      <dgm:spPr/>
    </dgm:pt>
    <dgm:pt modelId="{3A6BF035-82FB-47DF-8289-197335411D06}" type="pres">
      <dgm:prSet presAssocID="{ADE02902-9E29-4F09-A770-6E20B08489B6}" presName="hierRoot2" presStyleCnt="0">
        <dgm:presLayoutVars>
          <dgm:hierBranch val="init"/>
        </dgm:presLayoutVars>
      </dgm:prSet>
      <dgm:spPr/>
    </dgm:pt>
    <dgm:pt modelId="{058B7AF3-5441-4C11-B1F6-D4FE9B0736B3}" type="pres">
      <dgm:prSet presAssocID="{ADE02902-9E29-4F09-A770-6E20B08489B6}" presName="rootComposite" presStyleCnt="0"/>
      <dgm:spPr/>
    </dgm:pt>
    <dgm:pt modelId="{AACA7188-BC2F-45D4-ADFE-2D490B0D703F}" type="pres">
      <dgm:prSet presAssocID="{ADE02902-9E29-4F09-A770-6E20B08489B6}" presName="rootText" presStyleLbl="node2" presStyleIdx="1" presStyleCnt="2">
        <dgm:presLayoutVars>
          <dgm:chPref val="3"/>
        </dgm:presLayoutVars>
      </dgm:prSet>
      <dgm:spPr/>
    </dgm:pt>
    <dgm:pt modelId="{49DE7F32-68D9-48A6-9A38-C54E80FA5B81}" type="pres">
      <dgm:prSet presAssocID="{ADE02902-9E29-4F09-A770-6E20B08489B6}" presName="rootConnector" presStyleLbl="node2" presStyleIdx="1" presStyleCnt="2"/>
      <dgm:spPr/>
    </dgm:pt>
    <dgm:pt modelId="{6D647089-2D82-4E8C-B6C1-AF8F27298C7F}" type="pres">
      <dgm:prSet presAssocID="{ADE02902-9E29-4F09-A770-6E20B08489B6}" presName="hierChild4" presStyleCnt="0"/>
      <dgm:spPr/>
    </dgm:pt>
    <dgm:pt modelId="{788A3D85-AD6B-47CF-A793-0B55A9F5296E}" type="pres">
      <dgm:prSet presAssocID="{888A86C4-E871-4196-B902-414495B27A11}" presName="Name37" presStyleLbl="parChTrans1D3" presStyleIdx="1" presStyleCnt="2"/>
      <dgm:spPr/>
    </dgm:pt>
    <dgm:pt modelId="{71A2839D-C1C5-4806-8957-E71121616EAB}" type="pres">
      <dgm:prSet presAssocID="{61AB90AC-BA5F-428C-8115-AE9923F196F2}" presName="hierRoot2" presStyleCnt="0">
        <dgm:presLayoutVars>
          <dgm:hierBranch val="init"/>
        </dgm:presLayoutVars>
      </dgm:prSet>
      <dgm:spPr/>
    </dgm:pt>
    <dgm:pt modelId="{004B0ACE-8898-49A6-B1EB-4A5927A0C381}" type="pres">
      <dgm:prSet presAssocID="{61AB90AC-BA5F-428C-8115-AE9923F196F2}" presName="rootComposite" presStyleCnt="0"/>
      <dgm:spPr/>
    </dgm:pt>
    <dgm:pt modelId="{9CF9D98B-0F9B-403E-BEEC-65FE4CAE00F8}" type="pres">
      <dgm:prSet presAssocID="{61AB90AC-BA5F-428C-8115-AE9923F196F2}" presName="rootText" presStyleLbl="node3" presStyleIdx="1" presStyleCnt="2">
        <dgm:presLayoutVars>
          <dgm:chPref val="3"/>
        </dgm:presLayoutVars>
      </dgm:prSet>
      <dgm:spPr/>
    </dgm:pt>
    <dgm:pt modelId="{3F51A797-D68E-496A-B856-60697FC443AF}" type="pres">
      <dgm:prSet presAssocID="{61AB90AC-BA5F-428C-8115-AE9923F196F2}" presName="rootConnector" presStyleLbl="node3" presStyleIdx="1" presStyleCnt="2"/>
      <dgm:spPr/>
    </dgm:pt>
    <dgm:pt modelId="{431AB581-3E29-4261-8DC8-1E4C33F880E1}" type="pres">
      <dgm:prSet presAssocID="{61AB90AC-BA5F-428C-8115-AE9923F196F2}" presName="hierChild4" presStyleCnt="0"/>
      <dgm:spPr/>
    </dgm:pt>
    <dgm:pt modelId="{273C965B-B40F-468F-B210-0C98BAE33931}" type="pres">
      <dgm:prSet presAssocID="{61AB90AC-BA5F-428C-8115-AE9923F196F2}" presName="hierChild5" presStyleCnt="0"/>
      <dgm:spPr/>
    </dgm:pt>
    <dgm:pt modelId="{97390EE2-2B3D-4357-8F58-5008B69FBC68}" type="pres">
      <dgm:prSet presAssocID="{ADE02902-9E29-4F09-A770-6E20B08489B6}" presName="hierChild5" presStyleCnt="0"/>
      <dgm:spPr/>
    </dgm:pt>
    <dgm:pt modelId="{A2662AD9-7C4E-44B1-83B8-BA7A675FC9F4}" type="pres">
      <dgm:prSet presAssocID="{84F153B8-F1B1-42F9-B538-9868C87C29C6}" presName="hierChild3" presStyleCnt="0"/>
      <dgm:spPr/>
    </dgm:pt>
  </dgm:ptLst>
  <dgm:cxnLst>
    <dgm:cxn modelId="{61E91107-0687-4D62-9FF2-5CD35C030BFD}" type="presOf" srcId="{D438B77F-C196-46EA-9116-DE371E2E38B6}" destId="{9D467CDB-96E6-4869-9720-94800110F143}" srcOrd="0" destOrd="0" presId="urn:microsoft.com/office/officeart/2005/8/layout/orgChart1"/>
    <dgm:cxn modelId="{35B34508-3BBA-4B9A-99A7-4DAE5C247904}" type="presOf" srcId="{4BCB93C7-FF5D-4AE4-A64D-BEDF02C66F6A}" destId="{D732D7B9-5797-4BB1-88D3-F353B8041039}" srcOrd="0" destOrd="0" presId="urn:microsoft.com/office/officeart/2005/8/layout/orgChart1"/>
    <dgm:cxn modelId="{64202B10-8791-460B-B4E1-1185875F6EED}" type="presOf" srcId="{84F153B8-F1B1-42F9-B538-9868C87C29C6}" destId="{5D06D782-93C4-49F6-9E20-5D86253EC602}" srcOrd="0" destOrd="0" presId="urn:microsoft.com/office/officeart/2005/8/layout/orgChart1"/>
    <dgm:cxn modelId="{E8631F12-E701-4572-80D2-79A83D44EAF4}" srcId="{84F153B8-F1B1-42F9-B538-9868C87C29C6}" destId="{4BCB93C7-FF5D-4AE4-A64D-BEDF02C66F6A}" srcOrd="0" destOrd="0" parTransId="{539AC091-E094-41D1-84A6-704B0E3EC4AF}" sibTransId="{2E151C37-81C7-432A-8153-9C2C1283CFE6}"/>
    <dgm:cxn modelId="{E4858023-BEC4-4A5D-ABC6-13C44D082A77}" type="presOf" srcId="{ADE02902-9E29-4F09-A770-6E20B08489B6}" destId="{49DE7F32-68D9-48A6-9A38-C54E80FA5B81}" srcOrd="1" destOrd="0" presId="urn:microsoft.com/office/officeart/2005/8/layout/orgChart1"/>
    <dgm:cxn modelId="{8290EB3F-48AA-41BB-B118-34C9B974DB14}" srcId="{4BCB93C7-FF5D-4AE4-A64D-BEDF02C66F6A}" destId="{D438B77F-C196-46EA-9116-DE371E2E38B6}" srcOrd="0" destOrd="0" parTransId="{02A67568-FFC8-44D3-8AEB-D58EE8B94502}" sibTransId="{52209656-176A-4795-9599-1B2A6A09611F}"/>
    <dgm:cxn modelId="{E4F08465-4D8C-4B9A-9238-623C0CDC3E81}" srcId="{84F153B8-F1B1-42F9-B538-9868C87C29C6}" destId="{ADE02902-9E29-4F09-A770-6E20B08489B6}" srcOrd="1" destOrd="0" parTransId="{AB6F6000-9E94-4866-9203-F0BE27EE491B}" sibTransId="{49C02C2F-44C9-431F-B577-5E48ECAE9744}"/>
    <dgm:cxn modelId="{48125146-559E-48E9-B50B-F858F9E96B3D}" type="presOf" srcId="{02A67568-FFC8-44D3-8AEB-D58EE8B94502}" destId="{F18FF149-95DE-4D4E-BC18-EB4EF3DA4B04}" srcOrd="0" destOrd="0" presId="urn:microsoft.com/office/officeart/2005/8/layout/orgChart1"/>
    <dgm:cxn modelId="{694FF848-6660-4F97-B832-DF73A41BC723}" srcId="{ADE02902-9E29-4F09-A770-6E20B08489B6}" destId="{61AB90AC-BA5F-428C-8115-AE9923F196F2}" srcOrd="0" destOrd="0" parTransId="{888A86C4-E871-4196-B902-414495B27A11}" sibTransId="{1C3777F1-5E57-4151-BB36-327A74CC0582}"/>
    <dgm:cxn modelId="{348C8D4C-3683-4222-AEDF-D0F3460A656F}" type="presOf" srcId="{539AC091-E094-41D1-84A6-704B0E3EC4AF}" destId="{F2EB05CE-3B2F-4BDD-A96B-DFE417B3078C}" srcOrd="0" destOrd="0" presId="urn:microsoft.com/office/officeart/2005/8/layout/orgChart1"/>
    <dgm:cxn modelId="{16679D58-1BA5-4D5D-A49C-BFD818FEC3EF}" type="presOf" srcId="{AB6F6000-9E94-4866-9203-F0BE27EE491B}" destId="{2E3C2272-8584-4A6E-99E3-8FF182584860}" srcOrd="0" destOrd="0" presId="urn:microsoft.com/office/officeart/2005/8/layout/orgChart1"/>
    <dgm:cxn modelId="{019D7A8A-ED00-4362-AE5F-9EA33EDEA302}" type="presOf" srcId="{ADE02902-9E29-4F09-A770-6E20B08489B6}" destId="{AACA7188-BC2F-45D4-ADFE-2D490B0D703F}" srcOrd="0" destOrd="0" presId="urn:microsoft.com/office/officeart/2005/8/layout/orgChart1"/>
    <dgm:cxn modelId="{3D495F94-9439-44EC-B3BC-A80CB4D665A8}" type="presOf" srcId="{61AB90AC-BA5F-428C-8115-AE9923F196F2}" destId="{3F51A797-D68E-496A-B856-60697FC443AF}" srcOrd="1" destOrd="0" presId="urn:microsoft.com/office/officeart/2005/8/layout/orgChart1"/>
    <dgm:cxn modelId="{5CD260A1-19FA-4566-8245-37AF1AB974F9}" type="presOf" srcId="{61AB90AC-BA5F-428C-8115-AE9923F196F2}" destId="{9CF9D98B-0F9B-403E-BEEC-65FE4CAE00F8}" srcOrd="0" destOrd="0" presId="urn:microsoft.com/office/officeart/2005/8/layout/orgChart1"/>
    <dgm:cxn modelId="{727342A4-A16B-42F3-A755-82AC1057D6AC}" type="presOf" srcId="{84F153B8-F1B1-42F9-B538-9868C87C29C6}" destId="{62337722-1BD1-4F3C-8849-8F8CE5B0522F}" srcOrd="1" destOrd="0" presId="urn:microsoft.com/office/officeart/2005/8/layout/orgChart1"/>
    <dgm:cxn modelId="{16B438B7-4E30-407D-BD6A-087966BBAFD2}" srcId="{B6A48A87-32AB-42C1-AF28-7C91247FF1D8}" destId="{84F153B8-F1B1-42F9-B538-9868C87C29C6}" srcOrd="0" destOrd="0" parTransId="{412F3F82-5D09-4D4E-BCDC-9F6DE25EDF8B}" sibTransId="{77DB3203-97AF-4D74-84E4-661AA0F7C9E7}"/>
    <dgm:cxn modelId="{B2C32BC0-DE29-4EAC-8B90-1ED43E87A4A8}" type="presOf" srcId="{888A86C4-E871-4196-B902-414495B27A11}" destId="{788A3D85-AD6B-47CF-A793-0B55A9F5296E}" srcOrd="0" destOrd="0" presId="urn:microsoft.com/office/officeart/2005/8/layout/orgChart1"/>
    <dgm:cxn modelId="{270791CD-EFDA-496F-9F40-34D2CB2F2695}" type="presOf" srcId="{4BCB93C7-FF5D-4AE4-A64D-BEDF02C66F6A}" destId="{D8072CF9-6651-40DC-A625-0F629514C660}" srcOrd="1" destOrd="0" presId="urn:microsoft.com/office/officeart/2005/8/layout/orgChart1"/>
    <dgm:cxn modelId="{1A4671D2-C181-4832-9FB8-3FFCB51800D9}" type="presOf" srcId="{D438B77F-C196-46EA-9116-DE371E2E38B6}" destId="{11484E58-A63B-4B05-8D9B-AF305D47D4C2}" srcOrd="1" destOrd="0" presId="urn:microsoft.com/office/officeart/2005/8/layout/orgChart1"/>
    <dgm:cxn modelId="{C1E765FA-41D4-48E9-BB0B-C3DAA596B106}" type="presOf" srcId="{B6A48A87-32AB-42C1-AF28-7C91247FF1D8}" destId="{9EA89F5D-8765-4F6E-A1DB-CEAE17C836E6}" srcOrd="0" destOrd="0" presId="urn:microsoft.com/office/officeart/2005/8/layout/orgChart1"/>
    <dgm:cxn modelId="{70C05923-3DFC-477E-B4EC-8C3AB264A386}" type="presParOf" srcId="{9EA89F5D-8765-4F6E-A1DB-CEAE17C836E6}" destId="{7F07E28F-03D2-4206-81E6-F1DF2E966962}" srcOrd="0" destOrd="0" presId="urn:microsoft.com/office/officeart/2005/8/layout/orgChart1"/>
    <dgm:cxn modelId="{C966E37A-069C-4B14-808A-5BA22F9E7EC4}" type="presParOf" srcId="{7F07E28F-03D2-4206-81E6-F1DF2E966962}" destId="{BBD70D11-34EF-41AE-9ABF-24E661776AA5}" srcOrd="0" destOrd="0" presId="urn:microsoft.com/office/officeart/2005/8/layout/orgChart1"/>
    <dgm:cxn modelId="{256520F0-12CD-4DEC-832E-099985E83588}" type="presParOf" srcId="{BBD70D11-34EF-41AE-9ABF-24E661776AA5}" destId="{5D06D782-93C4-49F6-9E20-5D86253EC602}" srcOrd="0" destOrd="0" presId="urn:microsoft.com/office/officeart/2005/8/layout/orgChart1"/>
    <dgm:cxn modelId="{FB1CAA07-B26D-47BC-93B3-6B85BE1B07F9}" type="presParOf" srcId="{BBD70D11-34EF-41AE-9ABF-24E661776AA5}" destId="{62337722-1BD1-4F3C-8849-8F8CE5B0522F}" srcOrd="1" destOrd="0" presId="urn:microsoft.com/office/officeart/2005/8/layout/orgChart1"/>
    <dgm:cxn modelId="{F372E5B8-B07D-4322-BF24-45D5B3726ED9}" type="presParOf" srcId="{7F07E28F-03D2-4206-81E6-F1DF2E966962}" destId="{66115753-2492-4D1E-8E62-CF9401046245}" srcOrd="1" destOrd="0" presId="urn:microsoft.com/office/officeart/2005/8/layout/orgChart1"/>
    <dgm:cxn modelId="{6DA4B0BD-E70B-44A8-ADCB-860DE00936BD}" type="presParOf" srcId="{66115753-2492-4D1E-8E62-CF9401046245}" destId="{F2EB05CE-3B2F-4BDD-A96B-DFE417B3078C}" srcOrd="0" destOrd="0" presId="urn:microsoft.com/office/officeart/2005/8/layout/orgChart1"/>
    <dgm:cxn modelId="{7C4A3394-3979-4853-A186-7D2D4F20A397}" type="presParOf" srcId="{66115753-2492-4D1E-8E62-CF9401046245}" destId="{6EED95F4-F038-4234-87D8-E9CDC8631542}" srcOrd="1" destOrd="0" presId="urn:microsoft.com/office/officeart/2005/8/layout/orgChart1"/>
    <dgm:cxn modelId="{72CF6C1B-2776-4091-A3CC-B3D29E942436}" type="presParOf" srcId="{6EED95F4-F038-4234-87D8-E9CDC8631542}" destId="{7B7BCD7D-786C-4668-A328-F80B0FBA76CC}" srcOrd="0" destOrd="0" presId="urn:microsoft.com/office/officeart/2005/8/layout/orgChart1"/>
    <dgm:cxn modelId="{A2EA6219-91C7-4973-9194-3924C3028FC5}" type="presParOf" srcId="{7B7BCD7D-786C-4668-A328-F80B0FBA76CC}" destId="{D732D7B9-5797-4BB1-88D3-F353B8041039}" srcOrd="0" destOrd="0" presId="urn:microsoft.com/office/officeart/2005/8/layout/orgChart1"/>
    <dgm:cxn modelId="{5BECF492-2FAE-4B3C-A587-BBE0AC9C81FC}" type="presParOf" srcId="{7B7BCD7D-786C-4668-A328-F80B0FBA76CC}" destId="{D8072CF9-6651-40DC-A625-0F629514C660}" srcOrd="1" destOrd="0" presId="urn:microsoft.com/office/officeart/2005/8/layout/orgChart1"/>
    <dgm:cxn modelId="{A431A00D-5308-404F-A434-8FEAF6379C35}" type="presParOf" srcId="{6EED95F4-F038-4234-87D8-E9CDC8631542}" destId="{193BC236-95EF-42EE-9CF1-246353351C87}" srcOrd="1" destOrd="0" presId="urn:microsoft.com/office/officeart/2005/8/layout/orgChart1"/>
    <dgm:cxn modelId="{A43BD414-D495-4572-93F2-58B660D62FED}" type="presParOf" srcId="{193BC236-95EF-42EE-9CF1-246353351C87}" destId="{F18FF149-95DE-4D4E-BC18-EB4EF3DA4B04}" srcOrd="0" destOrd="0" presId="urn:microsoft.com/office/officeart/2005/8/layout/orgChart1"/>
    <dgm:cxn modelId="{B6705569-4C50-4C9D-B98B-C68D0C2A9E6A}" type="presParOf" srcId="{193BC236-95EF-42EE-9CF1-246353351C87}" destId="{5F6EB172-98B2-4D3B-A770-783F9FBF25C8}" srcOrd="1" destOrd="0" presId="urn:microsoft.com/office/officeart/2005/8/layout/orgChart1"/>
    <dgm:cxn modelId="{CA786F52-6349-428C-AA80-AD5C8C0BC654}" type="presParOf" srcId="{5F6EB172-98B2-4D3B-A770-783F9FBF25C8}" destId="{DCE541AB-2A45-43E4-8D2B-A52D1899D088}" srcOrd="0" destOrd="0" presId="urn:microsoft.com/office/officeart/2005/8/layout/orgChart1"/>
    <dgm:cxn modelId="{D5D579E2-5FB5-4EE6-BC97-92F7E5269127}" type="presParOf" srcId="{DCE541AB-2A45-43E4-8D2B-A52D1899D088}" destId="{9D467CDB-96E6-4869-9720-94800110F143}" srcOrd="0" destOrd="0" presId="urn:microsoft.com/office/officeart/2005/8/layout/orgChart1"/>
    <dgm:cxn modelId="{76E136BB-F1AD-45AE-9887-440478D3BF6A}" type="presParOf" srcId="{DCE541AB-2A45-43E4-8D2B-A52D1899D088}" destId="{11484E58-A63B-4B05-8D9B-AF305D47D4C2}" srcOrd="1" destOrd="0" presId="urn:microsoft.com/office/officeart/2005/8/layout/orgChart1"/>
    <dgm:cxn modelId="{F2BC42EC-A847-4A50-A8BD-ED17E3C270E1}" type="presParOf" srcId="{5F6EB172-98B2-4D3B-A770-783F9FBF25C8}" destId="{66236C76-6CE0-4A27-9C6F-D389FA98A4EC}" srcOrd="1" destOrd="0" presId="urn:microsoft.com/office/officeart/2005/8/layout/orgChart1"/>
    <dgm:cxn modelId="{F8E45716-0FB6-4CBB-8A14-1BB31C69EE8A}" type="presParOf" srcId="{5F6EB172-98B2-4D3B-A770-783F9FBF25C8}" destId="{5D131229-D292-4913-AFB7-6809D3507604}" srcOrd="2" destOrd="0" presId="urn:microsoft.com/office/officeart/2005/8/layout/orgChart1"/>
    <dgm:cxn modelId="{F36582C9-1D43-4C19-AF29-1E86B24BFC47}" type="presParOf" srcId="{6EED95F4-F038-4234-87D8-E9CDC8631542}" destId="{CB60373F-A019-4AEA-824B-D5433F40624D}" srcOrd="2" destOrd="0" presId="urn:microsoft.com/office/officeart/2005/8/layout/orgChart1"/>
    <dgm:cxn modelId="{A33769ED-E126-42E2-9B80-D4368310BC65}" type="presParOf" srcId="{66115753-2492-4D1E-8E62-CF9401046245}" destId="{2E3C2272-8584-4A6E-99E3-8FF182584860}" srcOrd="2" destOrd="0" presId="urn:microsoft.com/office/officeart/2005/8/layout/orgChart1"/>
    <dgm:cxn modelId="{6FA473AC-AA0C-416D-8D09-DE7373D32D34}" type="presParOf" srcId="{66115753-2492-4D1E-8E62-CF9401046245}" destId="{3A6BF035-82FB-47DF-8289-197335411D06}" srcOrd="3" destOrd="0" presId="urn:microsoft.com/office/officeart/2005/8/layout/orgChart1"/>
    <dgm:cxn modelId="{E104F8E5-2DB0-4683-A446-A2BA982968BE}" type="presParOf" srcId="{3A6BF035-82FB-47DF-8289-197335411D06}" destId="{058B7AF3-5441-4C11-B1F6-D4FE9B0736B3}" srcOrd="0" destOrd="0" presId="urn:microsoft.com/office/officeart/2005/8/layout/orgChart1"/>
    <dgm:cxn modelId="{8B7B7D44-C511-4FFB-AEBE-38514BA0AECF}" type="presParOf" srcId="{058B7AF3-5441-4C11-B1F6-D4FE9B0736B3}" destId="{AACA7188-BC2F-45D4-ADFE-2D490B0D703F}" srcOrd="0" destOrd="0" presId="urn:microsoft.com/office/officeart/2005/8/layout/orgChart1"/>
    <dgm:cxn modelId="{EA482436-F9D1-443D-83B4-75292F7DF7F9}" type="presParOf" srcId="{058B7AF3-5441-4C11-B1F6-D4FE9B0736B3}" destId="{49DE7F32-68D9-48A6-9A38-C54E80FA5B81}" srcOrd="1" destOrd="0" presId="urn:microsoft.com/office/officeart/2005/8/layout/orgChart1"/>
    <dgm:cxn modelId="{0DC9F3AF-2612-4E47-9CE8-0D7410C77CAD}" type="presParOf" srcId="{3A6BF035-82FB-47DF-8289-197335411D06}" destId="{6D647089-2D82-4E8C-B6C1-AF8F27298C7F}" srcOrd="1" destOrd="0" presId="urn:microsoft.com/office/officeart/2005/8/layout/orgChart1"/>
    <dgm:cxn modelId="{13A5D36B-FD32-428E-A839-6A8A20D223D4}" type="presParOf" srcId="{6D647089-2D82-4E8C-B6C1-AF8F27298C7F}" destId="{788A3D85-AD6B-47CF-A793-0B55A9F5296E}" srcOrd="0" destOrd="0" presId="urn:microsoft.com/office/officeart/2005/8/layout/orgChart1"/>
    <dgm:cxn modelId="{EE10BDCD-D003-4979-ABD5-C4974DFB7F97}" type="presParOf" srcId="{6D647089-2D82-4E8C-B6C1-AF8F27298C7F}" destId="{71A2839D-C1C5-4806-8957-E71121616EAB}" srcOrd="1" destOrd="0" presId="urn:microsoft.com/office/officeart/2005/8/layout/orgChart1"/>
    <dgm:cxn modelId="{06E5F1E8-813F-4D6B-B4E4-F1E462F8D454}" type="presParOf" srcId="{71A2839D-C1C5-4806-8957-E71121616EAB}" destId="{004B0ACE-8898-49A6-B1EB-4A5927A0C381}" srcOrd="0" destOrd="0" presId="urn:microsoft.com/office/officeart/2005/8/layout/orgChart1"/>
    <dgm:cxn modelId="{E0F6ED57-8865-452F-82C1-B7094C6A676F}" type="presParOf" srcId="{004B0ACE-8898-49A6-B1EB-4A5927A0C381}" destId="{9CF9D98B-0F9B-403E-BEEC-65FE4CAE00F8}" srcOrd="0" destOrd="0" presId="urn:microsoft.com/office/officeart/2005/8/layout/orgChart1"/>
    <dgm:cxn modelId="{8B3BB093-36E7-4B3D-9F36-1B7480B0400F}" type="presParOf" srcId="{004B0ACE-8898-49A6-B1EB-4A5927A0C381}" destId="{3F51A797-D68E-496A-B856-60697FC443AF}" srcOrd="1" destOrd="0" presId="urn:microsoft.com/office/officeart/2005/8/layout/orgChart1"/>
    <dgm:cxn modelId="{307B75C4-556C-4B81-82BE-5EF97623E73E}" type="presParOf" srcId="{71A2839D-C1C5-4806-8957-E71121616EAB}" destId="{431AB581-3E29-4261-8DC8-1E4C33F880E1}" srcOrd="1" destOrd="0" presId="urn:microsoft.com/office/officeart/2005/8/layout/orgChart1"/>
    <dgm:cxn modelId="{366A51F1-AA43-43E9-9222-296A142E0C20}" type="presParOf" srcId="{71A2839D-C1C5-4806-8957-E71121616EAB}" destId="{273C965B-B40F-468F-B210-0C98BAE33931}" srcOrd="2" destOrd="0" presId="urn:microsoft.com/office/officeart/2005/8/layout/orgChart1"/>
    <dgm:cxn modelId="{AD57DF04-303A-4EF1-AE3A-DAF965599BBD}" type="presParOf" srcId="{3A6BF035-82FB-47DF-8289-197335411D06}" destId="{97390EE2-2B3D-4357-8F58-5008B69FBC68}" srcOrd="2" destOrd="0" presId="urn:microsoft.com/office/officeart/2005/8/layout/orgChart1"/>
    <dgm:cxn modelId="{F62BC1DF-46D2-4EFB-A91C-439E2BC5BA0F}" type="presParOf" srcId="{7F07E28F-03D2-4206-81E6-F1DF2E966962}" destId="{A2662AD9-7C4E-44B1-83B8-BA7A675FC9F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1FAC0CD-D4CD-483D-843D-858CF44BB1F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0B9A996-5C12-4645-9765-929616F99CC9}">
      <dgm:prSet phldrT="[Text]"/>
      <dgm:spPr/>
      <dgm:t>
        <a:bodyPr/>
        <a:lstStyle/>
        <a:p>
          <a:r>
            <a:rPr lang="en-US"/>
            <a:t>Noun</a:t>
          </a:r>
        </a:p>
      </dgm:t>
    </dgm:pt>
    <dgm:pt modelId="{7C124C91-46C0-47D0-B759-FFE964AD4D3A}" type="parTrans" cxnId="{21FC9C0B-D5DB-46F8-A667-9B6C8283DAAC}">
      <dgm:prSet/>
      <dgm:spPr/>
      <dgm:t>
        <a:bodyPr/>
        <a:lstStyle/>
        <a:p>
          <a:endParaRPr lang="en-US"/>
        </a:p>
      </dgm:t>
    </dgm:pt>
    <dgm:pt modelId="{4BF24C44-DD54-4175-8A2A-F48DF8DAE5C3}" type="sibTrans" cxnId="{21FC9C0B-D5DB-46F8-A667-9B6C8283DAAC}">
      <dgm:prSet/>
      <dgm:spPr/>
      <dgm:t>
        <a:bodyPr/>
        <a:lstStyle/>
        <a:p>
          <a:endParaRPr lang="en-US"/>
        </a:p>
      </dgm:t>
    </dgm:pt>
    <dgm:pt modelId="{46600439-FF54-4FFC-B60F-8C3642A13842}">
      <dgm:prSet phldrT="[Text]"/>
      <dgm:spPr/>
      <dgm:t>
        <a:bodyPr/>
        <a:lstStyle/>
        <a:p>
          <a:r>
            <a:rPr lang="en-US"/>
            <a:t>Ending in 'O'</a:t>
          </a:r>
        </a:p>
      </dgm:t>
    </dgm:pt>
    <dgm:pt modelId="{0A088C45-7DAD-48C4-AE3F-1492A8CC7E3C}" type="parTrans" cxnId="{27D72C10-40C7-4D45-A6AE-B4A1DDA0FFBC}">
      <dgm:prSet/>
      <dgm:spPr/>
      <dgm:t>
        <a:bodyPr/>
        <a:lstStyle/>
        <a:p>
          <a:endParaRPr lang="en-US"/>
        </a:p>
      </dgm:t>
    </dgm:pt>
    <dgm:pt modelId="{E3C6C39D-6780-4DE0-86A7-EA4B90CD7A85}" type="sibTrans" cxnId="{27D72C10-40C7-4D45-A6AE-B4A1DDA0FFBC}">
      <dgm:prSet/>
      <dgm:spPr/>
      <dgm:t>
        <a:bodyPr/>
        <a:lstStyle/>
        <a:p>
          <a:endParaRPr lang="en-US"/>
        </a:p>
      </dgm:t>
    </dgm:pt>
    <dgm:pt modelId="{F8D3F2E1-F84B-4E19-A997-063C5A3CD784}">
      <dgm:prSet phldrT="[Text]"/>
      <dgm:spPr/>
      <dgm:t>
        <a:bodyPr/>
        <a:lstStyle/>
        <a:p>
          <a:r>
            <a:rPr lang="en-US"/>
            <a:t>Ending 'a'</a:t>
          </a:r>
        </a:p>
      </dgm:t>
    </dgm:pt>
    <dgm:pt modelId="{89680695-E751-47D2-BDE9-ECE8D410AF01}" type="parTrans" cxnId="{9C3798C8-8825-475E-B825-79EFFC8459E3}">
      <dgm:prSet/>
      <dgm:spPr/>
      <dgm:t>
        <a:bodyPr/>
        <a:lstStyle/>
        <a:p>
          <a:endParaRPr lang="en-US"/>
        </a:p>
      </dgm:t>
    </dgm:pt>
    <dgm:pt modelId="{8ABC611C-954B-4EF2-AB06-61C5C0C1BC71}" type="sibTrans" cxnId="{9C3798C8-8825-475E-B825-79EFFC8459E3}">
      <dgm:prSet/>
      <dgm:spPr/>
      <dgm:t>
        <a:bodyPr/>
        <a:lstStyle/>
        <a:p>
          <a:endParaRPr lang="en-US"/>
        </a:p>
      </dgm:t>
    </dgm:pt>
    <dgm:pt modelId="{6801B047-24B6-4A15-8FC0-0B444C8262D4}">
      <dgm:prSet/>
      <dgm:spPr/>
      <dgm:t>
        <a:bodyPr/>
        <a:lstStyle/>
        <a:p>
          <a:r>
            <a:rPr lang="en-US"/>
            <a:t>Masculine</a:t>
          </a:r>
        </a:p>
      </dgm:t>
    </dgm:pt>
    <dgm:pt modelId="{FB04C8B0-879E-4E11-BFED-4F025EE50ECD}" type="parTrans" cxnId="{BE778C1B-9F16-4AAC-861F-478B72B1368A}">
      <dgm:prSet/>
      <dgm:spPr/>
      <dgm:t>
        <a:bodyPr/>
        <a:lstStyle/>
        <a:p>
          <a:endParaRPr lang="en-US"/>
        </a:p>
      </dgm:t>
    </dgm:pt>
    <dgm:pt modelId="{735D5F62-AA6B-4194-BD35-342CACA75C1A}" type="sibTrans" cxnId="{BE778C1B-9F16-4AAC-861F-478B72B1368A}">
      <dgm:prSet/>
      <dgm:spPr/>
      <dgm:t>
        <a:bodyPr/>
        <a:lstStyle/>
        <a:p>
          <a:endParaRPr lang="en-US"/>
        </a:p>
      </dgm:t>
    </dgm:pt>
    <dgm:pt modelId="{EE71921B-0DB3-4CA8-BED8-EDF682FAF1CC}">
      <dgm:prSet/>
      <dgm:spPr/>
      <dgm:t>
        <a:bodyPr/>
        <a:lstStyle/>
        <a:p>
          <a:r>
            <a:rPr lang="en-US"/>
            <a:t>Feminine</a:t>
          </a:r>
        </a:p>
      </dgm:t>
    </dgm:pt>
    <dgm:pt modelId="{294730F4-BFF2-45BF-AE28-0A5D76846CF8}" type="parTrans" cxnId="{1B382503-3E71-454B-819A-45DBED889C88}">
      <dgm:prSet/>
      <dgm:spPr/>
      <dgm:t>
        <a:bodyPr/>
        <a:lstStyle/>
        <a:p>
          <a:endParaRPr lang="en-US"/>
        </a:p>
      </dgm:t>
    </dgm:pt>
    <dgm:pt modelId="{5E75EF8C-2E6A-4117-B5AF-C56EF27892DD}" type="sibTrans" cxnId="{1B382503-3E71-454B-819A-45DBED889C88}">
      <dgm:prSet/>
      <dgm:spPr/>
      <dgm:t>
        <a:bodyPr/>
        <a:lstStyle/>
        <a:p>
          <a:endParaRPr lang="en-US"/>
        </a:p>
      </dgm:t>
    </dgm:pt>
    <dgm:pt modelId="{F06268A1-8E0B-45EA-B835-B70973A116E3}" type="pres">
      <dgm:prSet presAssocID="{71FAC0CD-D4CD-483D-843D-858CF44BB1F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2F46873-8A45-4D8F-BAC6-E6ACD8E7C64A}" type="pres">
      <dgm:prSet presAssocID="{30B9A996-5C12-4645-9765-929616F99CC9}" presName="hierRoot1" presStyleCnt="0">
        <dgm:presLayoutVars>
          <dgm:hierBranch val="init"/>
        </dgm:presLayoutVars>
      </dgm:prSet>
      <dgm:spPr/>
    </dgm:pt>
    <dgm:pt modelId="{755C612F-5DCB-482E-9C69-62E15EB603E0}" type="pres">
      <dgm:prSet presAssocID="{30B9A996-5C12-4645-9765-929616F99CC9}" presName="rootComposite1" presStyleCnt="0"/>
      <dgm:spPr/>
    </dgm:pt>
    <dgm:pt modelId="{C8BB9024-32AC-490F-B30E-9FF2A67F3454}" type="pres">
      <dgm:prSet presAssocID="{30B9A996-5C12-4645-9765-929616F99CC9}" presName="rootText1" presStyleLbl="node0" presStyleIdx="0" presStyleCnt="1">
        <dgm:presLayoutVars>
          <dgm:chPref val="3"/>
        </dgm:presLayoutVars>
      </dgm:prSet>
      <dgm:spPr/>
    </dgm:pt>
    <dgm:pt modelId="{C8E03A91-5E13-480B-A8FB-4CFE7BC353B4}" type="pres">
      <dgm:prSet presAssocID="{30B9A996-5C12-4645-9765-929616F99CC9}" presName="rootConnector1" presStyleLbl="node1" presStyleIdx="0" presStyleCnt="0"/>
      <dgm:spPr/>
    </dgm:pt>
    <dgm:pt modelId="{213381F2-A750-497E-BB9B-A174E7B6D027}" type="pres">
      <dgm:prSet presAssocID="{30B9A996-5C12-4645-9765-929616F99CC9}" presName="hierChild2" presStyleCnt="0"/>
      <dgm:spPr/>
    </dgm:pt>
    <dgm:pt modelId="{660341E8-3A79-425D-B389-56CE14EC4B28}" type="pres">
      <dgm:prSet presAssocID="{0A088C45-7DAD-48C4-AE3F-1492A8CC7E3C}" presName="Name37" presStyleLbl="parChTrans1D2" presStyleIdx="0" presStyleCnt="2"/>
      <dgm:spPr/>
    </dgm:pt>
    <dgm:pt modelId="{4025E1A5-DD28-4459-BA95-5B1E1771D13C}" type="pres">
      <dgm:prSet presAssocID="{46600439-FF54-4FFC-B60F-8C3642A13842}" presName="hierRoot2" presStyleCnt="0">
        <dgm:presLayoutVars>
          <dgm:hierBranch val="init"/>
        </dgm:presLayoutVars>
      </dgm:prSet>
      <dgm:spPr/>
    </dgm:pt>
    <dgm:pt modelId="{92EFEC7E-1815-4FD1-9DEE-8DBBD480F91A}" type="pres">
      <dgm:prSet presAssocID="{46600439-FF54-4FFC-B60F-8C3642A13842}" presName="rootComposite" presStyleCnt="0"/>
      <dgm:spPr/>
    </dgm:pt>
    <dgm:pt modelId="{CE6B71E2-8AF2-4C72-9668-CBF043DBBF10}" type="pres">
      <dgm:prSet presAssocID="{46600439-FF54-4FFC-B60F-8C3642A13842}" presName="rootText" presStyleLbl="node2" presStyleIdx="0" presStyleCnt="2">
        <dgm:presLayoutVars>
          <dgm:chPref val="3"/>
        </dgm:presLayoutVars>
      </dgm:prSet>
      <dgm:spPr/>
    </dgm:pt>
    <dgm:pt modelId="{177F6485-133D-4EF6-94C8-508A8B9509F0}" type="pres">
      <dgm:prSet presAssocID="{46600439-FF54-4FFC-B60F-8C3642A13842}" presName="rootConnector" presStyleLbl="node2" presStyleIdx="0" presStyleCnt="2"/>
      <dgm:spPr/>
    </dgm:pt>
    <dgm:pt modelId="{CF451A3A-733B-46E4-A001-07E2137C1301}" type="pres">
      <dgm:prSet presAssocID="{46600439-FF54-4FFC-B60F-8C3642A13842}" presName="hierChild4" presStyleCnt="0"/>
      <dgm:spPr/>
    </dgm:pt>
    <dgm:pt modelId="{216E800C-2CB4-4041-AF4C-FD008173B8E2}" type="pres">
      <dgm:prSet presAssocID="{FB04C8B0-879E-4E11-BFED-4F025EE50ECD}" presName="Name37" presStyleLbl="parChTrans1D3" presStyleIdx="0" presStyleCnt="2"/>
      <dgm:spPr/>
    </dgm:pt>
    <dgm:pt modelId="{C837E650-3743-4648-BA86-7777217C15D4}" type="pres">
      <dgm:prSet presAssocID="{6801B047-24B6-4A15-8FC0-0B444C8262D4}" presName="hierRoot2" presStyleCnt="0">
        <dgm:presLayoutVars>
          <dgm:hierBranch val="init"/>
        </dgm:presLayoutVars>
      </dgm:prSet>
      <dgm:spPr/>
    </dgm:pt>
    <dgm:pt modelId="{702FD22C-29BB-4172-9F22-A066C9013C7B}" type="pres">
      <dgm:prSet presAssocID="{6801B047-24B6-4A15-8FC0-0B444C8262D4}" presName="rootComposite" presStyleCnt="0"/>
      <dgm:spPr/>
    </dgm:pt>
    <dgm:pt modelId="{66E10E00-AF6B-4D55-BAFE-B61EC1639F33}" type="pres">
      <dgm:prSet presAssocID="{6801B047-24B6-4A15-8FC0-0B444C8262D4}" presName="rootText" presStyleLbl="node3" presStyleIdx="0" presStyleCnt="2">
        <dgm:presLayoutVars>
          <dgm:chPref val="3"/>
        </dgm:presLayoutVars>
      </dgm:prSet>
      <dgm:spPr/>
    </dgm:pt>
    <dgm:pt modelId="{68EA09DC-22C8-4FC5-9C48-A7BFA1256A4E}" type="pres">
      <dgm:prSet presAssocID="{6801B047-24B6-4A15-8FC0-0B444C8262D4}" presName="rootConnector" presStyleLbl="node3" presStyleIdx="0" presStyleCnt="2"/>
      <dgm:spPr/>
    </dgm:pt>
    <dgm:pt modelId="{07180C22-8D9C-49C2-892E-75ABC3A5FF39}" type="pres">
      <dgm:prSet presAssocID="{6801B047-24B6-4A15-8FC0-0B444C8262D4}" presName="hierChild4" presStyleCnt="0"/>
      <dgm:spPr/>
    </dgm:pt>
    <dgm:pt modelId="{BE201BF6-2CE2-4955-B733-B1652EA1165C}" type="pres">
      <dgm:prSet presAssocID="{6801B047-24B6-4A15-8FC0-0B444C8262D4}" presName="hierChild5" presStyleCnt="0"/>
      <dgm:spPr/>
    </dgm:pt>
    <dgm:pt modelId="{39459D15-94F3-426A-A4E8-83875C470094}" type="pres">
      <dgm:prSet presAssocID="{46600439-FF54-4FFC-B60F-8C3642A13842}" presName="hierChild5" presStyleCnt="0"/>
      <dgm:spPr/>
    </dgm:pt>
    <dgm:pt modelId="{E5F79DB9-20C8-4DC7-8CC6-827EEF58A317}" type="pres">
      <dgm:prSet presAssocID="{89680695-E751-47D2-BDE9-ECE8D410AF01}" presName="Name37" presStyleLbl="parChTrans1D2" presStyleIdx="1" presStyleCnt="2"/>
      <dgm:spPr/>
    </dgm:pt>
    <dgm:pt modelId="{44F3A782-74D5-4E33-8F70-9FAF4D39CC8A}" type="pres">
      <dgm:prSet presAssocID="{F8D3F2E1-F84B-4E19-A997-063C5A3CD784}" presName="hierRoot2" presStyleCnt="0">
        <dgm:presLayoutVars>
          <dgm:hierBranch val="init"/>
        </dgm:presLayoutVars>
      </dgm:prSet>
      <dgm:spPr/>
    </dgm:pt>
    <dgm:pt modelId="{D0147648-4620-446B-89DC-602AE1D111AE}" type="pres">
      <dgm:prSet presAssocID="{F8D3F2E1-F84B-4E19-A997-063C5A3CD784}" presName="rootComposite" presStyleCnt="0"/>
      <dgm:spPr/>
    </dgm:pt>
    <dgm:pt modelId="{D417ED84-BC32-4D75-9ADD-B2C066EEDD02}" type="pres">
      <dgm:prSet presAssocID="{F8D3F2E1-F84B-4E19-A997-063C5A3CD784}" presName="rootText" presStyleLbl="node2" presStyleIdx="1" presStyleCnt="2">
        <dgm:presLayoutVars>
          <dgm:chPref val="3"/>
        </dgm:presLayoutVars>
      </dgm:prSet>
      <dgm:spPr/>
    </dgm:pt>
    <dgm:pt modelId="{31EC5DC7-8CD1-4537-A0C2-E4E2A36F733A}" type="pres">
      <dgm:prSet presAssocID="{F8D3F2E1-F84B-4E19-A997-063C5A3CD784}" presName="rootConnector" presStyleLbl="node2" presStyleIdx="1" presStyleCnt="2"/>
      <dgm:spPr/>
    </dgm:pt>
    <dgm:pt modelId="{5BC70F26-4948-42DE-B352-46EECE450966}" type="pres">
      <dgm:prSet presAssocID="{F8D3F2E1-F84B-4E19-A997-063C5A3CD784}" presName="hierChild4" presStyleCnt="0"/>
      <dgm:spPr/>
    </dgm:pt>
    <dgm:pt modelId="{DDBE5079-6638-4E0E-9EA3-B3EC823C3B66}" type="pres">
      <dgm:prSet presAssocID="{294730F4-BFF2-45BF-AE28-0A5D76846CF8}" presName="Name37" presStyleLbl="parChTrans1D3" presStyleIdx="1" presStyleCnt="2"/>
      <dgm:spPr/>
    </dgm:pt>
    <dgm:pt modelId="{199468F1-0AB7-4753-8E36-788892B0C357}" type="pres">
      <dgm:prSet presAssocID="{EE71921B-0DB3-4CA8-BED8-EDF682FAF1CC}" presName="hierRoot2" presStyleCnt="0">
        <dgm:presLayoutVars>
          <dgm:hierBranch val="init"/>
        </dgm:presLayoutVars>
      </dgm:prSet>
      <dgm:spPr/>
    </dgm:pt>
    <dgm:pt modelId="{95F89A68-347A-4369-8A21-AF38AF5A80F4}" type="pres">
      <dgm:prSet presAssocID="{EE71921B-0DB3-4CA8-BED8-EDF682FAF1CC}" presName="rootComposite" presStyleCnt="0"/>
      <dgm:spPr/>
    </dgm:pt>
    <dgm:pt modelId="{FA003074-A016-4C53-9FB4-3D88BCB508E6}" type="pres">
      <dgm:prSet presAssocID="{EE71921B-0DB3-4CA8-BED8-EDF682FAF1CC}" presName="rootText" presStyleLbl="node3" presStyleIdx="1" presStyleCnt="2">
        <dgm:presLayoutVars>
          <dgm:chPref val="3"/>
        </dgm:presLayoutVars>
      </dgm:prSet>
      <dgm:spPr/>
    </dgm:pt>
    <dgm:pt modelId="{F3A4BF3D-E6E6-4E3C-BDF5-004550403501}" type="pres">
      <dgm:prSet presAssocID="{EE71921B-0DB3-4CA8-BED8-EDF682FAF1CC}" presName="rootConnector" presStyleLbl="node3" presStyleIdx="1" presStyleCnt="2"/>
      <dgm:spPr/>
    </dgm:pt>
    <dgm:pt modelId="{46DD197B-2BED-4DBF-A96E-E61E07AD4BF6}" type="pres">
      <dgm:prSet presAssocID="{EE71921B-0DB3-4CA8-BED8-EDF682FAF1CC}" presName="hierChild4" presStyleCnt="0"/>
      <dgm:spPr/>
    </dgm:pt>
    <dgm:pt modelId="{8543BE33-0351-43FA-9422-BA2865571B63}" type="pres">
      <dgm:prSet presAssocID="{EE71921B-0DB3-4CA8-BED8-EDF682FAF1CC}" presName="hierChild5" presStyleCnt="0"/>
      <dgm:spPr/>
    </dgm:pt>
    <dgm:pt modelId="{A29B0246-BC5F-4C99-8602-4A98F1950788}" type="pres">
      <dgm:prSet presAssocID="{F8D3F2E1-F84B-4E19-A997-063C5A3CD784}" presName="hierChild5" presStyleCnt="0"/>
      <dgm:spPr/>
    </dgm:pt>
    <dgm:pt modelId="{76CE56CC-F864-44C0-86A7-3AB0052F7D89}" type="pres">
      <dgm:prSet presAssocID="{30B9A996-5C12-4645-9765-929616F99CC9}" presName="hierChild3" presStyleCnt="0"/>
      <dgm:spPr/>
    </dgm:pt>
  </dgm:ptLst>
  <dgm:cxnLst>
    <dgm:cxn modelId="{1B382503-3E71-454B-819A-45DBED889C88}" srcId="{F8D3F2E1-F84B-4E19-A997-063C5A3CD784}" destId="{EE71921B-0DB3-4CA8-BED8-EDF682FAF1CC}" srcOrd="0" destOrd="0" parTransId="{294730F4-BFF2-45BF-AE28-0A5D76846CF8}" sibTransId="{5E75EF8C-2E6A-4117-B5AF-C56EF27892DD}"/>
    <dgm:cxn modelId="{5C78AD07-D376-4591-9029-3CE8CFC35CF5}" type="presOf" srcId="{F8D3F2E1-F84B-4E19-A997-063C5A3CD784}" destId="{D417ED84-BC32-4D75-9ADD-B2C066EEDD02}" srcOrd="0" destOrd="0" presId="urn:microsoft.com/office/officeart/2005/8/layout/orgChart1"/>
    <dgm:cxn modelId="{21FC9C0B-D5DB-46F8-A667-9B6C8283DAAC}" srcId="{71FAC0CD-D4CD-483D-843D-858CF44BB1F3}" destId="{30B9A996-5C12-4645-9765-929616F99CC9}" srcOrd="0" destOrd="0" parTransId="{7C124C91-46C0-47D0-B759-FFE964AD4D3A}" sibTransId="{4BF24C44-DD54-4175-8A2A-F48DF8DAE5C3}"/>
    <dgm:cxn modelId="{9B95980D-6F3C-4CE8-9B67-6EC58933DEDA}" type="presOf" srcId="{FB04C8B0-879E-4E11-BFED-4F025EE50ECD}" destId="{216E800C-2CB4-4041-AF4C-FD008173B8E2}" srcOrd="0" destOrd="0" presId="urn:microsoft.com/office/officeart/2005/8/layout/orgChart1"/>
    <dgm:cxn modelId="{27D72C10-40C7-4D45-A6AE-B4A1DDA0FFBC}" srcId="{30B9A996-5C12-4645-9765-929616F99CC9}" destId="{46600439-FF54-4FFC-B60F-8C3642A13842}" srcOrd="0" destOrd="0" parTransId="{0A088C45-7DAD-48C4-AE3F-1492A8CC7E3C}" sibTransId="{E3C6C39D-6780-4DE0-86A7-EA4B90CD7A85}"/>
    <dgm:cxn modelId="{72395D11-B0E8-4AC1-A670-A182FF18E4D0}" type="presOf" srcId="{294730F4-BFF2-45BF-AE28-0A5D76846CF8}" destId="{DDBE5079-6638-4E0E-9EA3-B3EC823C3B66}" srcOrd="0" destOrd="0" presId="urn:microsoft.com/office/officeart/2005/8/layout/orgChart1"/>
    <dgm:cxn modelId="{CF57B515-640E-48C6-B526-1C3E837F341D}" type="presOf" srcId="{0A088C45-7DAD-48C4-AE3F-1492A8CC7E3C}" destId="{660341E8-3A79-425D-B389-56CE14EC4B28}" srcOrd="0" destOrd="0" presId="urn:microsoft.com/office/officeart/2005/8/layout/orgChart1"/>
    <dgm:cxn modelId="{BE778C1B-9F16-4AAC-861F-478B72B1368A}" srcId="{46600439-FF54-4FFC-B60F-8C3642A13842}" destId="{6801B047-24B6-4A15-8FC0-0B444C8262D4}" srcOrd="0" destOrd="0" parTransId="{FB04C8B0-879E-4E11-BFED-4F025EE50ECD}" sibTransId="{735D5F62-AA6B-4194-BD35-342CACA75C1A}"/>
    <dgm:cxn modelId="{09C65046-4BB9-4BD2-B9A7-88DD707637D5}" type="presOf" srcId="{6801B047-24B6-4A15-8FC0-0B444C8262D4}" destId="{66E10E00-AF6B-4D55-BAFE-B61EC1639F33}" srcOrd="0" destOrd="0" presId="urn:microsoft.com/office/officeart/2005/8/layout/orgChart1"/>
    <dgm:cxn modelId="{C1BE9850-6CFA-47B8-8D04-1BE0F1B8E2C5}" type="presOf" srcId="{89680695-E751-47D2-BDE9-ECE8D410AF01}" destId="{E5F79DB9-20C8-4DC7-8CC6-827EEF58A317}" srcOrd="0" destOrd="0" presId="urn:microsoft.com/office/officeart/2005/8/layout/orgChart1"/>
    <dgm:cxn modelId="{5D085981-A72F-452B-AC8E-C3C1CA120B34}" type="presOf" srcId="{71FAC0CD-D4CD-483D-843D-858CF44BB1F3}" destId="{F06268A1-8E0B-45EA-B835-B70973A116E3}" srcOrd="0" destOrd="0" presId="urn:microsoft.com/office/officeart/2005/8/layout/orgChart1"/>
    <dgm:cxn modelId="{FC887084-1096-41A4-ACF4-FF83FA602C34}" type="presOf" srcId="{46600439-FF54-4FFC-B60F-8C3642A13842}" destId="{CE6B71E2-8AF2-4C72-9668-CBF043DBBF10}" srcOrd="0" destOrd="0" presId="urn:microsoft.com/office/officeart/2005/8/layout/orgChart1"/>
    <dgm:cxn modelId="{B3B36890-7D82-4BB4-A3F4-1B3DC762ECDD}" type="presOf" srcId="{30B9A996-5C12-4645-9765-929616F99CC9}" destId="{C8E03A91-5E13-480B-A8FB-4CFE7BC353B4}" srcOrd="1" destOrd="0" presId="urn:microsoft.com/office/officeart/2005/8/layout/orgChart1"/>
    <dgm:cxn modelId="{4CC4EDBC-035B-4B66-B6DD-399799A305E5}" type="presOf" srcId="{EE71921B-0DB3-4CA8-BED8-EDF682FAF1CC}" destId="{F3A4BF3D-E6E6-4E3C-BDF5-004550403501}" srcOrd="1" destOrd="0" presId="urn:microsoft.com/office/officeart/2005/8/layout/orgChart1"/>
    <dgm:cxn modelId="{9C3798C8-8825-475E-B825-79EFFC8459E3}" srcId="{30B9A996-5C12-4645-9765-929616F99CC9}" destId="{F8D3F2E1-F84B-4E19-A997-063C5A3CD784}" srcOrd="1" destOrd="0" parTransId="{89680695-E751-47D2-BDE9-ECE8D410AF01}" sibTransId="{8ABC611C-954B-4EF2-AB06-61C5C0C1BC71}"/>
    <dgm:cxn modelId="{479BA2D9-3D9F-406A-B2EE-B71BB1258D50}" type="presOf" srcId="{6801B047-24B6-4A15-8FC0-0B444C8262D4}" destId="{68EA09DC-22C8-4FC5-9C48-A7BFA1256A4E}" srcOrd="1" destOrd="0" presId="urn:microsoft.com/office/officeart/2005/8/layout/orgChart1"/>
    <dgm:cxn modelId="{B854C3DA-D560-4299-A2A7-837045EE4FBD}" type="presOf" srcId="{EE71921B-0DB3-4CA8-BED8-EDF682FAF1CC}" destId="{FA003074-A016-4C53-9FB4-3D88BCB508E6}" srcOrd="0" destOrd="0" presId="urn:microsoft.com/office/officeart/2005/8/layout/orgChart1"/>
    <dgm:cxn modelId="{2428FEDF-9156-4483-9D32-A541C29898DF}" type="presOf" srcId="{46600439-FF54-4FFC-B60F-8C3642A13842}" destId="{177F6485-133D-4EF6-94C8-508A8B9509F0}" srcOrd="1" destOrd="0" presId="urn:microsoft.com/office/officeart/2005/8/layout/orgChart1"/>
    <dgm:cxn modelId="{52ED73E3-9F75-4E1C-B695-D9303B73F14E}" type="presOf" srcId="{30B9A996-5C12-4645-9765-929616F99CC9}" destId="{C8BB9024-32AC-490F-B30E-9FF2A67F3454}" srcOrd="0" destOrd="0" presId="urn:microsoft.com/office/officeart/2005/8/layout/orgChart1"/>
    <dgm:cxn modelId="{51AD8FEA-2526-4EAD-B240-6D02DB39DD77}" type="presOf" srcId="{F8D3F2E1-F84B-4E19-A997-063C5A3CD784}" destId="{31EC5DC7-8CD1-4537-A0C2-E4E2A36F733A}" srcOrd="1" destOrd="0" presId="urn:microsoft.com/office/officeart/2005/8/layout/orgChart1"/>
    <dgm:cxn modelId="{8642E6BE-734D-4BCF-8F55-6EE6AF129D30}" type="presParOf" srcId="{F06268A1-8E0B-45EA-B835-B70973A116E3}" destId="{02F46873-8A45-4D8F-BAC6-E6ACD8E7C64A}" srcOrd="0" destOrd="0" presId="urn:microsoft.com/office/officeart/2005/8/layout/orgChart1"/>
    <dgm:cxn modelId="{0ACF7C9C-4879-4BF0-BC02-EE72595E6288}" type="presParOf" srcId="{02F46873-8A45-4D8F-BAC6-E6ACD8E7C64A}" destId="{755C612F-5DCB-482E-9C69-62E15EB603E0}" srcOrd="0" destOrd="0" presId="urn:microsoft.com/office/officeart/2005/8/layout/orgChart1"/>
    <dgm:cxn modelId="{C2A73808-CA7A-4273-84C7-E7EB9C1B195A}" type="presParOf" srcId="{755C612F-5DCB-482E-9C69-62E15EB603E0}" destId="{C8BB9024-32AC-490F-B30E-9FF2A67F3454}" srcOrd="0" destOrd="0" presId="urn:microsoft.com/office/officeart/2005/8/layout/orgChart1"/>
    <dgm:cxn modelId="{DF3B2ABC-7A47-48E8-97B8-786D8390D337}" type="presParOf" srcId="{755C612F-5DCB-482E-9C69-62E15EB603E0}" destId="{C8E03A91-5E13-480B-A8FB-4CFE7BC353B4}" srcOrd="1" destOrd="0" presId="urn:microsoft.com/office/officeart/2005/8/layout/orgChart1"/>
    <dgm:cxn modelId="{1C6F9A21-64A2-4342-8D64-8F21C35722CA}" type="presParOf" srcId="{02F46873-8A45-4D8F-BAC6-E6ACD8E7C64A}" destId="{213381F2-A750-497E-BB9B-A174E7B6D027}" srcOrd="1" destOrd="0" presId="urn:microsoft.com/office/officeart/2005/8/layout/orgChart1"/>
    <dgm:cxn modelId="{333A8214-429A-449E-AE71-3FB21BCF1998}" type="presParOf" srcId="{213381F2-A750-497E-BB9B-A174E7B6D027}" destId="{660341E8-3A79-425D-B389-56CE14EC4B28}" srcOrd="0" destOrd="0" presId="urn:microsoft.com/office/officeart/2005/8/layout/orgChart1"/>
    <dgm:cxn modelId="{E15FAD7E-7C3D-4799-B62E-85C460F37FE3}" type="presParOf" srcId="{213381F2-A750-497E-BB9B-A174E7B6D027}" destId="{4025E1A5-DD28-4459-BA95-5B1E1771D13C}" srcOrd="1" destOrd="0" presId="urn:microsoft.com/office/officeart/2005/8/layout/orgChart1"/>
    <dgm:cxn modelId="{4C83D56A-0DF3-4BFF-94E8-4EC8C1849650}" type="presParOf" srcId="{4025E1A5-DD28-4459-BA95-5B1E1771D13C}" destId="{92EFEC7E-1815-4FD1-9DEE-8DBBD480F91A}" srcOrd="0" destOrd="0" presId="urn:microsoft.com/office/officeart/2005/8/layout/orgChart1"/>
    <dgm:cxn modelId="{5EDEE50F-16F6-477D-810C-EED1F01F43C7}" type="presParOf" srcId="{92EFEC7E-1815-4FD1-9DEE-8DBBD480F91A}" destId="{CE6B71E2-8AF2-4C72-9668-CBF043DBBF10}" srcOrd="0" destOrd="0" presId="urn:microsoft.com/office/officeart/2005/8/layout/orgChart1"/>
    <dgm:cxn modelId="{88086210-C6D8-4D30-9C36-D9265FCE9C30}" type="presParOf" srcId="{92EFEC7E-1815-4FD1-9DEE-8DBBD480F91A}" destId="{177F6485-133D-4EF6-94C8-508A8B9509F0}" srcOrd="1" destOrd="0" presId="urn:microsoft.com/office/officeart/2005/8/layout/orgChart1"/>
    <dgm:cxn modelId="{C46828E3-D13D-4B85-BD20-7F642A1CD2E6}" type="presParOf" srcId="{4025E1A5-DD28-4459-BA95-5B1E1771D13C}" destId="{CF451A3A-733B-46E4-A001-07E2137C1301}" srcOrd="1" destOrd="0" presId="urn:microsoft.com/office/officeart/2005/8/layout/orgChart1"/>
    <dgm:cxn modelId="{4E79FADD-8813-4F08-92FB-9696C83F985A}" type="presParOf" srcId="{CF451A3A-733B-46E4-A001-07E2137C1301}" destId="{216E800C-2CB4-4041-AF4C-FD008173B8E2}" srcOrd="0" destOrd="0" presId="urn:microsoft.com/office/officeart/2005/8/layout/orgChart1"/>
    <dgm:cxn modelId="{9A03561E-26B0-4B0C-945A-D070113B2177}" type="presParOf" srcId="{CF451A3A-733B-46E4-A001-07E2137C1301}" destId="{C837E650-3743-4648-BA86-7777217C15D4}" srcOrd="1" destOrd="0" presId="urn:microsoft.com/office/officeart/2005/8/layout/orgChart1"/>
    <dgm:cxn modelId="{380762B0-497A-477B-8998-CB1512FC1772}" type="presParOf" srcId="{C837E650-3743-4648-BA86-7777217C15D4}" destId="{702FD22C-29BB-4172-9F22-A066C9013C7B}" srcOrd="0" destOrd="0" presId="urn:microsoft.com/office/officeart/2005/8/layout/orgChart1"/>
    <dgm:cxn modelId="{9DFFAC59-D826-443B-8D24-F06C98CE6A75}" type="presParOf" srcId="{702FD22C-29BB-4172-9F22-A066C9013C7B}" destId="{66E10E00-AF6B-4D55-BAFE-B61EC1639F33}" srcOrd="0" destOrd="0" presId="urn:microsoft.com/office/officeart/2005/8/layout/orgChart1"/>
    <dgm:cxn modelId="{B5B64CBD-CDC3-4D70-A6C9-D7C8E4EC9535}" type="presParOf" srcId="{702FD22C-29BB-4172-9F22-A066C9013C7B}" destId="{68EA09DC-22C8-4FC5-9C48-A7BFA1256A4E}" srcOrd="1" destOrd="0" presId="urn:microsoft.com/office/officeart/2005/8/layout/orgChart1"/>
    <dgm:cxn modelId="{4A4311BA-8559-47C0-BF40-A8F51CEE3FC4}" type="presParOf" srcId="{C837E650-3743-4648-BA86-7777217C15D4}" destId="{07180C22-8D9C-49C2-892E-75ABC3A5FF39}" srcOrd="1" destOrd="0" presId="urn:microsoft.com/office/officeart/2005/8/layout/orgChart1"/>
    <dgm:cxn modelId="{79A1C464-051E-4C6B-9BDC-41AA427611E2}" type="presParOf" srcId="{C837E650-3743-4648-BA86-7777217C15D4}" destId="{BE201BF6-2CE2-4955-B733-B1652EA1165C}" srcOrd="2" destOrd="0" presId="urn:microsoft.com/office/officeart/2005/8/layout/orgChart1"/>
    <dgm:cxn modelId="{7B5C9010-6C1A-414A-B496-FAD3554EB7A9}" type="presParOf" srcId="{4025E1A5-DD28-4459-BA95-5B1E1771D13C}" destId="{39459D15-94F3-426A-A4E8-83875C470094}" srcOrd="2" destOrd="0" presId="urn:microsoft.com/office/officeart/2005/8/layout/orgChart1"/>
    <dgm:cxn modelId="{6137390E-757E-4A95-B1CD-F6E4F8450725}" type="presParOf" srcId="{213381F2-A750-497E-BB9B-A174E7B6D027}" destId="{E5F79DB9-20C8-4DC7-8CC6-827EEF58A317}" srcOrd="2" destOrd="0" presId="urn:microsoft.com/office/officeart/2005/8/layout/orgChart1"/>
    <dgm:cxn modelId="{4145C172-17D3-4D72-BABA-F14FC0AD5CEB}" type="presParOf" srcId="{213381F2-A750-497E-BB9B-A174E7B6D027}" destId="{44F3A782-74D5-4E33-8F70-9FAF4D39CC8A}" srcOrd="3" destOrd="0" presId="urn:microsoft.com/office/officeart/2005/8/layout/orgChart1"/>
    <dgm:cxn modelId="{AB4D349B-90BC-4C1B-8DD9-433B797B418E}" type="presParOf" srcId="{44F3A782-74D5-4E33-8F70-9FAF4D39CC8A}" destId="{D0147648-4620-446B-89DC-602AE1D111AE}" srcOrd="0" destOrd="0" presId="urn:microsoft.com/office/officeart/2005/8/layout/orgChart1"/>
    <dgm:cxn modelId="{AB2A0AC4-8673-49CB-A25C-224CF516F945}" type="presParOf" srcId="{D0147648-4620-446B-89DC-602AE1D111AE}" destId="{D417ED84-BC32-4D75-9ADD-B2C066EEDD02}" srcOrd="0" destOrd="0" presId="urn:microsoft.com/office/officeart/2005/8/layout/orgChart1"/>
    <dgm:cxn modelId="{3DB2EC0B-BE9B-4900-A7D9-3FC08ABD926E}" type="presParOf" srcId="{D0147648-4620-446B-89DC-602AE1D111AE}" destId="{31EC5DC7-8CD1-4537-A0C2-E4E2A36F733A}" srcOrd="1" destOrd="0" presId="urn:microsoft.com/office/officeart/2005/8/layout/orgChart1"/>
    <dgm:cxn modelId="{689D94B9-424D-4556-9739-1A4C1A7E5FF3}" type="presParOf" srcId="{44F3A782-74D5-4E33-8F70-9FAF4D39CC8A}" destId="{5BC70F26-4948-42DE-B352-46EECE450966}" srcOrd="1" destOrd="0" presId="urn:microsoft.com/office/officeart/2005/8/layout/orgChart1"/>
    <dgm:cxn modelId="{E65E4101-269A-4749-A4DA-AE533E410B31}" type="presParOf" srcId="{5BC70F26-4948-42DE-B352-46EECE450966}" destId="{DDBE5079-6638-4E0E-9EA3-B3EC823C3B66}" srcOrd="0" destOrd="0" presId="urn:microsoft.com/office/officeart/2005/8/layout/orgChart1"/>
    <dgm:cxn modelId="{B2A97BF2-76A8-4678-9B36-95D936A9C78B}" type="presParOf" srcId="{5BC70F26-4948-42DE-B352-46EECE450966}" destId="{199468F1-0AB7-4753-8E36-788892B0C357}" srcOrd="1" destOrd="0" presId="urn:microsoft.com/office/officeart/2005/8/layout/orgChart1"/>
    <dgm:cxn modelId="{BDAABBEE-39F1-4B6B-B377-DD913219E5D3}" type="presParOf" srcId="{199468F1-0AB7-4753-8E36-788892B0C357}" destId="{95F89A68-347A-4369-8A21-AF38AF5A80F4}" srcOrd="0" destOrd="0" presId="urn:microsoft.com/office/officeart/2005/8/layout/orgChart1"/>
    <dgm:cxn modelId="{4CF7CFF5-06E8-4F57-8182-92E60DBDA126}" type="presParOf" srcId="{95F89A68-347A-4369-8A21-AF38AF5A80F4}" destId="{FA003074-A016-4C53-9FB4-3D88BCB508E6}" srcOrd="0" destOrd="0" presId="urn:microsoft.com/office/officeart/2005/8/layout/orgChart1"/>
    <dgm:cxn modelId="{11B71F7A-E8BC-484A-BB5F-92FBEE7D634A}" type="presParOf" srcId="{95F89A68-347A-4369-8A21-AF38AF5A80F4}" destId="{F3A4BF3D-E6E6-4E3C-BDF5-004550403501}" srcOrd="1" destOrd="0" presId="urn:microsoft.com/office/officeart/2005/8/layout/orgChart1"/>
    <dgm:cxn modelId="{8316D805-D7EC-4567-99AC-0F4AC3CA359F}" type="presParOf" srcId="{199468F1-0AB7-4753-8E36-788892B0C357}" destId="{46DD197B-2BED-4DBF-A96E-E61E07AD4BF6}" srcOrd="1" destOrd="0" presId="urn:microsoft.com/office/officeart/2005/8/layout/orgChart1"/>
    <dgm:cxn modelId="{AB77F0AA-371F-4767-8C98-EBEBD0108DF3}" type="presParOf" srcId="{199468F1-0AB7-4753-8E36-788892B0C357}" destId="{8543BE33-0351-43FA-9422-BA2865571B63}" srcOrd="2" destOrd="0" presId="urn:microsoft.com/office/officeart/2005/8/layout/orgChart1"/>
    <dgm:cxn modelId="{336AE23A-189C-4D49-A7AF-D9ED7551B246}" type="presParOf" srcId="{44F3A782-74D5-4E33-8F70-9FAF4D39CC8A}" destId="{A29B0246-BC5F-4C99-8602-4A98F1950788}" srcOrd="2" destOrd="0" presId="urn:microsoft.com/office/officeart/2005/8/layout/orgChart1"/>
    <dgm:cxn modelId="{3CF0F98F-45A0-4844-9AED-C598DE44D5E1}" type="presParOf" srcId="{02F46873-8A45-4D8F-BAC6-E6ACD8E7C64A}" destId="{76CE56CC-F864-44C0-86A7-3AB0052F7D8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8A3D85-AD6B-47CF-A793-0B55A9F5296E}">
      <dsp:nvSpPr>
        <dsp:cNvPr id="0" name=""/>
        <dsp:cNvSpPr/>
      </dsp:nvSpPr>
      <dsp:spPr>
        <a:xfrm>
          <a:off x="1697734" y="1260271"/>
          <a:ext cx="156088" cy="478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670"/>
              </a:lnTo>
              <a:lnTo>
                <a:pt x="156088" y="4786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3C2272-8584-4A6E-99E3-8FF182584860}">
      <dsp:nvSpPr>
        <dsp:cNvPr id="0" name=""/>
        <dsp:cNvSpPr/>
      </dsp:nvSpPr>
      <dsp:spPr>
        <a:xfrm>
          <a:off x="1484414" y="521454"/>
          <a:ext cx="629555" cy="2185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261"/>
              </a:lnTo>
              <a:lnTo>
                <a:pt x="629555" y="109261"/>
              </a:lnTo>
              <a:lnTo>
                <a:pt x="629555" y="2185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8FF149-95DE-4D4E-BC18-EB4EF3DA4B04}">
      <dsp:nvSpPr>
        <dsp:cNvPr id="0" name=""/>
        <dsp:cNvSpPr/>
      </dsp:nvSpPr>
      <dsp:spPr>
        <a:xfrm>
          <a:off x="438623" y="1260271"/>
          <a:ext cx="156088" cy="478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670"/>
              </a:lnTo>
              <a:lnTo>
                <a:pt x="156088" y="4786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EB05CE-3B2F-4BDD-A96B-DFE417B3078C}">
      <dsp:nvSpPr>
        <dsp:cNvPr id="0" name=""/>
        <dsp:cNvSpPr/>
      </dsp:nvSpPr>
      <dsp:spPr>
        <a:xfrm>
          <a:off x="854858" y="521454"/>
          <a:ext cx="629555" cy="218523"/>
        </a:xfrm>
        <a:custGeom>
          <a:avLst/>
          <a:gdLst/>
          <a:ahLst/>
          <a:cxnLst/>
          <a:rect l="0" t="0" r="0" b="0"/>
          <a:pathLst>
            <a:path>
              <a:moveTo>
                <a:pt x="629555" y="0"/>
              </a:moveTo>
              <a:lnTo>
                <a:pt x="629555" y="109261"/>
              </a:lnTo>
              <a:lnTo>
                <a:pt x="0" y="109261"/>
              </a:lnTo>
              <a:lnTo>
                <a:pt x="0" y="2185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06D782-93C4-49F6-9E20-5D86253EC602}">
      <dsp:nvSpPr>
        <dsp:cNvPr id="0" name=""/>
        <dsp:cNvSpPr/>
      </dsp:nvSpPr>
      <dsp:spPr>
        <a:xfrm>
          <a:off x="964120" y="1160"/>
          <a:ext cx="1040587" cy="5202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word</a:t>
          </a:r>
        </a:p>
      </dsp:txBody>
      <dsp:txXfrm>
        <a:off x="964120" y="1160"/>
        <a:ext cx="1040587" cy="520293"/>
      </dsp:txXfrm>
    </dsp:sp>
    <dsp:sp modelId="{D732D7B9-5797-4BB1-88D3-F353B8041039}">
      <dsp:nvSpPr>
        <dsp:cNvPr id="0" name=""/>
        <dsp:cNvSpPr/>
      </dsp:nvSpPr>
      <dsp:spPr>
        <a:xfrm>
          <a:off x="334564" y="739978"/>
          <a:ext cx="1040587" cy="5202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Vowel</a:t>
          </a:r>
        </a:p>
      </dsp:txBody>
      <dsp:txXfrm>
        <a:off x="334564" y="739978"/>
        <a:ext cx="1040587" cy="520293"/>
      </dsp:txXfrm>
    </dsp:sp>
    <dsp:sp modelId="{9D467CDB-96E6-4869-9720-94800110F143}">
      <dsp:nvSpPr>
        <dsp:cNvPr id="0" name=""/>
        <dsp:cNvSpPr/>
      </dsp:nvSpPr>
      <dsp:spPr>
        <a:xfrm>
          <a:off x="594711" y="1478795"/>
          <a:ext cx="1040587" cy="5202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Stress is on LAST BUT ONE syllable</a:t>
          </a:r>
        </a:p>
      </dsp:txBody>
      <dsp:txXfrm>
        <a:off x="594711" y="1478795"/>
        <a:ext cx="1040587" cy="520293"/>
      </dsp:txXfrm>
    </dsp:sp>
    <dsp:sp modelId="{AACA7188-BC2F-45D4-ADFE-2D490B0D703F}">
      <dsp:nvSpPr>
        <dsp:cNvPr id="0" name=""/>
        <dsp:cNvSpPr/>
      </dsp:nvSpPr>
      <dsp:spPr>
        <a:xfrm>
          <a:off x="1593675" y="739978"/>
          <a:ext cx="1040587" cy="5202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Consonant</a:t>
          </a:r>
        </a:p>
      </dsp:txBody>
      <dsp:txXfrm>
        <a:off x="1593675" y="739978"/>
        <a:ext cx="1040587" cy="520293"/>
      </dsp:txXfrm>
    </dsp:sp>
    <dsp:sp modelId="{9CF9D98B-0F9B-403E-BEEC-65FE4CAE00F8}">
      <dsp:nvSpPr>
        <dsp:cNvPr id="0" name=""/>
        <dsp:cNvSpPr/>
      </dsp:nvSpPr>
      <dsp:spPr>
        <a:xfrm>
          <a:off x="1853822" y="1478795"/>
          <a:ext cx="1040587" cy="5202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Stress is on LAST Syllable</a:t>
          </a:r>
        </a:p>
      </dsp:txBody>
      <dsp:txXfrm>
        <a:off x="1853822" y="1478795"/>
        <a:ext cx="1040587" cy="52029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BE5079-6638-4E0E-9EA3-B3EC823C3B66}">
      <dsp:nvSpPr>
        <dsp:cNvPr id="0" name=""/>
        <dsp:cNvSpPr/>
      </dsp:nvSpPr>
      <dsp:spPr>
        <a:xfrm>
          <a:off x="1628271" y="1362286"/>
          <a:ext cx="168719" cy="5174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7406"/>
              </a:lnTo>
              <a:lnTo>
                <a:pt x="168719" y="5174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F79DB9-20C8-4DC7-8CC6-827EEF58A317}">
      <dsp:nvSpPr>
        <dsp:cNvPr id="0" name=""/>
        <dsp:cNvSpPr/>
      </dsp:nvSpPr>
      <dsp:spPr>
        <a:xfrm>
          <a:off x="1397687" y="563680"/>
          <a:ext cx="680502" cy="2362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103"/>
              </a:lnTo>
              <a:lnTo>
                <a:pt x="680502" y="118103"/>
              </a:lnTo>
              <a:lnTo>
                <a:pt x="680502" y="2362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6E800C-2CB4-4041-AF4C-FD008173B8E2}">
      <dsp:nvSpPr>
        <dsp:cNvPr id="0" name=""/>
        <dsp:cNvSpPr/>
      </dsp:nvSpPr>
      <dsp:spPr>
        <a:xfrm>
          <a:off x="267266" y="1362286"/>
          <a:ext cx="168719" cy="5174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7406"/>
              </a:lnTo>
              <a:lnTo>
                <a:pt x="168719" y="5174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0341E8-3A79-425D-B389-56CE14EC4B28}">
      <dsp:nvSpPr>
        <dsp:cNvPr id="0" name=""/>
        <dsp:cNvSpPr/>
      </dsp:nvSpPr>
      <dsp:spPr>
        <a:xfrm>
          <a:off x="717185" y="563680"/>
          <a:ext cx="680502" cy="236207"/>
        </a:xfrm>
        <a:custGeom>
          <a:avLst/>
          <a:gdLst/>
          <a:ahLst/>
          <a:cxnLst/>
          <a:rect l="0" t="0" r="0" b="0"/>
          <a:pathLst>
            <a:path>
              <a:moveTo>
                <a:pt x="680502" y="0"/>
              </a:moveTo>
              <a:lnTo>
                <a:pt x="680502" y="118103"/>
              </a:lnTo>
              <a:lnTo>
                <a:pt x="0" y="118103"/>
              </a:lnTo>
              <a:lnTo>
                <a:pt x="0" y="2362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BB9024-32AC-490F-B30E-9FF2A67F3454}">
      <dsp:nvSpPr>
        <dsp:cNvPr id="0" name=""/>
        <dsp:cNvSpPr/>
      </dsp:nvSpPr>
      <dsp:spPr>
        <a:xfrm>
          <a:off x="835288" y="1281"/>
          <a:ext cx="1124797" cy="5623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Noun</a:t>
          </a:r>
        </a:p>
      </dsp:txBody>
      <dsp:txXfrm>
        <a:off x="835288" y="1281"/>
        <a:ext cx="1124797" cy="562398"/>
      </dsp:txXfrm>
    </dsp:sp>
    <dsp:sp modelId="{CE6B71E2-8AF2-4C72-9668-CBF043DBBF10}">
      <dsp:nvSpPr>
        <dsp:cNvPr id="0" name=""/>
        <dsp:cNvSpPr/>
      </dsp:nvSpPr>
      <dsp:spPr>
        <a:xfrm>
          <a:off x="154786" y="799888"/>
          <a:ext cx="1124797" cy="5623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Ending in 'O'</a:t>
          </a:r>
        </a:p>
      </dsp:txBody>
      <dsp:txXfrm>
        <a:off x="154786" y="799888"/>
        <a:ext cx="1124797" cy="562398"/>
      </dsp:txXfrm>
    </dsp:sp>
    <dsp:sp modelId="{66E10E00-AF6B-4D55-BAFE-B61EC1639F33}">
      <dsp:nvSpPr>
        <dsp:cNvPr id="0" name=""/>
        <dsp:cNvSpPr/>
      </dsp:nvSpPr>
      <dsp:spPr>
        <a:xfrm>
          <a:off x="435985" y="1598494"/>
          <a:ext cx="1124797" cy="5623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Masculine</a:t>
          </a:r>
        </a:p>
      </dsp:txBody>
      <dsp:txXfrm>
        <a:off x="435985" y="1598494"/>
        <a:ext cx="1124797" cy="562398"/>
      </dsp:txXfrm>
    </dsp:sp>
    <dsp:sp modelId="{D417ED84-BC32-4D75-9ADD-B2C066EEDD02}">
      <dsp:nvSpPr>
        <dsp:cNvPr id="0" name=""/>
        <dsp:cNvSpPr/>
      </dsp:nvSpPr>
      <dsp:spPr>
        <a:xfrm>
          <a:off x="1515791" y="799888"/>
          <a:ext cx="1124797" cy="5623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Ending 'a'</a:t>
          </a:r>
        </a:p>
      </dsp:txBody>
      <dsp:txXfrm>
        <a:off x="1515791" y="799888"/>
        <a:ext cx="1124797" cy="562398"/>
      </dsp:txXfrm>
    </dsp:sp>
    <dsp:sp modelId="{FA003074-A016-4C53-9FB4-3D88BCB508E6}">
      <dsp:nvSpPr>
        <dsp:cNvPr id="0" name=""/>
        <dsp:cNvSpPr/>
      </dsp:nvSpPr>
      <dsp:spPr>
        <a:xfrm>
          <a:off x="1796990" y="1598494"/>
          <a:ext cx="1124797" cy="5623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Feminine</a:t>
          </a:r>
        </a:p>
      </dsp:txBody>
      <dsp:txXfrm>
        <a:off x="1796990" y="1598494"/>
        <a:ext cx="1124797" cy="5623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F3898-635D-4B96-84CC-F61FC05C5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32</Pages>
  <Words>4500</Words>
  <Characters>25653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</dc:creator>
  <cp:keywords/>
  <dc:description/>
  <cp:lastModifiedBy>sravan</cp:lastModifiedBy>
  <cp:revision>974</cp:revision>
  <dcterms:created xsi:type="dcterms:W3CDTF">2019-06-12T16:07:00Z</dcterms:created>
  <dcterms:modified xsi:type="dcterms:W3CDTF">2019-08-10T13:18:00Z</dcterms:modified>
</cp:coreProperties>
</file>